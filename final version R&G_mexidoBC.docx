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A1F80" w14:textId="4918E9BF" w:rsidR="00FA642F" w:rsidRDefault="00354EB5" w:rsidP="00796076">
      <w:pPr>
        <w:spacing w:line="480" w:lineRule="auto"/>
        <w:contextualSpacing/>
        <w:rPr>
          <w:b/>
          <w:lang w:val="en-US"/>
        </w:rPr>
      </w:pPr>
      <w:r w:rsidRPr="00E83E80">
        <w:rPr>
          <w:b/>
          <w:i/>
          <w:iCs/>
          <w:lang w:val="en-US"/>
        </w:rPr>
        <w:t>Quo Vadis</w:t>
      </w:r>
      <w:r w:rsidR="000278C2" w:rsidRPr="00E83E80">
        <w:rPr>
          <w:b/>
          <w:lang w:val="en-US"/>
        </w:rPr>
        <w:t>? Career paths of Brazilian regulators</w:t>
      </w:r>
    </w:p>
    <w:p w14:paraId="5BCC0DF7" w14:textId="77777777" w:rsidR="00796076" w:rsidRPr="00354EB5" w:rsidRDefault="00796076" w:rsidP="00796076">
      <w:pPr>
        <w:spacing w:line="480" w:lineRule="auto"/>
        <w:contextualSpacing/>
        <w:rPr>
          <w:b/>
          <w:lang w:val="en-US"/>
        </w:rPr>
      </w:pPr>
    </w:p>
    <w:p w14:paraId="4717639E" w14:textId="77777777" w:rsidR="00174A34" w:rsidRPr="00354EB5" w:rsidRDefault="00354EB5" w:rsidP="00796076">
      <w:pPr>
        <w:spacing w:line="480" w:lineRule="auto"/>
        <w:contextualSpacing/>
        <w:rPr>
          <w:b/>
          <w:lang w:val="en-US"/>
        </w:rPr>
      </w:pPr>
      <w:r w:rsidRPr="00354EB5">
        <w:rPr>
          <w:b/>
          <w:lang w:val="en-US"/>
        </w:rPr>
        <w:t>ABSTRACT</w:t>
      </w:r>
    </w:p>
    <w:p w14:paraId="67557073" w14:textId="4C97D162" w:rsidR="00A911E0" w:rsidRPr="00354EB5" w:rsidRDefault="00F0272D" w:rsidP="0076087C">
      <w:pPr>
        <w:pBdr>
          <w:top w:val="nil"/>
          <w:left w:val="nil"/>
          <w:bottom w:val="nil"/>
          <w:right w:val="nil"/>
          <w:between w:val="nil"/>
        </w:pBdr>
        <w:spacing w:line="480" w:lineRule="auto"/>
        <w:contextualSpacing/>
        <w:rPr>
          <w:lang w:val="en-US"/>
        </w:rPr>
      </w:pPr>
      <w:r>
        <w:rPr>
          <w:lang w:val="en-US"/>
        </w:rPr>
        <w:t>The p</w:t>
      </w:r>
      <w:r w:rsidR="00354EB5" w:rsidRPr="00354EB5">
        <w:rPr>
          <w:lang w:val="en-US"/>
        </w:rPr>
        <w:t xml:space="preserve">ost- or </w:t>
      </w:r>
      <w:r w:rsidR="00354EB5">
        <w:rPr>
          <w:lang w:val="en-US"/>
        </w:rPr>
        <w:t>pret</w:t>
      </w:r>
      <w:r w:rsidR="00354EB5" w:rsidRPr="00354EB5">
        <w:rPr>
          <w:lang w:val="en-US"/>
        </w:rPr>
        <w:t xml:space="preserve">erm career </w:t>
      </w:r>
      <w:r w:rsidR="00CA66A8">
        <w:rPr>
          <w:lang w:val="en-US"/>
        </w:rPr>
        <w:t>positions</w:t>
      </w:r>
      <w:r w:rsidR="00CA66A8" w:rsidRPr="00354EB5">
        <w:rPr>
          <w:lang w:val="en-US"/>
        </w:rPr>
        <w:t xml:space="preserve"> </w:t>
      </w:r>
      <w:r w:rsidR="00CA66A8">
        <w:rPr>
          <w:lang w:val="en-US"/>
        </w:rPr>
        <w:t>of regulators</w:t>
      </w:r>
      <w:r w:rsidR="00354EB5" w:rsidRPr="00354EB5">
        <w:rPr>
          <w:lang w:val="en-US"/>
        </w:rPr>
        <w:t xml:space="preserve"> </w:t>
      </w:r>
      <w:r w:rsidR="00FB38B0">
        <w:rPr>
          <w:lang w:val="en-US"/>
        </w:rPr>
        <w:t>provide</w:t>
      </w:r>
      <w:r w:rsidR="00354EB5" w:rsidRPr="00354EB5">
        <w:rPr>
          <w:lang w:val="en-US"/>
        </w:rPr>
        <w:t xml:space="preserve"> evidence for regulatory capture theories, questioning the independence of</w:t>
      </w:r>
      <w:r w:rsidR="00A72845">
        <w:rPr>
          <w:lang w:val="en-US"/>
        </w:rPr>
        <w:t xml:space="preserve"> </w:t>
      </w:r>
      <w:r w:rsidR="00CA66A8">
        <w:rPr>
          <w:lang w:val="en-US"/>
        </w:rPr>
        <w:t>regulatory agencies</w:t>
      </w:r>
      <w:r w:rsidR="00CA66A8" w:rsidRPr="00354EB5">
        <w:rPr>
          <w:lang w:val="en-US"/>
        </w:rPr>
        <w:t xml:space="preserve"> </w:t>
      </w:r>
      <w:r w:rsidR="00CA66A8">
        <w:rPr>
          <w:lang w:val="en-US"/>
        </w:rPr>
        <w:t>(</w:t>
      </w:r>
      <w:r w:rsidR="00CA66A8" w:rsidRPr="00354EB5">
        <w:rPr>
          <w:lang w:val="en-US"/>
        </w:rPr>
        <w:t>IRAs</w:t>
      </w:r>
      <w:r w:rsidR="00CA66A8">
        <w:rPr>
          <w:lang w:val="en-US"/>
        </w:rPr>
        <w:t>)</w:t>
      </w:r>
      <w:r w:rsidR="00CA66A8" w:rsidRPr="00354EB5">
        <w:rPr>
          <w:lang w:val="en-US"/>
        </w:rPr>
        <w:t xml:space="preserve">. </w:t>
      </w:r>
      <w:r w:rsidR="00CA66A8">
        <w:rPr>
          <w:lang w:val="en-US"/>
        </w:rPr>
        <w:t xml:space="preserve">This paper investigates the professional trajectories of Brazilian </w:t>
      </w:r>
      <w:r w:rsidR="00354EB5" w:rsidRPr="00354EB5">
        <w:rPr>
          <w:lang w:val="en-US"/>
        </w:rPr>
        <w:t xml:space="preserve">regulators </w:t>
      </w:r>
      <w:r w:rsidR="00CA66A8">
        <w:rPr>
          <w:lang w:val="en-US"/>
        </w:rPr>
        <w:t>based</w:t>
      </w:r>
      <w:r w:rsidR="00354EB5" w:rsidRPr="00354EB5">
        <w:rPr>
          <w:lang w:val="en-US"/>
        </w:rPr>
        <w:t xml:space="preserve"> on sequence analysis, </w:t>
      </w:r>
      <w:r w:rsidR="00916D13">
        <w:rPr>
          <w:lang w:val="en-US"/>
        </w:rPr>
        <w:t xml:space="preserve">which </w:t>
      </w:r>
      <w:r>
        <w:rPr>
          <w:lang w:val="en-US"/>
        </w:rPr>
        <w:t>places</w:t>
      </w:r>
      <w:r w:rsidR="00916D13">
        <w:rPr>
          <w:lang w:val="en-US"/>
        </w:rPr>
        <w:t xml:space="preserve"> the</w:t>
      </w:r>
      <w:r>
        <w:rPr>
          <w:lang w:val="en-US"/>
        </w:rPr>
        <w:t xml:space="preserve"> careers of</w:t>
      </w:r>
      <w:r w:rsidR="00916D13">
        <w:rPr>
          <w:lang w:val="en-US"/>
        </w:rPr>
        <w:t xml:space="preserve"> regulators in a broader context, </w:t>
      </w:r>
      <w:r>
        <w:rPr>
          <w:lang w:val="en-US"/>
        </w:rPr>
        <w:t>viewing</w:t>
      </w:r>
      <w:r w:rsidR="00916D13">
        <w:rPr>
          <w:lang w:val="en-US"/>
        </w:rPr>
        <w:t xml:space="preserve"> their</w:t>
      </w:r>
      <w:r w:rsidR="00916D13" w:rsidRPr="00354EB5">
        <w:rPr>
          <w:lang w:val="en-US"/>
        </w:rPr>
        <w:t xml:space="preserve"> mandates as </w:t>
      </w:r>
      <w:r w:rsidR="006559EF">
        <w:rPr>
          <w:lang w:val="en-US"/>
        </w:rPr>
        <w:t>endogenous</w:t>
      </w:r>
      <w:r w:rsidR="00916D13" w:rsidRPr="00354EB5">
        <w:rPr>
          <w:lang w:val="en-US"/>
        </w:rPr>
        <w:t xml:space="preserve"> to the rest of their careers</w:t>
      </w:r>
      <w:r w:rsidR="00916D13">
        <w:rPr>
          <w:lang w:val="en-US"/>
        </w:rPr>
        <w:t>.</w:t>
      </w:r>
      <w:r w:rsidR="00354EB5" w:rsidRPr="00354EB5">
        <w:rPr>
          <w:lang w:val="en-US"/>
        </w:rPr>
        <w:t xml:space="preserve"> How</w:t>
      </w:r>
      <w:r w:rsidR="0034505B">
        <w:rPr>
          <w:lang w:val="en-US"/>
        </w:rPr>
        <w:t xml:space="preserve"> do</w:t>
      </w:r>
      <w:r w:rsidR="00354EB5" w:rsidRPr="00354EB5">
        <w:rPr>
          <w:lang w:val="en-US"/>
        </w:rPr>
        <w:t xml:space="preserve"> political affiliation and previous public sector experience influence </w:t>
      </w:r>
      <w:r w:rsidR="0034505B">
        <w:rPr>
          <w:lang w:val="en-US"/>
        </w:rPr>
        <w:t>the</w:t>
      </w:r>
      <w:r w:rsidR="0034505B" w:rsidRPr="00354EB5">
        <w:rPr>
          <w:lang w:val="en-US"/>
        </w:rPr>
        <w:t xml:space="preserve"> </w:t>
      </w:r>
      <w:proofErr w:type="spellStart"/>
      <w:r w:rsidR="00354EB5">
        <w:rPr>
          <w:lang w:val="en-US"/>
        </w:rPr>
        <w:t>postt</w:t>
      </w:r>
      <w:r w:rsidR="00354EB5" w:rsidRPr="00354EB5">
        <w:rPr>
          <w:lang w:val="en-US"/>
        </w:rPr>
        <w:t>erm</w:t>
      </w:r>
      <w:proofErr w:type="spellEnd"/>
      <w:r w:rsidR="00354EB5" w:rsidRPr="00354EB5">
        <w:rPr>
          <w:lang w:val="en-US"/>
        </w:rPr>
        <w:t xml:space="preserve"> professional positions of regulators? </w:t>
      </w:r>
      <w:r w:rsidR="00C95B0B">
        <w:rPr>
          <w:lang w:val="en-US"/>
        </w:rPr>
        <w:t>In which</w:t>
      </w:r>
      <w:r w:rsidR="00C95B0B" w:rsidRPr="00354EB5">
        <w:rPr>
          <w:lang w:val="en-US"/>
        </w:rPr>
        <w:t xml:space="preserve"> </w:t>
      </w:r>
      <w:r w:rsidR="00354EB5" w:rsidRPr="00354EB5">
        <w:rPr>
          <w:lang w:val="en-US"/>
        </w:rPr>
        <w:t xml:space="preserve">of the typical careers </w:t>
      </w:r>
      <w:r w:rsidR="00C95B0B">
        <w:rPr>
          <w:lang w:val="en-US"/>
        </w:rPr>
        <w:t xml:space="preserve">do regulators </w:t>
      </w:r>
      <w:r w:rsidR="00354EB5" w:rsidRPr="00354EB5">
        <w:rPr>
          <w:lang w:val="en-US"/>
        </w:rPr>
        <w:t xml:space="preserve">receive </w:t>
      </w:r>
      <w:r>
        <w:rPr>
          <w:lang w:val="en-US"/>
        </w:rPr>
        <w:t>the most</w:t>
      </w:r>
      <w:r w:rsidR="00354EB5" w:rsidRPr="00354EB5">
        <w:rPr>
          <w:lang w:val="en-US"/>
        </w:rPr>
        <w:t xml:space="preserve"> benefits after their terms in IRAs? Our analysis </w:t>
      </w:r>
      <w:r w:rsidR="0034505B">
        <w:rPr>
          <w:lang w:val="en-US"/>
        </w:rPr>
        <w:t>reveals</w:t>
      </w:r>
      <w:r w:rsidR="0034505B" w:rsidRPr="00354EB5">
        <w:rPr>
          <w:lang w:val="en-US"/>
        </w:rPr>
        <w:t xml:space="preserve"> </w:t>
      </w:r>
      <w:r w:rsidR="00354EB5" w:rsidRPr="00354EB5">
        <w:rPr>
          <w:lang w:val="en-US"/>
        </w:rPr>
        <w:t xml:space="preserve">five clusters of regulator career paths, </w:t>
      </w:r>
      <w:r>
        <w:rPr>
          <w:lang w:val="en-US"/>
        </w:rPr>
        <w:t>in which most regulators</w:t>
      </w:r>
      <w:r w:rsidR="00354EB5" w:rsidRPr="00354EB5">
        <w:rPr>
          <w:lang w:val="en-US"/>
        </w:rPr>
        <w:t xml:space="preserve"> do not transit</w:t>
      </w:r>
      <w:r w:rsidR="0034505B">
        <w:rPr>
          <w:lang w:val="en-US"/>
        </w:rPr>
        <w:t>ion</w:t>
      </w:r>
      <w:r w:rsidR="00354EB5" w:rsidRPr="00354EB5">
        <w:rPr>
          <w:lang w:val="en-US"/>
        </w:rPr>
        <w:t xml:space="preserve"> between </w:t>
      </w:r>
      <w:r>
        <w:rPr>
          <w:lang w:val="en-US"/>
        </w:rPr>
        <w:t xml:space="preserve">the </w:t>
      </w:r>
      <w:r w:rsidR="00354EB5" w:rsidRPr="00354EB5">
        <w:rPr>
          <w:lang w:val="en-US"/>
        </w:rPr>
        <w:t xml:space="preserve">public </w:t>
      </w:r>
      <w:r w:rsidR="0034505B">
        <w:rPr>
          <w:lang w:val="en-US"/>
        </w:rPr>
        <w:t>and</w:t>
      </w:r>
      <w:r w:rsidR="0034505B" w:rsidRPr="00354EB5">
        <w:rPr>
          <w:lang w:val="en-US"/>
        </w:rPr>
        <w:t xml:space="preserve"> </w:t>
      </w:r>
      <w:r w:rsidR="00354EB5" w:rsidRPr="00354EB5">
        <w:rPr>
          <w:lang w:val="en-US"/>
        </w:rPr>
        <w:t>private sectors</w:t>
      </w:r>
      <w:r w:rsidR="00916D13">
        <w:rPr>
          <w:lang w:val="en-US"/>
        </w:rPr>
        <w:t xml:space="preserve"> but</w:t>
      </w:r>
      <w:r w:rsidR="00CA66A8">
        <w:rPr>
          <w:lang w:val="en-US"/>
        </w:rPr>
        <w:t xml:space="preserve"> benefit in direct and indirect </w:t>
      </w:r>
      <w:r>
        <w:rPr>
          <w:lang w:val="en-US"/>
        </w:rPr>
        <w:t>ways</w:t>
      </w:r>
      <w:r w:rsidR="00CA66A8">
        <w:rPr>
          <w:lang w:val="en-US"/>
        </w:rPr>
        <w:t xml:space="preserve"> from serving their terms in IRAs.</w:t>
      </w:r>
      <w:r w:rsidR="00354EB5" w:rsidRPr="00354EB5">
        <w:rPr>
          <w:lang w:val="en-US"/>
        </w:rPr>
        <w:t xml:space="preserve"> Regulators with previous expertise in the public sector, </w:t>
      </w:r>
      <w:r w:rsidR="00DA3BF3">
        <w:rPr>
          <w:lang w:val="en-US"/>
        </w:rPr>
        <w:t>largely without</w:t>
      </w:r>
      <w:r w:rsidR="00354EB5" w:rsidRPr="00354EB5">
        <w:rPr>
          <w:lang w:val="en-US"/>
        </w:rPr>
        <w:t xml:space="preserve"> political affiliations, are most likely to shift to the private sector after </w:t>
      </w:r>
      <w:r w:rsidR="00A4563C">
        <w:rPr>
          <w:lang w:val="en-US"/>
        </w:rPr>
        <w:t xml:space="preserve">serving </w:t>
      </w:r>
      <w:r w:rsidR="00354EB5" w:rsidRPr="00354EB5">
        <w:rPr>
          <w:lang w:val="en-US"/>
        </w:rPr>
        <w:t xml:space="preserve">their terms. </w:t>
      </w:r>
    </w:p>
    <w:p w14:paraId="634DED86" w14:textId="77777777" w:rsidR="008D7FEE" w:rsidRDefault="008D7FEE" w:rsidP="00976337">
      <w:pPr>
        <w:spacing w:line="480" w:lineRule="auto"/>
        <w:contextualSpacing/>
        <w:rPr>
          <w:b/>
          <w:lang w:val="en-US"/>
        </w:rPr>
      </w:pPr>
    </w:p>
    <w:p w14:paraId="53C7D3A1" w14:textId="705A6363" w:rsidR="00997A69" w:rsidRDefault="00976337" w:rsidP="00976337">
      <w:pPr>
        <w:spacing w:line="480" w:lineRule="auto"/>
        <w:contextualSpacing/>
        <w:rPr>
          <w:bCs/>
          <w:lang w:val="en-US"/>
        </w:rPr>
      </w:pPr>
      <w:r w:rsidRPr="00354EB5">
        <w:rPr>
          <w:b/>
          <w:lang w:val="en-US"/>
        </w:rPr>
        <w:t xml:space="preserve">KEYWORDS: </w:t>
      </w:r>
      <w:bookmarkStart w:id="0" w:name="OLE_LINK1"/>
      <w:bookmarkStart w:id="1" w:name="OLE_LINK2"/>
      <w:r w:rsidR="001E682D" w:rsidRPr="00354EB5">
        <w:rPr>
          <w:bCs/>
          <w:lang w:val="en-US"/>
        </w:rPr>
        <w:t>regulators</w:t>
      </w:r>
      <w:r w:rsidR="001E682D">
        <w:rPr>
          <w:bCs/>
          <w:lang w:val="en-US"/>
        </w:rPr>
        <w:t>,</w:t>
      </w:r>
      <w:r w:rsidR="001E682D" w:rsidRPr="00354EB5">
        <w:rPr>
          <w:bCs/>
          <w:lang w:val="en-US"/>
        </w:rPr>
        <w:t xml:space="preserve"> </w:t>
      </w:r>
      <w:r w:rsidR="001F0EF0" w:rsidRPr="00354EB5">
        <w:rPr>
          <w:bCs/>
          <w:lang w:val="en-US"/>
        </w:rPr>
        <w:t>board members</w:t>
      </w:r>
      <w:r w:rsidR="001F0EF0">
        <w:rPr>
          <w:bCs/>
          <w:lang w:val="en-US"/>
        </w:rPr>
        <w:t>,</w:t>
      </w:r>
      <w:r w:rsidR="001F0EF0" w:rsidRPr="00354EB5">
        <w:rPr>
          <w:bCs/>
          <w:lang w:val="en-US"/>
        </w:rPr>
        <w:t xml:space="preserve"> careers</w:t>
      </w:r>
      <w:r w:rsidR="001F0EF0">
        <w:rPr>
          <w:bCs/>
          <w:lang w:val="en-US"/>
        </w:rPr>
        <w:t xml:space="preserve">, </w:t>
      </w:r>
      <w:r w:rsidR="001F0EF0" w:rsidRPr="00354EB5">
        <w:rPr>
          <w:bCs/>
          <w:lang w:val="en-US"/>
        </w:rPr>
        <w:t>independent regulatory agencies</w:t>
      </w:r>
      <w:r w:rsidR="000278C2" w:rsidRPr="00354EB5">
        <w:rPr>
          <w:bCs/>
          <w:lang w:val="en-US"/>
        </w:rPr>
        <w:t>, revolving door</w:t>
      </w:r>
      <w:bookmarkEnd w:id="0"/>
      <w:bookmarkEnd w:id="1"/>
    </w:p>
    <w:p w14:paraId="750A3031" w14:textId="22E7CE86" w:rsidR="0035722E" w:rsidRDefault="0035722E" w:rsidP="00824677">
      <w:pPr>
        <w:spacing w:before="120" w:after="120" w:line="276" w:lineRule="auto"/>
        <w:ind w:firstLine="709"/>
        <w:rPr>
          <w:bCs/>
          <w:lang w:val="en-US"/>
        </w:rPr>
      </w:pPr>
      <w:r>
        <w:rPr>
          <w:bCs/>
          <w:lang w:val="en-US"/>
        </w:rPr>
        <w:br w:type="page"/>
      </w:r>
    </w:p>
    <w:p w14:paraId="2EE5B57C" w14:textId="5704F296" w:rsidR="00C263B8" w:rsidRPr="00AB1C77" w:rsidRDefault="00FA315E" w:rsidP="00AB1C77">
      <w:pPr>
        <w:pBdr>
          <w:top w:val="nil"/>
          <w:left w:val="nil"/>
          <w:bottom w:val="nil"/>
          <w:right w:val="nil"/>
          <w:between w:val="nil"/>
        </w:pBdr>
        <w:spacing w:line="480" w:lineRule="auto"/>
        <w:contextualSpacing/>
        <w:rPr>
          <w:b/>
          <w:lang w:val="en-US"/>
        </w:rPr>
      </w:pPr>
      <w:r>
        <w:rPr>
          <w:b/>
          <w:lang w:val="en-US"/>
        </w:rPr>
        <w:lastRenderedPageBreak/>
        <w:t xml:space="preserve">1 </w:t>
      </w:r>
      <w:r w:rsidR="00354EB5" w:rsidRPr="00AB1C77">
        <w:rPr>
          <w:b/>
          <w:lang w:val="en-US"/>
        </w:rPr>
        <w:t>INTRODUCTION</w:t>
      </w:r>
    </w:p>
    <w:p w14:paraId="7484CFC8" w14:textId="42C620AD" w:rsidR="00A26EF8" w:rsidRPr="00354EB5" w:rsidRDefault="00354EB5" w:rsidP="00AB1C77">
      <w:pPr>
        <w:pBdr>
          <w:top w:val="nil"/>
          <w:left w:val="nil"/>
          <w:bottom w:val="nil"/>
          <w:right w:val="nil"/>
          <w:between w:val="nil"/>
        </w:pBdr>
        <w:spacing w:line="480" w:lineRule="auto"/>
        <w:contextualSpacing/>
        <w:rPr>
          <w:lang w:val="en-US"/>
        </w:rPr>
      </w:pPr>
      <w:r w:rsidRPr="00354EB5">
        <w:rPr>
          <w:lang w:val="en-US"/>
        </w:rPr>
        <w:t xml:space="preserve">Independent regulatory agencies (IRAs) have proliferated across a wide range of countries and sectors </w:t>
      </w:r>
      <w:r w:rsidR="00636E80">
        <w:rPr>
          <w:noProof/>
          <w:lang w:val="en-US"/>
        </w:rPr>
        <w:t>(</w:t>
      </w:r>
      <w:r w:rsidR="0079074F">
        <w:rPr>
          <w:noProof/>
          <w:lang w:val="en-US"/>
        </w:rPr>
        <w:t xml:space="preserve">Beblavy 2001; Christenssen 2005; </w:t>
      </w:r>
      <w:r w:rsidR="003E516B" w:rsidRPr="00354EB5">
        <w:rPr>
          <w:lang w:val="en-US"/>
        </w:rPr>
        <w:t>Gilardi 200</w:t>
      </w:r>
      <w:r w:rsidR="003E516B">
        <w:rPr>
          <w:lang w:val="en-US"/>
        </w:rPr>
        <w:t xml:space="preserve">2; </w:t>
      </w:r>
      <w:r w:rsidR="00BA5D1F">
        <w:rPr>
          <w:noProof/>
          <w:lang w:val="en-US"/>
        </w:rPr>
        <w:t xml:space="preserve">Jordana &amp; Levy-Faur 2005; </w:t>
      </w:r>
      <w:r w:rsidR="00636E80">
        <w:rPr>
          <w:noProof/>
          <w:lang w:val="en-US"/>
        </w:rPr>
        <w:t xml:space="preserve">Levi-Faur &amp; Jordana 2006; </w:t>
      </w:r>
      <w:r w:rsidR="00735365" w:rsidRPr="00354EB5">
        <w:rPr>
          <w:lang w:val="en-US"/>
        </w:rPr>
        <w:t xml:space="preserve">Gilardi </w:t>
      </w:r>
      <w:r w:rsidR="00735365" w:rsidRPr="00FA442F">
        <w:rPr>
          <w:i/>
          <w:lang w:val="en-US"/>
        </w:rPr>
        <w:t>et al</w:t>
      </w:r>
      <w:r w:rsidR="00735365" w:rsidRPr="00354EB5">
        <w:rPr>
          <w:lang w:val="en-US"/>
        </w:rPr>
        <w:t>. 2006</w:t>
      </w:r>
      <w:r w:rsidR="00735365">
        <w:rPr>
          <w:lang w:val="en-US"/>
        </w:rPr>
        <w:t xml:space="preserve">; </w:t>
      </w:r>
      <w:r w:rsidR="00636E80">
        <w:rPr>
          <w:noProof/>
          <w:lang w:val="en-US"/>
        </w:rPr>
        <w:t>Wu 2008; Jordana</w:t>
      </w:r>
      <w:r w:rsidR="00636E80" w:rsidRPr="00636E80">
        <w:rPr>
          <w:i/>
          <w:noProof/>
          <w:lang w:val="en-US"/>
        </w:rPr>
        <w:t xml:space="preserve"> et al.</w:t>
      </w:r>
      <w:r w:rsidR="00636E80">
        <w:rPr>
          <w:noProof/>
          <w:lang w:val="en-US"/>
        </w:rPr>
        <w:t xml:space="preserve"> 2011)</w:t>
      </w:r>
      <w:r w:rsidRPr="00354EB5">
        <w:rPr>
          <w:lang w:val="en-US"/>
        </w:rPr>
        <w:t xml:space="preserve">. The diffusion of IRAs </w:t>
      </w:r>
      <w:r w:rsidR="00A72845">
        <w:rPr>
          <w:lang w:val="en-US"/>
        </w:rPr>
        <w:t xml:space="preserve">has </w:t>
      </w:r>
      <w:r w:rsidRPr="00354EB5">
        <w:rPr>
          <w:lang w:val="en-US"/>
        </w:rPr>
        <w:t xml:space="preserve">found </w:t>
      </w:r>
      <w:r w:rsidR="008806FE" w:rsidRPr="00354EB5">
        <w:rPr>
          <w:lang w:val="en-US"/>
        </w:rPr>
        <w:t xml:space="preserve">a particularly fertile context in several Latin American countries that have been deeply involved in market-oriented processes since the late 1980s and closely pressured by international organizations such as the World Bank and Organisation for Economic </w:t>
      </w:r>
      <w:r>
        <w:rPr>
          <w:lang w:val="en-US"/>
        </w:rPr>
        <w:t>Coo</w:t>
      </w:r>
      <w:r w:rsidR="008806FE" w:rsidRPr="00354EB5">
        <w:rPr>
          <w:lang w:val="en-US"/>
        </w:rPr>
        <w:t xml:space="preserve">peration and Development (OECD) </w:t>
      </w:r>
      <w:r w:rsidR="00636E80">
        <w:rPr>
          <w:noProof/>
          <w:lang w:val="en-US"/>
        </w:rPr>
        <w:t>(Levi</w:t>
      </w:r>
      <w:r w:rsidR="00636E80">
        <w:rPr>
          <w:rFonts w:ascii="Cambria Math" w:hAnsi="Cambria Math" w:cs="Cambria Math"/>
          <w:noProof/>
          <w:lang w:val="en-US"/>
        </w:rPr>
        <w:t>‐</w:t>
      </w:r>
      <w:r w:rsidR="00636E80">
        <w:rPr>
          <w:noProof/>
          <w:lang w:val="en-US"/>
        </w:rPr>
        <w:t>Faur 2003; Jordana &amp; Levi-Faur 2005; Dubash &amp; Morgan 2012; Peci 2016)</w:t>
      </w:r>
      <w:r w:rsidR="008806FE" w:rsidRPr="00354EB5">
        <w:rPr>
          <w:lang w:val="en-US"/>
        </w:rPr>
        <w:t xml:space="preserve">. The growth in the number of regulatory institutions in the region, particularly during the 1990s, has been astounding </w:t>
      </w:r>
      <w:r w:rsidR="00F72EF2">
        <w:rPr>
          <w:noProof/>
          <w:lang w:val="en-US"/>
        </w:rPr>
        <w:t>(Jordana &amp; Levi-Faur 2005</w:t>
      </w:r>
      <w:r w:rsidR="00E55308">
        <w:rPr>
          <w:noProof/>
          <w:lang w:val="en-US"/>
        </w:rPr>
        <w:t xml:space="preserve">; </w:t>
      </w:r>
      <w:r w:rsidR="00E55308" w:rsidRPr="00354EB5">
        <w:rPr>
          <w:lang w:val="en-US"/>
        </w:rPr>
        <w:t xml:space="preserve">Gilardi </w:t>
      </w:r>
      <w:r w:rsidR="00E55308" w:rsidRPr="00B07B86">
        <w:rPr>
          <w:i/>
          <w:lang w:val="en-US"/>
        </w:rPr>
        <w:t>et al</w:t>
      </w:r>
      <w:r w:rsidR="00E55308" w:rsidRPr="00354EB5">
        <w:rPr>
          <w:lang w:val="en-US"/>
        </w:rPr>
        <w:t>. 2006</w:t>
      </w:r>
      <w:r w:rsidR="00F72EF2">
        <w:rPr>
          <w:noProof/>
          <w:lang w:val="en-US"/>
        </w:rPr>
        <w:t>)</w:t>
      </w:r>
      <w:r w:rsidR="00A72845">
        <w:rPr>
          <w:lang w:val="en-US"/>
        </w:rPr>
        <w:t>.</w:t>
      </w:r>
      <w:r w:rsidR="008806FE" w:rsidRPr="00354EB5">
        <w:rPr>
          <w:lang w:val="en-US"/>
        </w:rPr>
        <w:t xml:space="preserve"> Brazil </w:t>
      </w:r>
      <w:r w:rsidR="00A72845">
        <w:rPr>
          <w:lang w:val="en-US"/>
        </w:rPr>
        <w:t>has championed</w:t>
      </w:r>
      <w:r w:rsidR="00A72845" w:rsidRPr="00354EB5">
        <w:rPr>
          <w:lang w:val="en-US"/>
        </w:rPr>
        <w:t xml:space="preserve"> </w:t>
      </w:r>
      <w:r w:rsidR="008806FE" w:rsidRPr="00354EB5">
        <w:rPr>
          <w:lang w:val="en-US"/>
        </w:rPr>
        <w:t>the process</w:t>
      </w:r>
      <w:r w:rsidR="00A72845">
        <w:rPr>
          <w:lang w:val="en-US"/>
        </w:rPr>
        <w:t>,</w:t>
      </w:r>
      <w:r w:rsidR="008806FE" w:rsidRPr="00354EB5">
        <w:rPr>
          <w:lang w:val="en-US"/>
        </w:rPr>
        <w:t xml:space="preserve"> with more than 60 IRAs created at the federal, state and municipal levels of the government </w:t>
      </w:r>
      <w:r w:rsidR="00F72EF2">
        <w:rPr>
          <w:noProof/>
          <w:lang w:val="en-US"/>
        </w:rPr>
        <w:t>(Peci 2016</w:t>
      </w:r>
      <w:r w:rsidR="00CD6D80">
        <w:rPr>
          <w:noProof/>
          <w:lang w:val="en-US"/>
        </w:rPr>
        <w:t>; Meirelles 2006</w:t>
      </w:r>
      <w:r w:rsidR="00F72EF2">
        <w:rPr>
          <w:noProof/>
          <w:lang w:val="en-US"/>
        </w:rPr>
        <w:t>)</w:t>
      </w:r>
      <w:r w:rsidR="008806FE" w:rsidRPr="00354EB5">
        <w:rPr>
          <w:lang w:val="en-US"/>
        </w:rPr>
        <w:t>.</w:t>
      </w:r>
    </w:p>
    <w:p w14:paraId="26241190" w14:textId="7E2F1511" w:rsidR="000278C2" w:rsidRPr="00354EB5" w:rsidRDefault="00354EB5" w:rsidP="00E0788F">
      <w:pPr>
        <w:pBdr>
          <w:top w:val="nil"/>
          <w:left w:val="nil"/>
          <w:bottom w:val="nil"/>
          <w:right w:val="nil"/>
          <w:between w:val="nil"/>
        </w:pBdr>
        <w:spacing w:line="480" w:lineRule="auto"/>
        <w:ind w:firstLine="720"/>
        <w:contextualSpacing/>
        <w:rPr>
          <w:lang w:val="en-US"/>
        </w:rPr>
      </w:pPr>
      <w:r w:rsidRPr="00354EB5">
        <w:rPr>
          <w:lang w:val="en-US"/>
        </w:rPr>
        <w:t xml:space="preserve">However, the formal adoption of IRAs does not necessarily translate into actual independent decision-making in different policymaking domains </w:t>
      </w:r>
      <w:r w:rsidR="00636E80">
        <w:rPr>
          <w:noProof/>
          <w:lang w:val="en-US"/>
        </w:rPr>
        <w:t>(Maggetti 2007; Jordana &amp; Ramió 2010)</w:t>
      </w:r>
      <w:r w:rsidRPr="00354EB5">
        <w:rPr>
          <w:lang w:val="en-US"/>
        </w:rPr>
        <w:t xml:space="preserve">. The independence of IRAs from the government and from the regulated market is commonly associated with a set of expertise, professional and political requirements for IRAs’ board members, </w:t>
      </w:r>
      <w:r w:rsidR="00A72845">
        <w:rPr>
          <w:lang w:val="en-US"/>
        </w:rPr>
        <w:t>who</w:t>
      </w:r>
      <w:r w:rsidRPr="00354EB5">
        <w:rPr>
          <w:lang w:val="en-US"/>
        </w:rPr>
        <w:t xml:space="preserve"> are supposed to guarantee consistency and independent decision-making </w:t>
      </w:r>
      <w:r w:rsidR="00F72EF2">
        <w:rPr>
          <w:noProof/>
          <w:lang w:val="en-US"/>
        </w:rPr>
        <w:t>(Wu 2008)</w:t>
      </w:r>
      <w:r w:rsidRPr="00354EB5">
        <w:rPr>
          <w:lang w:val="en-US"/>
        </w:rPr>
        <w:t>.</w:t>
      </w:r>
    </w:p>
    <w:p w14:paraId="50C275FD" w14:textId="61E234B7" w:rsidR="005E1CE6" w:rsidRPr="00E0788F" w:rsidRDefault="00354EB5" w:rsidP="00E0788F">
      <w:pPr>
        <w:pBdr>
          <w:top w:val="nil"/>
          <w:left w:val="nil"/>
          <w:bottom w:val="nil"/>
          <w:right w:val="nil"/>
          <w:between w:val="nil"/>
        </w:pBdr>
        <w:spacing w:line="480" w:lineRule="auto"/>
        <w:ind w:firstLine="720"/>
        <w:contextualSpacing/>
        <w:rPr>
          <w:lang w:val="en-US"/>
        </w:rPr>
      </w:pPr>
      <w:r w:rsidRPr="00E0788F">
        <w:rPr>
          <w:lang w:val="en-US"/>
        </w:rPr>
        <w:t>Considering the key role of board members in IRAs</w:t>
      </w:r>
      <w:r w:rsidR="00A72845" w:rsidRPr="00E0788F">
        <w:rPr>
          <w:lang w:val="en-US"/>
        </w:rPr>
        <w:t>’</w:t>
      </w:r>
      <w:r w:rsidRPr="00E0788F">
        <w:rPr>
          <w:lang w:val="en-US"/>
        </w:rPr>
        <w:t xml:space="preserve"> decision-making processes, there is broad acceptance that the </w:t>
      </w:r>
      <w:r w:rsidRPr="00E0788F">
        <w:rPr>
          <w:i/>
          <w:lang w:val="en-US"/>
        </w:rPr>
        <w:t>de jure</w:t>
      </w:r>
      <w:r w:rsidRPr="00E0788F">
        <w:rPr>
          <w:lang w:val="en-US"/>
        </w:rPr>
        <w:t xml:space="preserve"> </w:t>
      </w:r>
      <w:r w:rsidR="00A72845" w:rsidRPr="00E0788F">
        <w:rPr>
          <w:lang w:val="en-US"/>
        </w:rPr>
        <w:t>i</w:t>
      </w:r>
      <w:r w:rsidRPr="00E0788F">
        <w:rPr>
          <w:lang w:val="en-US"/>
        </w:rPr>
        <w:t xml:space="preserve">ndependence of IRAs is intimately related to the </w:t>
      </w:r>
      <w:r w:rsidRPr="00E0788F">
        <w:rPr>
          <w:i/>
          <w:lang w:val="en-US"/>
        </w:rPr>
        <w:t>de facto</w:t>
      </w:r>
      <w:r w:rsidRPr="00E0788F">
        <w:rPr>
          <w:lang w:val="en-US"/>
        </w:rPr>
        <w:t xml:space="preserve"> independence of </w:t>
      </w:r>
      <w:r w:rsidR="00A72845" w:rsidRPr="00E0788F">
        <w:rPr>
          <w:lang w:val="en-US"/>
        </w:rPr>
        <w:t xml:space="preserve">their </w:t>
      </w:r>
      <w:r w:rsidRPr="00E0788F">
        <w:rPr>
          <w:lang w:val="en-US"/>
        </w:rPr>
        <w:t xml:space="preserve">board members </w:t>
      </w:r>
      <w:r w:rsidR="00F72EF2">
        <w:rPr>
          <w:noProof/>
          <w:lang w:val="en-US"/>
        </w:rPr>
        <w:t>(Fernández</w:t>
      </w:r>
      <w:r w:rsidR="00F72EF2">
        <w:rPr>
          <w:rFonts w:ascii="Cambria Math" w:hAnsi="Cambria Math" w:cs="Cambria Math"/>
          <w:noProof/>
          <w:lang w:val="en-US"/>
        </w:rPr>
        <w:t>‐</w:t>
      </w:r>
      <w:r w:rsidR="00F72EF2">
        <w:rPr>
          <w:noProof/>
          <w:lang w:val="en-US"/>
        </w:rPr>
        <w:t>i</w:t>
      </w:r>
      <w:r w:rsidR="00F72EF2">
        <w:rPr>
          <w:rFonts w:ascii="Cambria Math" w:hAnsi="Cambria Math" w:cs="Cambria Math"/>
          <w:noProof/>
          <w:lang w:val="en-US"/>
        </w:rPr>
        <w:t>‐</w:t>
      </w:r>
      <w:r w:rsidR="00F72EF2">
        <w:rPr>
          <w:noProof/>
          <w:lang w:val="en-US"/>
        </w:rPr>
        <w:t>Marín</w:t>
      </w:r>
      <w:r w:rsidR="00F72EF2" w:rsidRPr="00F72EF2">
        <w:rPr>
          <w:i/>
          <w:noProof/>
          <w:lang w:val="en-US"/>
        </w:rPr>
        <w:t xml:space="preserve"> et al.</w:t>
      </w:r>
      <w:r w:rsidR="00F72EF2">
        <w:rPr>
          <w:noProof/>
          <w:lang w:val="en-US"/>
        </w:rPr>
        <w:t xml:space="preserve"> 2016)</w:t>
      </w:r>
      <w:r w:rsidRPr="00E0788F">
        <w:rPr>
          <w:lang w:val="en-US"/>
        </w:rPr>
        <w:t xml:space="preserve">. However, abundant evidence of </w:t>
      </w:r>
      <w:r w:rsidR="00A72845" w:rsidRPr="00E0788F">
        <w:rPr>
          <w:lang w:val="en-US"/>
        </w:rPr>
        <w:t xml:space="preserve">the </w:t>
      </w:r>
      <w:r w:rsidRPr="00E0788F">
        <w:rPr>
          <w:lang w:val="en-US"/>
        </w:rPr>
        <w:t>revolving</w:t>
      </w:r>
      <w:r w:rsidR="00A72845" w:rsidRPr="00E0788F">
        <w:rPr>
          <w:lang w:val="en-US"/>
        </w:rPr>
        <w:t>-</w:t>
      </w:r>
      <w:r w:rsidRPr="00E0788F">
        <w:rPr>
          <w:lang w:val="en-US"/>
        </w:rPr>
        <w:t xml:space="preserve">door trajectories of regulators in different policy </w:t>
      </w:r>
      <w:r w:rsidRPr="00E0788F">
        <w:rPr>
          <w:lang w:val="en-US"/>
        </w:rPr>
        <w:lastRenderedPageBreak/>
        <w:t>domains fuel</w:t>
      </w:r>
      <w:r w:rsidR="00A72845" w:rsidRPr="00E0788F">
        <w:rPr>
          <w:lang w:val="en-US"/>
        </w:rPr>
        <w:t>s</w:t>
      </w:r>
      <w:r w:rsidRPr="00E0788F">
        <w:rPr>
          <w:lang w:val="en-US"/>
        </w:rPr>
        <w:t xml:space="preserve"> regulatory capture theories </w:t>
      </w:r>
      <w:r w:rsidR="00F72EF2">
        <w:rPr>
          <w:noProof/>
          <w:lang w:val="en-US"/>
        </w:rPr>
        <w:t>(</w:t>
      </w:r>
      <w:r w:rsidR="00905355">
        <w:rPr>
          <w:noProof/>
          <w:lang w:val="en-US"/>
        </w:rPr>
        <w:t xml:space="preserve">see </w:t>
      </w:r>
      <w:r w:rsidR="00F72EF2">
        <w:rPr>
          <w:noProof/>
          <w:lang w:val="en-US"/>
        </w:rPr>
        <w:t>Zheng 2014)</w:t>
      </w:r>
      <w:r w:rsidRPr="00E0788F">
        <w:rPr>
          <w:lang w:val="en-US"/>
        </w:rPr>
        <w:t xml:space="preserve">, </w:t>
      </w:r>
      <w:r w:rsidR="00A72845" w:rsidRPr="00E0788F">
        <w:rPr>
          <w:lang w:val="en-US"/>
        </w:rPr>
        <w:t xml:space="preserve">raising questions about how regulators can be </w:t>
      </w:r>
      <w:r w:rsidRPr="00E0788F">
        <w:rPr>
          <w:lang w:val="en-US"/>
        </w:rPr>
        <w:t>independen</w:t>
      </w:r>
      <w:r w:rsidR="00A72845" w:rsidRPr="00E0788F">
        <w:rPr>
          <w:lang w:val="en-US"/>
        </w:rPr>
        <w:t>t</w:t>
      </w:r>
      <w:r w:rsidRPr="00E0788F">
        <w:rPr>
          <w:lang w:val="en-US"/>
        </w:rPr>
        <w:t xml:space="preserve"> in decision-making while serving the</w:t>
      </w:r>
      <w:r w:rsidR="00A72845" w:rsidRPr="00E0788F">
        <w:rPr>
          <w:lang w:val="en-US"/>
        </w:rPr>
        <w:t>ir</w:t>
      </w:r>
      <w:r w:rsidRPr="00E0788F">
        <w:rPr>
          <w:lang w:val="en-US"/>
        </w:rPr>
        <w:t xml:space="preserve"> term</w:t>
      </w:r>
      <w:r w:rsidR="00A72845" w:rsidRPr="00E0788F">
        <w:rPr>
          <w:lang w:val="en-US"/>
        </w:rPr>
        <w:t>s</w:t>
      </w:r>
      <w:r w:rsidRPr="00E0788F">
        <w:rPr>
          <w:lang w:val="en-US"/>
        </w:rPr>
        <w:t xml:space="preserve"> </w:t>
      </w:r>
      <w:r w:rsidR="00A72845" w:rsidRPr="00E0788F">
        <w:rPr>
          <w:lang w:val="en-US"/>
        </w:rPr>
        <w:t xml:space="preserve">on </w:t>
      </w:r>
      <w:r w:rsidRPr="00E0788F">
        <w:rPr>
          <w:lang w:val="en-US"/>
        </w:rPr>
        <w:t>IRAs</w:t>
      </w:r>
      <w:r w:rsidR="00882145">
        <w:rPr>
          <w:lang w:val="en-US"/>
        </w:rPr>
        <w:t>’</w:t>
      </w:r>
      <w:r w:rsidRPr="00E0788F">
        <w:rPr>
          <w:lang w:val="en-US"/>
        </w:rPr>
        <w:t xml:space="preserve"> boards. Understanding the professional trajectories of regulators, before and after their terms, can </w:t>
      </w:r>
      <w:r w:rsidR="00A72845" w:rsidRPr="00E0788F">
        <w:rPr>
          <w:lang w:val="en-US"/>
        </w:rPr>
        <w:t xml:space="preserve">shed </w:t>
      </w:r>
      <w:r w:rsidRPr="00E0788F">
        <w:rPr>
          <w:lang w:val="en-US"/>
        </w:rPr>
        <w:t xml:space="preserve">light on the </w:t>
      </w:r>
      <w:r w:rsidRPr="00E0788F">
        <w:rPr>
          <w:i/>
          <w:lang w:val="en-US"/>
        </w:rPr>
        <w:t>de facto</w:t>
      </w:r>
      <w:r w:rsidR="00B24A5A" w:rsidRPr="00E0788F">
        <w:rPr>
          <w:lang w:val="en-US"/>
        </w:rPr>
        <w:t xml:space="preserve"> independence of IRAs. Where do the regulators come from, and where do they go after serving their terms </w:t>
      </w:r>
      <w:r w:rsidR="00A72845" w:rsidRPr="00E0788F">
        <w:rPr>
          <w:lang w:val="en-US"/>
        </w:rPr>
        <w:t xml:space="preserve">on </w:t>
      </w:r>
      <w:r w:rsidR="00B24A5A" w:rsidRPr="00E0788F">
        <w:rPr>
          <w:lang w:val="en-US"/>
        </w:rPr>
        <w:t>regulatory boards</w:t>
      </w:r>
      <w:r w:rsidR="00A72845" w:rsidRPr="00E0788F">
        <w:rPr>
          <w:lang w:val="en-US"/>
        </w:rPr>
        <w:t>? Answering these questions can</w:t>
      </w:r>
      <w:r w:rsidR="00B24A5A" w:rsidRPr="00E0788F">
        <w:rPr>
          <w:lang w:val="en-US"/>
        </w:rPr>
        <w:t xml:space="preserve"> elucidate how the dynamic of regulatory independence enfolds in different policy </w:t>
      </w:r>
      <w:r w:rsidRPr="00E0788F">
        <w:rPr>
          <w:lang w:val="en-US"/>
        </w:rPr>
        <w:t>contexts</w:t>
      </w:r>
      <w:r w:rsidR="00B24A5A" w:rsidRPr="00E0788F">
        <w:rPr>
          <w:lang w:val="en-US"/>
        </w:rPr>
        <w:t xml:space="preserve"> and has been </w:t>
      </w:r>
      <w:r w:rsidRPr="00E0788F">
        <w:rPr>
          <w:lang w:val="en-US"/>
        </w:rPr>
        <w:t xml:space="preserve">the </w:t>
      </w:r>
      <w:r w:rsidR="00B24A5A" w:rsidRPr="00E0788F">
        <w:rPr>
          <w:lang w:val="en-US"/>
        </w:rPr>
        <w:t>focus of relevant research.</w:t>
      </w:r>
    </w:p>
    <w:p w14:paraId="4F3538FC" w14:textId="20241706" w:rsidR="00F84170" w:rsidRPr="00B6711F" w:rsidRDefault="00354EB5" w:rsidP="00B6711F">
      <w:pPr>
        <w:pBdr>
          <w:top w:val="nil"/>
          <w:left w:val="nil"/>
          <w:bottom w:val="nil"/>
          <w:right w:val="nil"/>
          <w:between w:val="nil"/>
        </w:pBdr>
        <w:spacing w:line="480" w:lineRule="auto"/>
        <w:ind w:firstLine="720"/>
        <w:contextualSpacing/>
        <w:rPr>
          <w:lang w:val="en-US"/>
        </w:rPr>
      </w:pPr>
      <w:r w:rsidRPr="00B6711F">
        <w:rPr>
          <w:lang w:val="en-US"/>
        </w:rPr>
        <w:t xml:space="preserve">Most studies have focused on prior or postterm trajectories of regulators, considering regulators’ mandates as the starting or the ending point of revolving doors. Studies about the prior experience of regulators </w:t>
      </w:r>
      <w:r w:rsidR="00A72845" w:rsidRPr="00B6711F">
        <w:rPr>
          <w:lang w:val="en-US"/>
        </w:rPr>
        <w:t xml:space="preserve">in the </w:t>
      </w:r>
      <w:r w:rsidRPr="00B6711F">
        <w:rPr>
          <w:lang w:val="en-US"/>
        </w:rPr>
        <w:t>US and</w:t>
      </w:r>
      <w:r w:rsidR="00A72845" w:rsidRPr="00B6711F">
        <w:rPr>
          <w:lang w:val="en-US"/>
        </w:rPr>
        <w:t xml:space="preserve"> in</w:t>
      </w:r>
      <w:r w:rsidRPr="00B6711F">
        <w:rPr>
          <w:lang w:val="en-US"/>
        </w:rPr>
        <w:t xml:space="preserve"> European countries indicate that most regulators share prior public sector expertise </w:t>
      </w:r>
      <w:r w:rsidR="00636E80">
        <w:rPr>
          <w:noProof/>
          <w:lang w:val="en-US"/>
        </w:rPr>
        <w:t>(Eckert 1981; Spiller 1990; Fernández</w:t>
      </w:r>
      <w:r w:rsidR="00636E80">
        <w:rPr>
          <w:rFonts w:ascii="Cambria Math" w:hAnsi="Cambria Math" w:cs="Cambria Math"/>
          <w:noProof/>
          <w:lang w:val="en-US"/>
        </w:rPr>
        <w:t>‐</w:t>
      </w:r>
      <w:r w:rsidR="00636E80">
        <w:rPr>
          <w:noProof/>
          <w:lang w:val="en-US"/>
        </w:rPr>
        <w:t>i</w:t>
      </w:r>
      <w:r w:rsidR="00636E80">
        <w:rPr>
          <w:rFonts w:ascii="Cambria Math" w:hAnsi="Cambria Math" w:cs="Cambria Math"/>
          <w:noProof/>
          <w:lang w:val="en-US"/>
        </w:rPr>
        <w:t>‐</w:t>
      </w:r>
      <w:r w:rsidR="00636E80">
        <w:rPr>
          <w:noProof/>
          <w:lang w:val="en-US"/>
        </w:rPr>
        <w:t>Marín</w:t>
      </w:r>
      <w:r w:rsidR="00636E80" w:rsidRPr="00636E80">
        <w:rPr>
          <w:i/>
          <w:noProof/>
          <w:lang w:val="en-US"/>
        </w:rPr>
        <w:t xml:space="preserve"> et al.</w:t>
      </w:r>
      <w:r w:rsidR="00636E80">
        <w:rPr>
          <w:noProof/>
          <w:lang w:val="en-US"/>
        </w:rPr>
        <w:t xml:space="preserve"> 2016)</w:t>
      </w:r>
      <w:r w:rsidRPr="00B6711F">
        <w:rPr>
          <w:lang w:val="en-US"/>
        </w:rPr>
        <w:t>. However, for regulators moving from the private sector to IRA boards, there is widespread concern that their decision</w:t>
      </w:r>
      <w:r w:rsidR="00A72845" w:rsidRPr="00B6711F">
        <w:rPr>
          <w:lang w:val="en-US"/>
        </w:rPr>
        <w:t>s</w:t>
      </w:r>
      <w:r w:rsidRPr="00B6711F">
        <w:rPr>
          <w:lang w:val="en-US"/>
        </w:rPr>
        <w:t xml:space="preserve"> will be market-friendly </w:t>
      </w:r>
      <w:r w:rsidR="00F72EF2">
        <w:rPr>
          <w:noProof/>
          <w:lang w:val="en-US"/>
        </w:rPr>
        <w:t>(Cohen 1986)</w:t>
      </w:r>
      <w:r w:rsidRPr="00B6711F">
        <w:rPr>
          <w:lang w:val="en-US"/>
        </w:rPr>
        <w:t xml:space="preserve">. Additionally, the political affiliation of regulators is expressive in different national contexts </w:t>
      </w:r>
      <w:r w:rsidR="00636E80">
        <w:rPr>
          <w:noProof/>
          <w:lang w:val="en-US"/>
        </w:rPr>
        <w:t xml:space="preserve">(Thatcher 2005; </w:t>
      </w:r>
      <w:r w:rsidR="0025020D" w:rsidRPr="00B6711F">
        <w:rPr>
          <w:lang w:val="en-US"/>
        </w:rPr>
        <w:t>Ennser-Jedenastik 201</w:t>
      </w:r>
      <w:r w:rsidR="00B15A18">
        <w:rPr>
          <w:lang w:val="en-US"/>
        </w:rPr>
        <w:t>5</w:t>
      </w:r>
      <w:r w:rsidR="0025020D">
        <w:rPr>
          <w:lang w:val="en-US"/>
        </w:rPr>
        <w:t xml:space="preserve">; </w:t>
      </w:r>
      <w:r w:rsidR="00636E80">
        <w:rPr>
          <w:noProof/>
          <w:lang w:val="en-US"/>
        </w:rPr>
        <w:t>Fernández</w:t>
      </w:r>
      <w:r w:rsidR="00636E80">
        <w:rPr>
          <w:rFonts w:ascii="Cambria Math" w:hAnsi="Cambria Math" w:cs="Cambria Math"/>
          <w:noProof/>
          <w:lang w:val="en-US"/>
        </w:rPr>
        <w:t>‐</w:t>
      </w:r>
      <w:r w:rsidR="00636E80">
        <w:rPr>
          <w:noProof/>
          <w:lang w:val="en-US"/>
        </w:rPr>
        <w:t>i</w:t>
      </w:r>
      <w:r w:rsidR="00636E80">
        <w:rPr>
          <w:rFonts w:ascii="Cambria Math" w:hAnsi="Cambria Math" w:cs="Cambria Math"/>
          <w:noProof/>
          <w:lang w:val="en-US"/>
        </w:rPr>
        <w:t>‐</w:t>
      </w:r>
      <w:r w:rsidR="00636E80">
        <w:rPr>
          <w:noProof/>
          <w:lang w:val="en-US"/>
        </w:rPr>
        <w:t>Marín</w:t>
      </w:r>
      <w:r w:rsidR="00636E80" w:rsidRPr="00636E80">
        <w:rPr>
          <w:i/>
          <w:noProof/>
          <w:lang w:val="en-US"/>
        </w:rPr>
        <w:t xml:space="preserve"> et al.</w:t>
      </w:r>
      <w:r w:rsidR="00636E80">
        <w:rPr>
          <w:noProof/>
          <w:lang w:val="en-US"/>
        </w:rPr>
        <w:t xml:space="preserve"> 2016)</w:t>
      </w:r>
      <w:r w:rsidR="0066529C" w:rsidRPr="00B6711F">
        <w:rPr>
          <w:lang w:val="en-US"/>
        </w:rPr>
        <w:t>, and some research indicates that</w:t>
      </w:r>
      <w:r w:rsidR="00A72845" w:rsidRPr="00B6711F">
        <w:rPr>
          <w:lang w:val="en-US"/>
        </w:rPr>
        <w:t xml:space="preserve"> such affiliation</w:t>
      </w:r>
      <w:r w:rsidR="0066529C" w:rsidRPr="00B6711F">
        <w:rPr>
          <w:lang w:val="en-US"/>
        </w:rPr>
        <w:t xml:space="preserve"> might be a stronger predictor of regulatory capture than previous market experience </w:t>
      </w:r>
      <w:r w:rsidR="00D254B8">
        <w:rPr>
          <w:noProof/>
          <w:lang w:val="en-US"/>
        </w:rPr>
        <w:t>(Gormley 1979)</w:t>
      </w:r>
      <w:r w:rsidR="0066529C" w:rsidRPr="00B6711F">
        <w:rPr>
          <w:lang w:val="en-US"/>
        </w:rPr>
        <w:t xml:space="preserve">. Research about the </w:t>
      </w:r>
      <w:r w:rsidRPr="00B6711F">
        <w:rPr>
          <w:lang w:val="en-US"/>
        </w:rPr>
        <w:t>postt</w:t>
      </w:r>
      <w:r w:rsidR="0066529C" w:rsidRPr="00B6711F">
        <w:rPr>
          <w:lang w:val="en-US"/>
        </w:rPr>
        <w:t>erm trajectories of regulators also supports regulatory capture theories when</w:t>
      </w:r>
      <w:r w:rsidR="00A72845" w:rsidRPr="00B6711F">
        <w:rPr>
          <w:lang w:val="en-US"/>
        </w:rPr>
        <w:t xml:space="preserve"> it</w:t>
      </w:r>
      <w:r w:rsidR="0066529C" w:rsidRPr="00B6711F">
        <w:rPr>
          <w:lang w:val="en-US"/>
        </w:rPr>
        <w:t xml:space="preserve"> reveals that after their terms, most regulators with </w:t>
      </w:r>
      <w:r w:rsidRPr="00B6711F">
        <w:rPr>
          <w:lang w:val="en-US"/>
        </w:rPr>
        <w:t>prea</w:t>
      </w:r>
      <w:r w:rsidR="0066529C" w:rsidRPr="00B6711F">
        <w:rPr>
          <w:lang w:val="en-US"/>
        </w:rPr>
        <w:t xml:space="preserve">gency jobs in the public sector are rewarded with well-paid jobs in the regulated industry </w:t>
      </w:r>
      <w:r w:rsidR="00D254B8">
        <w:rPr>
          <w:noProof/>
          <w:lang w:val="en-US"/>
        </w:rPr>
        <w:t>(Eckert 1981; Spiller 1990)</w:t>
      </w:r>
      <w:r w:rsidR="0066529C" w:rsidRPr="00B6711F">
        <w:rPr>
          <w:lang w:val="en-US"/>
        </w:rPr>
        <w:t>.</w:t>
      </w:r>
    </w:p>
    <w:p w14:paraId="47D7FFBA" w14:textId="45DFB42A" w:rsidR="006439A5" w:rsidRPr="00354EB5" w:rsidRDefault="000278C2" w:rsidP="00D01FBE">
      <w:pPr>
        <w:pBdr>
          <w:top w:val="nil"/>
          <w:left w:val="nil"/>
          <w:bottom w:val="nil"/>
          <w:right w:val="nil"/>
          <w:between w:val="nil"/>
        </w:pBdr>
        <w:spacing w:line="480" w:lineRule="auto"/>
        <w:ind w:firstLine="720"/>
        <w:contextualSpacing/>
        <w:rPr>
          <w:lang w:val="en-US"/>
        </w:rPr>
      </w:pPr>
      <w:r w:rsidRPr="00354EB5">
        <w:rPr>
          <w:lang w:val="en-US"/>
        </w:rPr>
        <w:t>By focusing on ex ante or ex post revolving</w:t>
      </w:r>
      <w:r w:rsidR="00A72845">
        <w:rPr>
          <w:lang w:val="en-US"/>
        </w:rPr>
        <w:t>-</w:t>
      </w:r>
      <w:r w:rsidRPr="00354EB5">
        <w:rPr>
          <w:lang w:val="en-US"/>
        </w:rPr>
        <w:t>door dynamics, most of the studies assume that</w:t>
      </w:r>
      <w:r w:rsidR="00A72845">
        <w:rPr>
          <w:lang w:val="en-US"/>
        </w:rPr>
        <w:t xml:space="preserve"> the</w:t>
      </w:r>
      <w:r w:rsidRPr="00354EB5">
        <w:rPr>
          <w:lang w:val="en-US"/>
        </w:rPr>
        <w:t xml:space="preserve"> prior or </w:t>
      </w:r>
      <w:r w:rsidR="00354EB5">
        <w:rPr>
          <w:lang w:val="en-US"/>
        </w:rPr>
        <w:t>postt</w:t>
      </w:r>
      <w:r w:rsidRPr="00354EB5">
        <w:rPr>
          <w:lang w:val="en-US"/>
        </w:rPr>
        <w:t xml:space="preserve">erm professional trajectories of the regulators are separate and independent stages of their professional careers. However, it is reasonable to expect that </w:t>
      </w:r>
      <w:r w:rsidR="00A72845">
        <w:rPr>
          <w:lang w:val="en-US"/>
        </w:rPr>
        <w:t xml:space="preserve">a </w:t>
      </w:r>
      <w:r w:rsidR="00A72845">
        <w:rPr>
          <w:lang w:val="en-US"/>
        </w:rPr>
        <w:lastRenderedPageBreak/>
        <w:t xml:space="preserve">regulator’s </w:t>
      </w:r>
      <w:r w:rsidRPr="00354EB5">
        <w:rPr>
          <w:lang w:val="en-US"/>
        </w:rPr>
        <w:t xml:space="preserve">prior professional career will influence </w:t>
      </w:r>
      <w:r w:rsidR="00A72845">
        <w:rPr>
          <w:lang w:val="en-US"/>
        </w:rPr>
        <w:t xml:space="preserve">his or her </w:t>
      </w:r>
      <w:r w:rsidRPr="00354EB5">
        <w:rPr>
          <w:lang w:val="en-US"/>
        </w:rPr>
        <w:t xml:space="preserve">future career paths, as has been demonstrated in the analysis of the career path of European Union affairs managers (Coen &amp; Vannoni 2016), and in extensive research related to different professional careers </w:t>
      </w:r>
      <w:r w:rsidR="00A81679">
        <w:rPr>
          <w:noProof/>
          <w:lang w:val="en-US"/>
        </w:rPr>
        <w:t>(Abbott &amp; Hrycak 1990; Abbott &amp; Tsay 2000; Aisenbrey &amp; Fasang 2010; Dlouhy &amp; Biemann 2015)</w:t>
      </w:r>
      <w:r w:rsidRPr="00354EB5">
        <w:rPr>
          <w:lang w:val="en-US"/>
        </w:rPr>
        <w:t xml:space="preserve">. In other words, career shifts or permanence in the private sector </w:t>
      </w:r>
      <w:r w:rsidR="00A72845">
        <w:rPr>
          <w:lang w:val="en-US"/>
        </w:rPr>
        <w:t xml:space="preserve">– </w:t>
      </w:r>
      <w:r w:rsidRPr="00354EB5">
        <w:rPr>
          <w:lang w:val="en-US"/>
        </w:rPr>
        <w:t xml:space="preserve">after serving </w:t>
      </w:r>
      <w:r w:rsidR="00A72845">
        <w:rPr>
          <w:lang w:val="en-US"/>
        </w:rPr>
        <w:t>a</w:t>
      </w:r>
      <w:r w:rsidR="00A72845" w:rsidRPr="00354EB5">
        <w:rPr>
          <w:lang w:val="en-US"/>
        </w:rPr>
        <w:t xml:space="preserve"> </w:t>
      </w:r>
      <w:r w:rsidRPr="00354EB5">
        <w:rPr>
          <w:lang w:val="en-US"/>
        </w:rPr>
        <w:t xml:space="preserve">term </w:t>
      </w:r>
      <w:r w:rsidR="00A72845">
        <w:rPr>
          <w:lang w:val="en-US"/>
        </w:rPr>
        <w:t>on an</w:t>
      </w:r>
      <w:r w:rsidR="00A72845" w:rsidRPr="00354EB5">
        <w:rPr>
          <w:lang w:val="en-US"/>
        </w:rPr>
        <w:t xml:space="preserve"> </w:t>
      </w:r>
      <w:r w:rsidR="00A72845">
        <w:rPr>
          <w:lang w:val="en-US"/>
        </w:rPr>
        <w:t>IRA’s</w:t>
      </w:r>
      <w:r w:rsidR="00A72845" w:rsidRPr="00354EB5">
        <w:rPr>
          <w:lang w:val="en-US"/>
        </w:rPr>
        <w:t xml:space="preserve"> </w:t>
      </w:r>
      <w:r w:rsidRPr="00354EB5">
        <w:rPr>
          <w:lang w:val="en-US"/>
        </w:rPr>
        <w:t xml:space="preserve">board </w:t>
      </w:r>
      <w:r w:rsidR="00A72845">
        <w:rPr>
          <w:lang w:val="en-US"/>
        </w:rPr>
        <w:t xml:space="preserve">– </w:t>
      </w:r>
      <w:r w:rsidRPr="00354EB5">
        <w:rPr>
          <w:lang w:val="en-US"/>
        </w:rPr>
        <w:t xml:space="preserve">may be hampered or </w:t>
      </w:r>
      <w:r w:rsidR="00A72845">
        <w:rPr>
          <w:lang w:val="en-US"/>
        </w:rPr>
        <w:t>catalyzed</w:t>
      </w:r>
      <w:r w:rsidR="00A72845" w:rsidRPr="00354EB5">
        <w:rPr>
          <w:lang w:val="en-US"/>
        </w:rPr>
        <w:t xml:space="preserve"> </w:t>
      </w:r>
      <w:r w:rsidRPr="00354EB5">
        <w:rPr>
          <w:lang w:val="en-US"/>
        </w:rPr>
        <w:t>by prior career paths.</w:t>
      </w:r>
    </w:p>
    <w:p w14:paraId="447A56CA" w14:textId="64740558" w:rsidR="009D33CB" w:rsidRPr="00354EB5" w:rsidRDefault="00AF63B8" w:rsidP="00D01FBE">
      <w:pPr>
        <w:pBdr>
          <w:top w:val="nil"/>
          <w:left w:val="nil"/>
          <w:bottom w:val="nil"/>
          <w:right w:val="nil"/>
          <w:between w:val="nil"/>
        </w:pBdr>
        <w:spacing w:line="480" w:lineRule="auto"/>
        <w:ind w:firstLine="720"/>
        <w:contextualSpacing/>
        <w:rPr>
          <w:lang w:val="en-US"/>
        </w:rPr>
      </w:pPr>
      <w:r w:rsidRPr="00354EB5">
        <w:rPr>
          <w:lang w:val="en-US"/>
        </w:rPr>
        <w:t>Another assumption underlying current research is the absence of barriers in career exchange between the public and private sector.</w:t>
      </w:r>
      <w:r w:rsidR="00354EB5" w:rsidRPr="00354EB5">
        <w:rPr>
          <w:lang w:val="en-US"/>
        </w:rPr>
        <w:t xml:space="preserve"> In contrast to</w:t>
      </w:r>
      <w:r w:rsidRPr="00354EB5">
        <w:rPr>
          <w:lang w:val="en-US"/>
        </w:rPr>
        <w:t xml:space="preserve"> the US context </w:t>
      </w:r>
      <w:r w:rsidR="00A81679">
        <w:rPr>
          <w:noProof/>
          <w:lang w:val="en-US"/>
        </w:rPr>
        <w:t>(Eckert 1981; Spiller 1990)</w:t>
      </w:r>
      <w:r w:rsidRPr="00354EB5">
        <w:rPr>
          <w:lang w:val="en-US"/>
        </w:rPr>
        <w:t xml:space="preserve">, in many countries, the entry/exit options in public service are limited by public exams and rigid rules that may limit career exchange between </w:t>
      </w:r>
      <w:r w:rsidR="00354EB5" w:rsidRPr="00354EB5">
        <w:rPr>
          <w:lang w:val="en-US"/>
        </w:rPr>
        <w:t xml:space="preserve">the </w:t>
      </w:r>
      <w:r w:rsidRPr="00354EB5">
        <w:rPr>
          <w:lang w:val="en-US"/>
        </w:rPr>
        <w:t xml:space="preserve">private and public </w:t>
      </w:r>
      <w:r w:rsidR="00354EB5" w:rsidRPr="00354EB5">
        <w:rPr>
          <w:lang w:val="en-US"/>
        </w:rPr>
        <w:t>sectors.</w:t>
      </w:r>
    </w:p>
    <w:p w14:paraId="24606385" w14:textId="48F04BA0" w:rsidR="006439A5" w:rsidRPr="00354EB5" w:rsidRDefault="00354EB5" w:rsidP="00CB3CD6">
      <w:pPr>
        <w:pBdr>
          <w:top w:val="nil"/>
          <w:left w:val="nil"/>
          <w:bottom w:val="nil"/>
          <w:right w:val="nil"/>
          <w:between w:val="nil"/>
        </w:pBdr>
        <w:spacing w:line="480" w:lineRule="auto"/>
        <w:ind w:firstLine="720"/>
        <w:contextualSpacing/>
        <w:rPr>
          <w:lang w:val="en-US"/>
        </w:rPr>
      </w:pPr>
      <w:r w:rsidRPr="00354EB5">
        <w:rPr>
          <w:lang w:val="en-US"/>
        </w:rPr>
        <w:t>Summing up, regulator</w:t>
      </w:r>
      <w:r w:rsidR="00A72845">
        <w:rPr>
          <w:lang w:val="en-US"/>
        </w:rPr>
        <w:t>s’</w:t>
      </w:r>
      <w:r w:rsidRPr="00354EB5">
        <w:rPr>
          <w:lang w:val="en-US"/>
        </w:rPr>
        <w:t xml:space="preserve"> mandates should not be seen as something exogenous to the rest of their careers but should be put in a broader career context. Based on these new assumptions, in this paper, we rely on career sequence analysis and trace the professional careers of Brazilian regulators, contrasting their previous professional trajector</w:t>
      </w:r>
      <w:r w:rsidR="00A72845">
        <w:rPr>
          <w:lang w:val="en-US"/>
        </w:rPr>
        <w:t>ies</w:t>
      </w:r>
      <w:r w:rsidRPr="00354EB5">
        <w:rPr>
          <w:lang w:val="en-US"/>
        </w:rPr>
        <w:t xml:space="preserve"> with their career paths after </w:t>
      </w:r>
      <w:r w:rsidR="00A72845">
        <w:rPr>
          <w:lang w:val="en-US"/>
        </w:rPr>
        <w:t>they serve</w:t>
      </w:r>
      <w:r w:rsidR="00A72845" w:rsidRPr="00354EB5">
        <w:rPr>
          <w:lang w:val="en-US"/>
        </w:rPr>
        <w:t xml:space="preserve"> </w:t>
      </w:r>
      <w:r w:rsidRPr="00354EB5">
        <w:rPr>
          <w:lang w:val="en-US"/>
        </w:rPr>
        <w:t xml:space="preserve">their terms in regulatory agencies. Our study aims to answer the following questions: What is the typical career path of a Brazilian regulator? How </w:t>
      </w:r>
      <w:r w:rsidR="00A72845">
        <w:rPr>
          <w:lang w:val="en-US"/>
        </w:rPr>
        <w:t xml:space="preserve">do </w:t>
      </w:r>
      <w:r w:rsidRPr="00354EB5">
        <w:rPr>
          <w:lang w:val="en-US"/>
        </w:rPr>
        <w:t xml:space="preserve">political affiliation and previous experience in the public or private sector influence their </w:t>
      </w:r>
      <w:r>
        <w:rPr>
          <w:lang w:val="en-US"/>
        </w:rPr>
        <w:t>postt</w:t>
      </w:r>
      <w:r w:rsidRPr="00354EB5">
        <w:rPr>
          <w:lang w:val="en-US"/>
        </w:rPr>
        <w:t xml:space="preserve">erm career trajectories? Which of the typical careers receive more salary benefits after </w:t>
      </w:r>
      <w:r w:rsidR="00A72845">
        <w:rPr>
          <w:lang w:val="en-US"/>
        </w:rPr>
        <w:t>regulators</w:t>
      </w:r>
      <w:r w:rsidR="006D0EF8">
        <w:rPr>
          <w:lang w:val="en-US"/>
        </w:rPr>
        <w:t xml:space="preserve"> serve</w:t>
      </w:r>
      <w:r w:rsidR="00A72845" w:rsidRPr="00354EB5">
        <w:rPr>
          <w:lang w:val="en-US"/>
        </w:rPr>
        <w:t xml:space="preserve"> </w:t>
      </w:r>
      <w:r w:rsidRPr="00354EB5">
        <w:rPr>
          <w:lang w:val="en-US"/>
        </w:rPr>
        <w:t>their terms in IRAs?</w:t>
      </w:r>
    </w:p>
    <w:p w14:paraId="20D69A85" w14:textId="6185E849" w:rsidR="005D3323" w:rsidRPr="00354EB5" w:rsidRDefault="00354EB5" w:rsidP="00E1460D">
      <w:pPr>
        <w:pBdr>
          <w:top w:val="nil"/>
          <w:left w:val="nil"/>
          <w:bottom w:val="nil"/>
          <w:right w:val="nil"/>
          <w:between w:val="nil"/>
        </w:pBdr>
        <w:spacing w:line="480" w:lineRule="auto"/>
        <w:ind w:firstLine="720"/>
        <w:contextualSpacing/>
        <w:rPr>
          <w:lang w:val="en-US"/>
        </w:rPr>
      </w:pPr>
      <w:r w:rsidRPr="00354EB5">
        <w:rPr>
          <w:lang w:val="en-US"/>
        </w:rPr>
        <w:t>Drawing on a sequence analysis of an original data set of 117 Brazilian regulators, we uncover five clusters of regulators’ career paths, most of which do not transit</w:t>
      </w:r>
      <w:r w:rsidR="006D0EF8">
        <w:rPr>
          <w:lang w:val="en-US"/>
        </w:rPr>
        <w:t>ion</w:t>
      </w:r>
      <w:r w:rsidRPr="00354EB5">
        <w:rPr>
          <w:lang w:val="en-US"/>
        </w:rPr>
        <w:t xml:space="preserve"> between public and private sectors (private or public) after serving their terms. However, </w:t>
      </w:r>
      <w:r w:rsidRPr="00354EB5">
        <w:rPr>
          <w:lang w:val="en-US"/>
        </w:rPr>
        <w:lastRenderedPageBreak/>
        <w:t>we found that career shifts from the public to the private sector were more common for regulators with previous expertise in the public sector,</w:t>
      </w:r>
      <w:r w:rsidR="006D0EF8">
        <w:rPr>
          <w:lang w:val="en-US"/>
        </w:rPr>
        <w:t xml:space="preserve"> with</w:t>
      </w:r>
      <w:r w:rsidRPr="00354EB5">
        <w:rPr>
          <w:lang w:val="en-US"/>
        </w:rPr>
        <w:t xml:space="preserve"> most of them, without political affiliations, revealing a “one-way” revolving door professional trajectory. Our research also indicates that regulators benefit from serving their terms in IRAs, substantially increasing </w:t>
      </w:r>
      <w:r w:rsidR="006D0EF8">
        <w:rPr>
          <w:lang w:val="en-US"/>
        </w:rPr>
        <w:t xml:space="preserve">their </w:t>
      </w:r>
      <w:r w:rsidRPr="00354EB5">
        <w:rPr>
          <w:lang w:val="en-US"/>
        </w:rPr>
        <w:t xml:space="preserve">salaries in most of the clusters, with </w:t>
      </w:r>
      <w:r w:rsidR="006D0EF8">
        <w:rPr>
          <w:lang w:val="en-US"/>
        </w:rPr>
        <w:t xml:space="preserve">the </w:t>
      </w:r>
      <w:r w:rsidRPr="00354EB5">
        <w:rPr>
          <w:lang w:val="en-US"/>
        </w:rPr>
        <w:t xml:space="preserve">most expressive gains for regulators with prior private experience </w:t>
      </w:r>
      <w:r w:rsidR="006D0EF8">
        <w:rPr>
          <w:lang w:val="en-US"/>
        </w:rPr>
        <w:t>who</w:t>
      </w:r>
      <w:r w:rsidR="006D0EF8" w:rsidRPr="00354EB5">
        <w:rPr>
          <w:lang w:val="en-US"/>
        </w:rPr>
        <w:t xml:space="preserve"> </w:t>
      </w:r>
      <w:r w:rsidRPr="00354EB5">
        <w:rPr>
          <w:lang w:val="en-US"/>
        </w:rPr>
        <w:t xml:space="preserve">remain in the private sector after serving their terms. Potential benefits for regulators with prior public sector experience </w:t>
      </w:r>
      <w:r w:rsidR="006D0EF8">
        <w:rPr>
          <w:lang w:val="en-US"/>
        </w:rPr>
        <w:t>who</w:t>
      </w:r>
      <w:r w:rsidR="006D0EF8" w:rsidRPr="00354EB5">
        <w:rPr>
          <w:lang w:val="en-US"/>
        </w:rPr>
        <w:t xml:space="preserve"> </w:t>
      </w:r>
      <w:r w:rsidRPr="00354EB5">
        <w:rPr>
          <w:lang w:val="en-US"/>
        </w:rPr>
        <w:t>shift to the private sector after their terms are related to their transit in consultancy companies.</w:t>
      </w:r>
    </w:p>
    <w:p w14:paraId="63F29271" w14:textId="77777777" w:rsidR="00C16C3E" w:rsidRPr="00354EB5" w:rsidRDefault="00C16C3E" w:rsidP="008053D9">
      <w:pPr>
        <w:pBdr>
          <w:top w:val="nil"/>
          <w:left w:val="nil"/>
          <w:bottom w:val="nil"/>
          <w:right w:val="nil"/>
          <w:between w:val="nil"/>
        </w:pBdr>
        <w:spacing w:line="480" w:lineRule="auto"/>
        <w:contextualSpacing/>
        <w:rPr>
          <w:lang w:val="en-US"/>
        </w:rPr>
      </w:pPr>
    </w:p>
    <w:p w14:paraId="6BE8E6BE" w14:textId="076F60A4" w:rsidR="00C263B8" w:rsidRPr="00824677" w:rsidRDefault="008053D9" w:rsidP="00824677">
      <w:pPr>
        <w:pBdr>
          <w:top w:val="nil"/>
          <w:left w:val="nil"/>
          <w:bottom w:val="nil"/>
          <w:right w:val="nil"/>
          <w:between w:val="nil"/>
        </w:pBdr>
        <w:spacing w:line="480" w:lineRule="auto"/>
        <w:contextualSpacing/>
        <w:rPr>
          <w:b/>
          <w:lang w:val="en-US"/>
        </w:rPr>
      </w:pPr>
      <w:r>
        <w:rPr>
          <w:b/>
          <w:lang w:val="en-US"/>
        </w:rPr>
        <w:t xml:space="preserve">2 </w:t>
      </w:r>
      <w:r w:rsidR="00354EB5" w:rsidRPr="00824677">
        <w:rPr>
          <w:b/>
          <w:lang w:val="en-US"/>
        </w:rPr>
        <w:t>PROFESSIONAL TRAJECTORIES OF REGULATORS: WHAT DO WE KNOW</w:t>
      </w:r>
    </w:p>
    <w:p w14:paraId="665412FD" w14:textId="6D15C7CE" w:rsidR="00CD33A6" w:rsidRPr="00354EB5" w:rsidRDefault="0071195A" w:rsidP="00B05576">
      <w:pPr>
        <w:pBdr>
          <w:top w:val="nil"/>
          <w:left w:val="nil"/>
          <w:bottom w:val="nil"/>
          <w:right w:val="nil"/>
          <w:between w:val="nil"/>
        </w:pBdr>
        <w:spacing w:line="480" w:lineRule="auto"/>
        <w:contextualSpacing/>
        <w:rPr>
          <w:lang w:val="en-US"/>
        </w:rPr>
      </w:pPr>
      <w:r w:rsidRPr="00354EB5">
        <w:rPr>
          <w:lang w:val="en-US"/>
        </w:rPr>
        <w:t xml:space="preserve">Professional trajectories of regulators have always been of interest to research and </w:t>
      </w:r>
      <w:r w:rsidR="00354EB5" w:rsidRPr="00354EB5">
        <w:rPr>
          <w:lang w:val="en-US"/>
        </w:rPr>
        <w:t xml:space="preserve">have </w:t>
      </w:r>
      <w:r w:rsidRPr="00354EB5">
        <w:rPr>
          <w:lang w:val="en-US"/>
        </w:rPr>
        <w:t xml:space="preserve">contributed to </w:t>
      </w:r>
      <w:r w:rsidR="00354EB5" w:rsidRPr="00354EB5">
        <w:rPr>
          <w:lang w:val="en-US"/>
        </w:rPr>
        <w:t>strengthening</w:t>
      </w:r>
      <w:r w:rsidRPr="00354EB5">
        <w:rPr>
          <w:lang w:val="en-US"/>
        </w:rPr>
        <w:t xml:space="preserve"> the outreach of regulatory capture theories. Most studies </w:t>
      </w:r>
      <w:r w:rsidR="00354EB5" w:rsidRPr="00354EB5">
        <w:rPr>
          <w:lang w:val="en-US"/>
        </w:rPr>
        <w:t>identify</w:t>
      </w:r>
      <w:r w:rsidRPr="00354EB5">
        <w:rPr>
          <w:lang w:val="en-US"/>
        </w:rPr>
        <w:t xml:space="preserve"> two types of revolving</w:t>
      </w:r>
      <w:r w:rsidR="006D0EF8">
        <w:rPr>
          <w:lang w:val="en-US"/>
        </w:rPr>
        <w:t>-</w:t>
      </w:r>
      <w:r w:rsidR="00354EB5" w:rsidRPr="00354EB5">
        <w:rPr>
          <w:lang w:val="en-US"/>
        </w:rPr>
        <w:t>door</w:t>
      </w:r>
      <w:r w:rsidRPr="00354EB5">
        <w:rPr>
          <w:lang w:val="en-US"/>
        </w:rPr>
        <w:t xml:space="preserve"> dynamics, </w:t>
      </w:r>
      <w:r w:rsidRPr="00354EB5">
        <w:rPr>
          <w:i/>
          <w:lang w:val="en-US"/>
        </w:rPr>
        <w:t xml:space="preserve">ex ante </w:t>
      </w:r>
      <w:r w:rsidRPr="00354EB5">
        <w:rPr>
          <w:lang w:val="en-US"/>
        </w:rPr>
        <w:t>and</w:t>
      </w:r>
      <w:r w:rsidRPr="00354EB5">
        <w:rPr>
          <w:i/>
          <w:lang w:val="en-US"/>
        </w:rPr>
        <w:t xml:space="preserve"> ex post</w:t>
      </w:r>
      <w:r w:rsidRPr="00354EB5">
        <w:rPr>
          <w:lang w:val="en-US"/>
        </w:rPr>
        <w:t>, indicating that regulators with prospective or previous experience in the regulated sector tend to be more supportive of that sector in their regulatory decisions during the term (Coen &amp; Vannoni 2016).</w:t>
      </w:r>
    </w:p>
    <w:p w14:paraId="42695FA8" w14:textId="64E31DB7" w:rsidR="008A30C4" w:rsidRPr="00B05576" w:rsidRDefault="00FE2141" w:rsidP="00B05576">
      <w:pPr>
        <w:pBdr>
          <w:top w:val="nil"/>
          <w:left w:val="nil"/>
          <w:bottom w:val="nil"/>
          <w:right w:val="nil"/>
          <w:between w:val="nil"/>
        </w:pBdr>
        <w:spacing w:line="480" w:lineRule="auto"/>
        <w:ind w:firstLine="720"/>
        <w:contextualSpacing/>
        <w:rPr>
          <w:lang w:val="en-US"/>
        </w:rPr>
      </w:pPr>
      <w:r w:rsidRPr="00B05576">
        <w:rPr>
          <w:lang w:val="en-US"/>
        </w:rPr>
        <w:t xml:space="preserve">The dominant perspective privileges the </w:t>
      </w:r>
      <w:r w:rsidR="00354EB5" w:rsidRPr="00B05576">
        <w:rPr>
          <w:lang w:val="en-US"/>
        </w:rPr>
        <w:t>postt</w:t>
      </w:r>
      <w:r w:rsidRPr="00B05576">
        <w:rPr>
          <w:lang w:val="en-US"/>
        </w:rPr>
        <w:t>erm experience of the regulators, focusing on their ex-post performance incentives (</w:t>
      </w:r>
      <w:r w:rsidR="00E01C40" w:rsidRPr="00B05576">
        <w:rPr>
          <w:lang w:val="en-US"/>
        </w:rPr>
        <w:t>Che 1995</w:t>
      </w:r>
      <w:r w:rsidRPr="00B05576">
        <w:rPr>
          <w:lang w:val="en-US"/>
        </w:rPr>
        <w:t xml:space="preserve">). These studies contribute to a negative view of regulatory capture by industry interests </w:t>
      </w:r>
      <w:r w:rsidR="00A81679">
        <w:rPr>
          <w:noProof/>
          <w:lang w:val="en-US"/>
        </w:rPr>
        <w:t>(Zheng 2014)</w:t>
      </w:r>
      <w:r w:rsidRPr="00B05576">
        <w:rPr>
          <w:lang w:val="en-US"/>
        </w:rPr>
        <w:t xml:space="preserve"> and are generally corroborated by widely documented revolving</w:t>
      </w:r>
      <w:r w:rsidR="006D0EF8" w:rsidRPr="00B05576">
        <w:rPr>
          <w:lang w:val="en-US"/>
        </w:rPr>
        <w:t>-</w:t>
      </w:r>
      <w:r w:rsidRPr="00B05576">
        <w:rPr>
          <w:lang w:val="en-US"/>
        </w:rPr>
        <w:t xml:space="preserve">door phenomena, defined as the transit from government agencies to the companies they regulate, particularly in the US context (Che 1995). The assumption of regulators </w:t>
      </w:r>
      <w:r w:rsidR="006D0EF8" w:rsidRPr="00B05576">
        <w:rPr>
          <w:lang w:val="en-US"/>
        </w:rPr>
        <w:t xml:space="preserve">being </w:t>
      </w:r>
      <w:r w:rsidRPr="00B05576">
        <w:rPr>
          <w:lang w:val="en-US"/>
        </w:rPr>
        <w:t xml:space="preserve">guided by narrow, self-interested goals such as </w:t>
      </w:r>
      <w:r w:rsidR="00354EB5" w:rsidRPr="00B05576">
        <w:rPr>
          <w:lang w:val="en-US"/>
        </w:rPr>
        <w:t>postg</w:t>
      </w:r>
      <w:r w:rsidRPr="00B05576">
        <w:rPr>
          <w:lang w:val="en-US"/>
        </w:rPr>
        <w:t>overnment personal wealth</w:t>
      </w:r>
      <w:r w:rsidR="006D0EF8" w:rsidRPr="00B05576">
        <w:rPr>
          <w:lang w:val="en-US"/>
        </w:rPr>
        <w:t>,</w:t>
      </w:r>
      <w:r w:rsidRPr="00B05576">
        <w:rPr>
          <w:lang w:val="en-US"/>
        </w:rPr>
        <w:t xml:space="preserve"> </w:t>
      </w:r>
      <w:r w:rsidR="009F2CEC" w:rsidRPr="00B05576">
        <w:rPr>
          <w:lang w:val="en-US"/>
        </w:rPr>
        <w:t>causing</w:t>
      </w:r>
      <w:r w:rsidR="006D0EF8" w:rsidRPr="00B05576">
        <w:rPr>
          <w:lang w:val="en-US"/>
        </w:rPr>
        <w:t xml:space="preserve"> them </w:t>
      </w:r>
      <w:r w:rsidR="009F2CEC" w:rsidRPr="00B05576">
        <w:rPr>
          <w:lang w:val="en-US"/>
        </w:rPr>
        <w:t xml:space="preserve">to </w:t>
      </w:r>
      <w:r w:rsidRPr="00B05576">
        <w:rPr>
          <w:lang w:val="en-US"/>
        </w:rPr>
        <w:t xml:space="preserve">exchange regulatory favors </w:t>
      </w:r>
      <w:r w:rsidR="006D0EF8" w:rsidRPr="00B05576">
        <w:rPr>
          <w:lang w:val="en-US"/>
        </w:rPr>
        <w:t xml:space="preserve">with </w:t>
      </w:r>
      <w:r w:rsidRPr="00B05576">
        <w:rPr>
          <w:lang w:val="en-US"/>
        </w:rPr>
        <w:t xml:space="preserve">interest </w:t>
      </w:r>
      <w:r w:rsidRPr="00B05576">
        <w:rPr>
          <w:lang w:val="en-US"/>
        </w:rPr>
        <w:lastRenderedPageBreak/>
        <w:t xml:space="preserve">groups, </w:t>
      </w:r>
      <w:r w:rsidR="006D0EF8" w:rsidRPr="00B05576">
        <w:rPr>
          <w:lang w:val="en-US"/>
        </w:rPr>
        <w:t xml:space="preserve">such </w:t>
      </w:r>
      <w:r w:rsidRPr="00B05576">
        <w:rPr>
          <w:lang w:val="en-US"/>
        </w:rPr>
        <w:t xml:space="preserve">as regulated markets or politicians, dominate the public choice school and are the most notable strand of the capture theories </w:t>
      </w:r>
      <w:r w:rsidR="00A81679">
        <w:rPr>
          <w:noProof/>
          <w:lang w:val="en-US"/>
        </w:rPr>
        <w:t xml:space="preserve">(Stigler </w:t>
      </w:r>
      <w:r w:rsidR="0042054C">
        <w:rPr>
          <w:noProof/>
          <w:lang w:val="en-US"/>
        </w:rPr>
        <w:t>1971;</w:t>
      </w:r>
      <w:r w:rsidR="00A81679">
        <w:rPr>
          <w:noProof/>
          <w:lang w:val="en-US"/>
        </w:rPr>
        <w:t>1975; Zheng 2014)</w:t>
      </w:r>
      <w:r w:rsidRPr="00B05576">
        <w:rPr>
          <w:lang w:val="en-US"/>
        </w:rPr>
        <w:t xml:space="preserve">, despite controversial research results </w:t>
      </w:r>
      <w:r w:rsidR="00636E80">
        <w:rPr>
          <w:noProof/>
          <w:lang w:val="en-US"/>
        </w:rPr>
        <w:t>(Gormley 1979; Cohen 1986; Makkai &amp; Braithwaite 1992)</w:t>
      </w:r>
      <w:r w:rsidRPr="00B05576">
        <w:rPr>
          <w:lang w:val="en-US"/>
        </w:rPr>
        <w:t>. The hypothesis that the expectation of the revolving door will make the regulator more prone to collude with firms became popular beyond the academic world.</w:t>
      </w:r>
    </w:p>
    <w:p w14:paraId="5F879183" w14:textId="65669798" w:rsidR="008A30C4" w:rsidRPr="00354EB5" w:rsidRDefault="00FE2141" w:rsidP="00B05576">
      <w:pPr>
        <w:pBdr>
          <w:top w:val="nil"/>
          <w:left w:val="nil"/>
          <w:bottom w:val="nil"/>
          <w:right w:val="nil"/>
          <w:between w:val="nil"/>
        </w:pBdr>
        <w:spacing w:line="480" w:lineRule="auto"/>
        <w:ind w:firstLine="720"/>
        <w:contextualSpacing/>
        <w:rPr>
          <w:lang w:val="en-US"/>
        </w:rPr>
      </w:pPr>
      <w:r w:rsidRPr="00354EB5">
        <w:rPr>
          <w:lang w:val="en-US"/>
        </w:rPr>
        <w:t xml:space="preserve">Most of these studies focus on the “revolving door” revolving from the government to the regulated market, in other words, on the </w:t>
      </w:r>
      <w:r w:rsidR="00354EB5">
        <w:rPr>
          <w:lang w:val="en-US"/>
        </w:rPr>
        <w:t>postt</w:t>
      </w:r>
      <w:r w:rsidRPr="00354EB5">
        <w:rPr>
          <w:lang w:val="en-US"/>
        </w:rPr>
        <w:t xml:space="preserve">erm experience after serving in a government agency. </w:t>
      </w:r>
      <w:r w:rsidR="00354EB5">
        <w:rPr>
          <w:lang w:val="en-US"/>
        </w:rPr>
        <w:t xml:space="preserve">However, </w:t>
      </w:r>
      <w:r w:rsidRPr="00354EB5">
        <w:rPr>
          <w:lang w:val="en-US"/>
        </w:rPr>
        <w:t xml:space="preserve">not all the examples of the revolving door refer to a temporary term served in the government agency, as in the IRA board members’ mandates we analyze in this research. As a consequence, the revolving door may reflect part of </w:t>
      </w:r>
      <w:r w:rsidR="009F2CEC">
        <w:rPr>
          <w:lang w:val="en-US"/>
        </w:rPr>
        <w:t>the</w:t>
      </w:r>
      <w:r w:rsidR="009F2CEC" w:rsidRPr="00354EB5">
        <w:rPr>
          <w:lang w:val="en-US"/>
        </w:rPr>
        <w:t xml:space="preserve"> </w:t>
      </w:r>
      <w:r w:rsidRPr="00354EB5">
        <w:rPr>
          <w:lang w:val="en-US"/>
        </w:rPr>
        <w:t>longer professional trajectories of the regulators, ignoring the</w:t>
      </w:r>
      <w:r w:rsidR="009F2CEC">
        <w:rPr>
          <w:lang w:val="en-US"/>
        </w:rPr>
        <w:t>ir</w:t>
      </w:r>
      <w:r w:rsidRPr="00354EB5">
        <w:rPr>
          <w:lang w:val="en-US"/>
        </w:rPr>
        <w:t xml:space="preserve"> previous professional experience before </w:t>
      </w:r>
      <w:r w:rsidR="009F2CEC">
        <w:rPr>
          <w:lang w:val="en-US"/>
        </w:rPr>
        <w:t>they serve</w:t>
      </w:r>
      <w:r w:rsidR="009F2CEC" w:rsidRPr="00354EB5">
        <w:rPr>
          <w:lang w:val="en-US"/>
        </w:rPr>
        <w:t xml:space="preserve"> </w:t>
      </w:r>
      <w:r w:rsidRPr="00354EB5">
        <w:rPr>
          <w:lang w:val="en-US"/>
        </w:rPr>
        <w:t>the</w:t>
      </w:r>
      <w:r w:rsidR="009F2CEC">
        <w:rPr>
          <w:lang w:val="en-US"/>
        </w:rPr>
        <w:t>ir</w:t>
      </w:r>
      <w:r w:rsidRPr="00354EB5">
        <w:rPr>
          <w:lang w:val="en-US"/>
        </w:rPr>
        <w:t xml:space="preserve"> term</w:t>
      </w:r>
      <w:r w:rsidR="009F2CEC">
        <w:rPr>
          <w:lang w:val="en-US"/>
        </w:rPr>
        <w:t>s</w:t>
      </w:r>
      <w:r w:rsidRPr="00354EB5">
        <w:rPr>
          <w:lang w:val="en-US"/>
        </w:rPr>
        <w:t>.</w:t>
      </w:r>
    </w:p>
    <w:p w14:paraId="6EE6347D" w14:textId="5A817581" w:rsidR="00FE2141" w:rsidRPr="00B05576" w:rsidRDefault="00354EB5" w:rsidP="00B05576">
      <w:pPr>
        <w:pBdr>
          <w:top w:val="nil"/>
          <w:left w:val="nil"/>
          <w:bottom w:val="nil"/>
          <w:right w:val="nil"/>
          <w:between w:val="nil"/>
        </w:pBdr>
        <w:spacing w:line="480" w:lineRule="auto"/>
        <w:ind w:firstLine="720"/>
        <w:contextualSpacing/>
        <w:rPr>
          <w:lang w:val="en-US"/>
        </w:rPr>
      </w:pPr>
      <w:r w:rsidRPr="00B05576">
        <w:rPr>
          <w:lang w:val="en-US"/>
        </w:rPr>
        <w:t xml:space="preserve">Studies focusing on the prior experience of regulators before </w:t>
      </w:r>
      <w:r w:rsidR="009F2CEC" w:rsidRPr="00B05576">
        <w:rPr>
          <w:lang w:val="en-US"/>
        </w:rPr>
        <w:t xml:space="preserve">they serve </w:t>
      </w:r>
      <w:r w:rsidRPr="00B05576">
        <w:rPr>
          <w:lang w:val="en-US"/>
        </w:rPr>
        <w:t>the</w:t>
      </w:r>
      <w:r w:rsidR="009F2CEC" w:rsidRPr="00B05576">
        <w:rPr>
          <w:lang w:val="en-US"/>
        </w:rPr>
        <w:t>ir</w:t>
      </w:r>
      <w:r w:rsidRPr="00B05576">
        <w:rPr>
          <w:lang w:val="en-US"/>
        </w:rPr>
        <w:t xml:space="preserve"> term</w:t>
      </w:r>
      <w:r w:rsidR="009F2CEC" w:rsidRPr="00B05576">
        <w:rPr>
          <w:lang w:val="en-US"/>
        </w:rPr>
        <w:t>s</w:t>
      </w:r>
      <w:r w:rsidRPr="00B05576">
        <w:rPr>
          <w:lang w:val="en-US"/>
        </w:rPr>
        <w:t xml:space="preserve"> are also guided by the assumption that a regulator with previous experience in the regulated sector will be more supportive of that sector. However, research indicates that most regulators have prior expertise in the public sector, not in the private regulated sector </w:t>
      </w:r>
      <w:r w:rsidR="00636E80">
        <w:rPr>
          <w:noProof/>
          <w:lang w:val="en-US"/>
        </w:rPr>
        <w:t>(Eckert 1981; Spiller 1990; Fernández</w:t>
      </w:r>
      <w:r w:rsidR="00636E80">
        <w:rPr>
          <w:rFonts w:ascii="Cambria Math" w:hAnsi="Cambria Math" w:cs="Cambria Math"/>
          <w:noProof/>
          <w:lang w:val="en-US"/>
        </w:rPr>
        <w:t>‐</w:t>
      </w:r>
      <w:r w:rsidR="00636E80">
        <w:rPr>
          <w:noProof/>
          <w:lang w:val="en-US"/>
        </w:rPr>
        <w:t>i</w:t>
      </w:r>
      <w:r w:rsidR="00636E80">
        <w:rPr>
          <w:rFonts w:ascii="Cambria Math" w:hAnsi="Cambria Math" w:cs="Cambria Math"/>
          <w:noProof/>
          <w:lang w:val="en-US"/>
        </w:rPr>
        <w:t>‐</w:t>
      </w:r>
      <w:r w:rsidR="00636E80">
        <w:rPr>
          <w:noProof/>
          <w:lang w:val="en-US"/>
        </w:rPr>
        <w:t>Marín</w:t>
      </w:r>
      <w:r w:rsidR="00636E80" w:rsidRPr="00636E80">
        <w:rPr>
          <w:i/>
          <w:noProof/>
          <w:lang w:val="en-US"/>
        </w:rPr>
        <w:t xml:space="preserve"> et al.</w:t>
      </w:r>
      <w:r w:rsidR="00636E80">
        <w:rPr>
          <w:noProof/>
          <w:lang w:val="en-US"/>
        </w:rPr>
        <w:t xml:space="preserve"> 2016)</w:t>
      </w:r>
      <w:r w:rsidRPr="00B05576">
        <w:rPr>
          <w:lang w:val="en-US"/>
        </w:rPr>
        <w:t xml:space="preserve">. For regulators moving from private industry to IRAs, there is widespread fear that they will be “friendlier” to the market because they have been socialized within the industry </w:t>
      </w:r>
      <w:r w:rsidR="00A81679">
        <w:rPr>
          <w:noProof/>
          <w:lang w:val="en-US"/>
        </w:rPr>
        <w:t>(Zheng 2014)</w:t>
      </w:r>
      <w:r w:rsidRPr="00B05576">
        <w:rPr>
          <w:lang w:val="en-US"/>
        </w:rPr>
        <w:t xml:space="preserve">. </w:t>
      </w:r>
      <w:r w:rsidR="0049081D">
        <w:rPr>
          <w:noProof/>
          <w:lang w:val="en-US"/>
        </w:rPr>
        <w:t>Gormley (1979)</w:t>
      </w:r>
      <w:r w:rsidRPr="00B05576">
        <w:rPr>
          <w:lang w:val="en-US"/>
        </w:rPr>
        <w:t xml:space="preserve"> observed that prior employment with the broadcasting industry affected the voting patterns of commissioners at the FCC but also found that the party affiliation of the commissioners</w:t>
      </w:r>
      <w:r w:rsidR="009F2CEC" w:rsidRPr="00B05576">
        <w:rPr>
          <w:lang w:val="en-US"/>
        </w:rPr>
        <w:t>, rather than their prior industry employment,</w:t>
      </w:r>
      <w:r w:rsidRPr="00B05576">
        <w:rPr>
          <w:lang w:val="en-US"/>
        </w:rPr>
        <w:t xml:space="preserve"> was a better indicator of their voting behavior.</w:t>
      </w:r>
    </w:p>
    <w:p w14:paraId="1078A0D1" w14:textId="79D36335" w:rsidR="00FE2141" w:rsidRPr="00B05576" w:rsidRDefault="00354EB5" w:rsidP="00B05576">
      <w:pPr>
        <w:pBdr>
          <w:top w:val="nil"/>
          <w:left w:val="nil"/>
          <w:bottom w:val="nil"/>
          <w:right w:val="nil"/>
          <w:between w:val="nil"/>
        </w:pBdr>
        <w:spacing w:line="480" w:lineRule="auto"/>
        <w:ind w:firstLine="720"/>
        <w:contextualSpacing/>
        <w:rPr>
          <w:lang w:val="en-US"/>
        </w:rPr>
      </w:pPr>
      <w:r w:rsidRPr="00B05576">
        <w:rPr>
          <w:lang w:val="en-US"/>
        </w:rPr>
        <w:lastRenderedPageBreak/>
        <w:t xml:space="preserve">As a consequence, the political affiliation of regulators </w:t>
      </w:r>
      <w:r w:rsidR="00EB2750" w:rsidRPr="00B05576">
        <w:rPr>
          <w:lang w:val="en-US"/>
        </w:rPr>
        <w:t xml:space="preserve">has become </w:t>
      </w:r>
      <w:r w:rsidRPr="00B05576">
        <w:rPr>
          <w:lang w:val="en-US"/>
        </w:rPr>
        <w:t xml:space="preserve">an interesting variable </w:t>
      </w:r>
      <w:r w:rsidR="009F2CEC" w:rsidRPr="00B05576">
        <w:rPr>
          <w:lang w:val="en-US"/>
        </w:rPr>
        <w:t>when analyzing how</w:t>
      </w:r>
      <w:r w:rsidRPr="00B05576">
        <w:rPr>
          <w:lang w:val="en-US"/>
        </w:rPr>
        <w:t xml:space="preserve"> prior experience influenc</w:t>
      </w:r>
      <w:r w:rsidR="009F2CEC" w:rsidRPr="00B05576">
        <w:rPr>
          <w:lang w:val="en-US"/>
        </w:rPr>
        <w:t>es</w:t>
      </w:r>
      <w:r w:rsidRPr="00B05576">
        <w:rPr>
          <w:lang w:val="en-US"/>
        </w:rPr>
        <w:t xml:space="preserve"> regulator behavior. Additional studies indicate that the political affiliation of regulators is expressive in different national contexts or sectors </w:t>
      </w:r>
      <w:r w:rsidR="00636E80">
        <w:rPr>
          <w:noProof/>
          <w:lang w:val="en-US"/>
        </w:rPr>
        <w:t>(Thatcher 2005; Fernández</w:t>
      </w:r>
      <w:r w:rsidR="00636E80">
        <w:rPr>
          <w:rFonts w:ascii="Cambria Math" w:hAnsi="Cambria Math" w:cs="Cambria Math"/>
          <w:noProof/>
          <w:lang w:val="en-US"/>
        </w:rPr>
        <w:t>‐</w:t>
      </w:r>
      <w:r w:rsidR="00636E80">
        <w:rPr>
          <w:noProof/>
          <w:lang w:val="en-US"/>
        </w:rPr>
        <w:t>i</w:t>
      </w:r>
      <w:r w:rsidR="00636E80">
        <w:rPr>
          <w:rFonts w:ascii="Cambria Math" w:hAnsi="Cambria Math" w:cs="Cambria Math"/>
          <w:noProof/>
          <w:lang w:val="en-US"/>
        </w:rPr>
        <w:t>‐</w:t>
      </w:r>
      <w:r w:rsidR="00636E80">
        <w:rPr>
          <w:noProof/>
          <w:lang w:val="en-US"/>
        </w:rPr>
        <w:t>Marín</w:t>
      </w:r>
      <w:r w:rsidR="00636E80" w:rsidRPr="00636E80">
        <w:rPr>
          <w:i/>
          <w:noProof/>
          <w:lang w:val="en-US"/>
        </w:rPr>
        <w:t xml:space="preserve"> et al.</w:t>
      </w:r>
      <w:r w:rsidR="00636E80">
        <w:rPr>
          <w:noProof/>
          <w:lang w:val="en-US"/>
        </w:rPr>
        <w:t xml:space="preserve"> 2016)</w:t>
      </w:r>
      <w:r w:rsidRPr="00B05576">
        <w:rPr>
          <w:lang w:val="en-US"/>
        </w:rPr>
        <w:t xml:space="preserve">. Additionally, the </w:t>
      </w:r>
      <w:r w:rsidR="002A478D" w:rsidRPr="00B05576">
        <w:rPr>
          <w:lang w:val="en-US"/>
        </w:rPr>
        <w:t>politicization</w:t>
      </w:r>
      <w:r w:rsidRPr="00B05576">
        <w:rPr>
          <w:lang w:val="en-US"/>
        </w:rPr>
        <w:t xml:space="preserve"> of board members’ appointees increases with the legal independence of the agencies </w:t>
      </w:r>
      <w:r w:rsidR="00DD3E46" w:rsidRPr="00B05576">
        <w:rPr>
          <w:lang w:val="en-US"/>
        </w:rPr>
        <w:t>(Ennser-Jedenastik 201</w:t>
      </w:r>
      <w:r w:rsidR="005E7F88">
        <w:rPr>
          <w:lang w:val="en-US"/>
        </w:rPr>
        <w:t>5</w:t>
      </w:r>
      <w:r w:rsidR="00DD3E46" w:rsidRPr="00B05576">
        <w:rPr>
          <w:lang w:val="en-US"/>
        </w:rPr>
        <w:t>)</w:t>
      </w:r>
      <w:r w:rsidRPr="00B05576">
        <w:rPr>
          <w:lang w:val="en-US"/>
        </w:rPr>
        <w:t xml:space="preserve">. In practice, political capture, not previous experience in private regulated markets, might influence regulators’ indications, as commonly expected. Research has shown that regulators with political ties are less sensitive to political changes, and the </w:t>
      </w:r>
      <w:r w:rsidRPr="00824677">
        <w:rPr>
          <w:i/>
          <w:lang w:val="en-US"/>
        </w:rPr>
        <w:t>de facto</w:t>
      </w:r>
      <w:r w:rsidRPr="00B05576">
        <w:rPr>
          <w:lang w:val="en-US"/>
        </w:rPr>
        <w:t xml:space="preserve"> independence of the regulators increases when they are appointed by the legislature instead of </w:t>
      </w:r>
      <w:r w:rsidR="00EB2750" w:rsidRPr="00B05576">
        <w:rPr>
          <w:lang w:val="en-US"/>
        </w:rPr>
        <w:t xml:space="preserve">by </w:t>
      </w:r>
      <w:r w:rsidRPr="00B05576">
        <w:rPr>
          <w:lang w:val="en-US"/>
        </w:rPr>
        <w:t xml:space="preserve">executive direct appointments </w:t>
      </w:r>
      <w:r w:rsidR="00E134DC">
        <w:rPr>
          <w:noProof/>
          <w:lang w:val="en-US"/>
        </w:rPr>
        <w:t>(Fernández</w:t>
      </w:r>
      <w:r w:rsidR="00E134DC">
        <w:rPr>
          <w:rFonts w:ascii="Cambria Math" w:hAnsi="Cambria Math" w:cs="Cambria Math"/>
          <w:noProof/>
          <w:lang w:val="en-US"/>
        </w:rPr>
        <w:t>‐</w:t>
      </w:r>
      <w:r w:rsidR="00E134DC">
        <w:rPr>
          <w:noProof/>
          <w:lang w:val="en-US"/>
        </w:rPr>
        <w:t>i</w:t>
      </w:r>
      <w:r w:rsidR="00E134DC">
        <w:rPr>
          <w:rFonts w:ascii="Cambria Math" w:hAnsi="Cambria Math" w:cs="Cambria Math"/>
          <w:noProof/>
          <w:lang w:val="en-US"/>
        </w:rPr>
        <w:t>‐</w:t>
      </w:r>
      <w:r w:rsidR="00E134DC">
        <w:rPr>
          <w:noProof/>
          <w:lang w:val="en-US"/>
        </w:rPr>
        <w:t>Marín</w:t>
      </w:r>
      <w:r w:rsidR="00E134DC" w:rsidRPr="00E134DC">
        <w:rPr>
          <w:i/>
          <w:noProof/>
          <w:lang w:val="en-US"/>
        </w:rPr>
        <w:t xml:space="preserve"> et al.</w:t>
      </w:r>
      <w:r w:rsidR="00E134DC">
        <w:rPr>
          <w:noProof/>
          <w:lang w:val="en-US"/>
        </w:rPr>
        <w:t xml:space="preserve"> 2016)</w:t>
      </w:r>
      <w:r w:rsidRPr="00B05576">
        <w:rPr>
          <w:lang w:val="en-US"/>
        </w:rPr>
        <w:t>.</w:t>
      </w:r>
    </w:p>
    <w:p w14:paraId="7EBE19B6" w14:textId="64D54479" w:rsidR="00FE2141" w:rsidRPr="00354EB5" w:rsidRDefault="00354EB5" w:rsidP="00B05576">
      <w:pPr>
        <w:pBdr>
          <w:top w:val="nil"/>
          <w:left w:val="nil"/>
          <w:bottom w:val="nil"/>
          <w:right w:val="nil"/>
          <w:between w:val="nil"/>
        </w:pBdr>
        <w:spacing w:line="480" w:lineRule="auto"/>
        <w:ind w:firstLine="720"/>
        <w:contextualSpacing/>
        <w:rPr>
          <w:lang w:val="en-US"/>
        </w:rPr>
      </w:pPr>
      <w:r w:rsidRPr="00354EB5">
        <w:rPr>
          <w:lang w:val="en-US"/>
        </w:rPr>
        <w:t xml:space="preserve">Notwithstanding, the abovementioned theories of regulatory capture based on trajectories are built on several questionable assumptions. First, there is no conclusive evidence that the revolving door leads to regulatory capture during regulator mandates </w:t>
      </w:r>
      <w:r w:rsidR="00636E80">
        <w:rPr>
          <w:noProof/>
          <w:lang w:val="en-US"/>
        </w:rPr>
        <w:t>(Gormley 1979; Cohen 1986; Makkai &amp; Braithwaite 1992)</w:t>
      </w:r>
      <w:r w:rsidRPr="00354EB5">
        <w:rPr>
          <w:lang w:val="en-US"/>
        </w:rPr>
        <w:t xml:space="preserve">. </w:t>
      </w:r>
      <w:r w:rsidR="00AE77C0">
        <w:rPr>
          <w:lang w:val="en-US"/>
        </w:rPr>
        <w:t>In addition</w:t>
      </w:r>
      <w:r w:rsidRPr="00354EB5">
        <w:rPr>
          <w:lang w:val="en-US"/>
        </w:rPr>
        <w:t xml:space="preserve">, regulators </w:t>
      </w:r>
      <w:r w:rsidR="00EB2750">
        <w:rPr>
          <w:lang w:val="en-US"/>
        </w:rPr>
        <w:t>who</w:t>
      </w:r>
      <w:r w:rsidR="00EB2750" w:rsidRPr="00354EB5">
        <w:rPr>
          <w:lang w:val="en-US"/>
        </w:rPr>
        <w:t xml:space="preserve"> </w:t>
      </w:r>
      <w:r w:rsidRPr="00354EB5">
        <w:rPr>
          <w:lang w:val="en-US"/>
        </w:rPr>
        <w:t>come from the public sector may also adopt market-friendly regulations. Incentives that lead to capture are criticized from</w:t>
      </w:r>
      <w:r w:rsidR="00EB2750">
        <w:rPr>
          <w:lang w:val="en-US"/>
        </w:rPr>
        <w:t xml:space="preserve"> the perspective of</w:t>
      </w:r>
      <w:r w:rsidRPr="00354EB5">
        <w:rPr>
          <w:lang w:val="en-US"/>
        </w:rPr>
        <w:t xml:space="preserve"> human-capital theory</w:t>
      </w:r>
      <w:r w:rsidR="00EB2750">
        <w:rPr>
          <w:lang w:val="en-US"/>
        </w:rPr>
        <w:t>,</w:t>
      </w:r>
      <w:r w:rsidRPr="00354EB5">
        <w:rPr>
          <w:lang w:val="en-US"/>
        </w:rPr>
        <w:t xml:space="preserve"> </w:t>
      </w:r>
      <w:r w:rsidR="00EB2750">
        <w:rPr>
          <w:lang w:val="en-US"/>
        </w:rPr>
        <w:t>which</w:t>
      </w:r>
      <w:r w:rsidR="00EB2750" w:rsidRPr="00354EB5">
        <w:rPr>
          <w:lang w:val="en-US"/>
        </w:rPr>
        <w:t xml:space="preserve"> </w:t>
      </w:r>
      <w:r w:rsidRPr="00354EB5">
        <w:rPr>
          <w:lang w:val="en-US"/>
        </w:rPr>
        <w:t xml:space="preserve">recognizes that regulators might be awarded a </w:t>
      </w:r>
      <w:r>
        <w:rPr>
          <w:lang w:val="en-US"/>
        </w:rPr>
        <w:t>postt</w:t>
      </w:r>
      <w:r w:rsidRPr="00354EB5">
        <w:rPr>
          <w:lang w:val="en-US"/>
        </w:rPr>
        <w:t xml:space="preserve">erm job in the regulated market based on their expertise </w:t>
      </w:r>
      <w:r w:rsidR="00E134DC">
        <w:rPr>
          <w:noProof/>
          <w:lang w:val="en-US"/>
        </w:rPr>
        <w:t>(Zheng 2014)</w:t>
      </w:r>
      <w:r w:rsidRPr="00354EB5">
        <w:rPr>
          <w:lang w:val="en-US"/>
        </w:rPr>
        <w:t>. Nonrational factors may influence regulatory decision bias, such as the regulator</w:t>
      </w:r>
      <w:r w:rsidR="00EB2750">
        <w:rPr>
          <w:lang w:val="en-US"/>
        </w:rPr>
        <w:t>’</w:t>
      </w:r>
      <w:r w:rsidRPr="00354EB5">
        <w:rPr>
          <w:lang w:val="en-US"/>
        </w:rPr>
        <w:t xml:space="preserve">s “worldview”, “culture” or social networks </w:t>
      </w:r>
      <w:r w:rsidR="00DD3E46" w:rsidRPr="00354EB5">
        <w:rPr>
          <w:lang w:val="en-US"/>
        </w:rPr>
        <w:t xml:space="preserve">(Carpenter </w:t>
      </w:r>
      <w:r w:rsidR="00DD3E46">
        <w:rPr>
          <w:lang w:val="en-US"/>
        </w:rPr>
        <w:t>&amp;</w:t>
      </w:r>
      <w:r w:rsidR="00DD3E46" w:rsidRPr="00354EB5">
        <w:rPr>
          <w:lang w:val="en-US"/>
        </w:rPr>
        <w:t xml:space="preserve"> Moss 201</w:t>
      </w:r>
      <w:r w:rsidR="00FF5CD9">
        <w:rPr>
          <w:lang w:val="en-US"/>
        </w:rPr>
        <w:t>3</w:t>
      </w:r>
      <w:r w:rsidR="00DD3E46" w:rsidRPr="00354EB5">
        <w:rPr>
          <w:lang w:val="en-US"/>
        </w:rPr>
        <w:t>)</w:t>
      </w:r>
      <w:r w:rsidRPr="00354EB5">
        <w:rPr>
          <w:lang w:val="en-US"/>
        </w:rPr>
        <w:t xml:space="preserve">. </w:t>
      </w:r>
      <w:r w:rsidR="00AE77C0">
        <w:rPr>
          <w:lang w:val="en-US"/>
        </w:rPr>
        <w:t>Moreover</w:t>
      </w:r>
      <w:r w:rsidRPr="00354EB5">
        <w:rPr>
          <w:lang w:val="en-US"/>
        </w:rPr>
        <w:t xml:space="preserve">, regulators can be captured by other groups of interests, beyond regulated industries, such as bureaucracy or politics </w:t>
      </w:r>
      <w:r w:rsidR="001823B8" w:rsidRPr="00354EB5">
        <w:rPr>
          <w:lang w:val="en-US"/>
        </w:rPr>
        <w:t xml:space="preserve">(Carpenter </w:t>
      </w:r>
      <w:r w:rsidR="001823B8">
        <w:rPr>
          <w:lang w:val="en-US"/>
        </w:rPr>
        <w:t>&amp;</w:t>
      </w:r>
      <w:r w:rsidR="001823B8" w:rsidRPr="00354EB5">
        <w:rPr>
          <w:lang w:val="en-US"/>
        </w:rPr>
        <w:t xml:space="preserve"> Moss 201</w:t>
      </w:r>
      <w:r w:rsidR="00FF5CD9">
        <w:rPr>
          <w:lang w:val="en-US"/>
        </w:rPr>
        <w:t>3</w:t>
      </w:r>
      <w:r w:rsidR="001823B8" w:rsidRPr="00354EB5">
        <w:rPr>
          <w:lang w:val="en-US"/>
        </w:rPr>
        <w:t>)</w:t>
      </w:r>
      <w:r w:rsidR="00EB2750">
        <w:rPr>
          <w:lang w:val="en-US"/>
        </w:rPr>
        <w:t>;</w:t>
      </w:r>
      <w:r w:rsidRPr="00354EB5">
        <w:rPr>
          <w:lang w:val="en-US"/>
        </w:rPr>
        <w:t xml:space="preserve"> yet</w:t>
      </w:r>
      <w:r w:rsidR="00EB2750">
        <w:rPr>
          <w:lang w:val="en-US"/>
        </w:rPr>
        <w:t>,</w:t>
      </w:r>
      <w:r w:rsidRPr="00354EB5">
        <w:rPr>
          <w:lang w:val="en-US"/>
        </w:rPr>
        <w:t xml:space="preserve"> capture theories privilege markets as the dominant players in the regulatory arena </w:t>
      </w:r>
      <w:r w:rsidR="00303FE1">
        <w:rPr>
          <w:lang w:val="en-US"/>
        </w:rPr>
        <w:t xml:space="preserve">(Stigler </w:t>
      </w:r>
      <w:r w:rsidR="0042054C">
        <w:rPr>
          <w:lang w:val="en-US"/>
        </w:rPr>
        <w:t>1971</w:t>
      </w:r>
      <w:r w:rsidR="0066353D">
        <w:rPr>
          <w:lang w:val="en-US"/>
        </w:rPr>
        <w:t xml:space="preserve">; </w:t>
      </w:r>
      <w:r w:rsidR="00303FE1" w:rsidRPr="00354EB5">
        <w:rPr>
          <w:lang w:val="en-US"/>
        </w:rPr>
        <w:t>Peltzman 1976</w:t>
      </w:r>
      <w:r w:rsidR="00303FE1">
        <w:rPr>
          <w:lang w:val="en-US"/>
        </w:rPr>
        <w:t xml:space="preserve">; </w:t>
      </w:r>
      <w:r w:rsidRPr="00354EB5">
        <w:rPr>
          <w:lang w:val="en-US"/>
        </w:rPr>
        <w:t>Laffont e Tirole 1991).</w:t>
      </w:r>
      <w:r w:rsidR="00714DB0">
        <w:rPr>
          <w:lang w:val="en-US"/>
        </w:rPr>
        <w:t xml:space="preserve"> </w:t>
      </w:r>
      <w:r w:rsidR="00A4563C">
        <w:rPr>
          <w:lang w:val="en-US"/>
        </w:rPr>
        <w:t>Finally</w:t>
      </w:r>
      <w:r w:rsidR="00AE77C0">
        <w:rPr>
          <w:lang w:val="en-US"/>
        </w:rPr>
        <w:t xml:space="preserve">, </w:t>
      </w:r>
      <w:r w:rsidR="00AE77C0" w:rsidRPr="006960B3">
        <w:rPr>
          <w:lang w:val="en-US"/>
        </w:rPr>
        <w:t>revolving-door laws</w:t>
      </w:r>
      <w:r w:rsidR="00A4563C" w:rsidRPr="006960B3">
        <w:rPr>
          <w:lang w:val="en-US"/>
        </w:rPr>
        <w:t>,</w:t>
      </w:r>
      <w:r w:rsidR="00AE77C0" w:rsidRPr="006960B3">
        <w:rPr>
          <w:lang w:val="en-US"/>
        </w:rPr>
        <w:t xml:space="preserve"> </w:t>
      </w:r>
      <w:r w:rsidR="00A4563C" w:rsidRPr="006960B3">
        <w:rPr>
          <w:lang w:val="en-US"/>
        </w:rPr>
        <w:t>which</w:t>
      </w:r>
      <w:r w:rsidR="00AE77C0" w:rsidRPr="006960B3">
        <w:rPr>
          <w:lang w:val="en-US"/>
        </w:rPr>
        <w:t xml:space="preserve"> impose restrictions on </w:t>
      </w:r>
      <w:r w:rsidR="00AE77C0" w:rsidRPr="006960B3">
        <w:rPr>
          <w:lang w:val="en-US"/>
        </w:rPr>
        <w:lastRenderedPageBreak/>
        <w:t>regulators</w:t>
      </w:r>
      <w:r w:rsidR="00A4563C" w:rsidRPr="006960B3">
        <w:rPr>
          <w:lang w:val="en-US"/>
        </w:rPr>
        <w:t>’</w:t>
      </w:r>
      <w:r w:rsidR="00AE77C0" w:rsidRPr="006960B3">
        <w:rPr>
          <w:lang w:val="en-US"/>
        </w:rPr>
        <w:t xml:space="preserve"> future career choices, may lower the quality of new regulators</w:t>
      </w:r>
      <w:r w:rsidR="00714DB0" w:rsidRPr="006960B3">
        <w:rPr>
          <w:lang w:val="en-US"/>
        </w:rPr>
        <w:t xml:space="preserve"> (Law and Long 2011). </w:t>
      </w:r>
    </w:p>
    <w:p w14:paraId="5DED4643" w14:textId="64B0B93C" w:rsidR="00B67044" w:rsidRPr="00354EB5" w:rsidRDefault="0071195A" w:rsidP="00B05576">
      <w:pPr>
        <w:pBdr>
          <w:top w:val="nil"/>
          <w:left w:val="nil"/>
          <w:bottom w:val="nil"/>
          <w:right w:val="nil"/>
          <w:between w:val="nil"/>
        </w:pBdr>
        <w:spacing w:line="480" w:lineRule="auto"/>
        <w:ind w:firstLine="720"/>
        <w:contextualSpacing/>
        <w:rPr>
          <w:lang w:val="en-US"/>
        </w:rPr>
      </w:pPr>
      <w:r w:rsidRPr="00354EB5">
        <w:rPr>
          <w:lang w:val="en-US"/>
        </w:rPr>
        <w:t xml:space="preserve">Additionally, revolving door phenomena are commonly focused </w:t>
      </w:r>
      <w:r w:rsidR="00EB2750">
        <w:rPr>
          <w:lang w:val="en-US"/>
        </w:rPr>
        <w:t>in</w:t>
      </w:r>
      <w:r w:rsidR="00EB2750" w:rsidRPr="00354EB5">
        <w:rPr>
          <w:lang w:val="en-US"/>
        </w:rPr>
        <w:t xml:space="preserve"> </w:t>
      </w:r>
      <w:r w:rsidRPr="00354EB5">
        <w:rPr>
          <w:lang w:val="en-US"/>
        </w:rPr>
        <w:t>partial assessment</w:t>
      </w:r>
      <w:r w:rsidR="00EB2750">
        <w:rPr>
          <w:lang w:val="en-US"/>
        </w:rPr>
        <w:t>s</w:t>
      </w:r>
      <w:r w:rsidRPr="00354EB5">
        <w:rPr>
          <w:lang w:val="en-US"/>
        </w:rPr>
        <w:t xml:space="preserve"> of regulators</w:t>
      </w:r>
      <w:r w:rsidR="00882145">
        <w:rPr>
          <w:lang w:val="en-US"/>
        </w:rPr>
        <w:t>’</w:t>
      </w:r>
      <w:r w:rsidRPr="00354EB5">
        <w:rPr>
          <w:lang w:val="en-US"/>
        </w:rPr>
        <w:t xml:space="preserve"> professional trajectories: from the government agencies to the market or from the market to the government agencies. Two studies in the </w:t>
      </w:r>
      <w:r w:rsidR="00EB2750">
        <w:rPr>
          <w:lang w:val="en-US"/>
        </w:rPr>
        <w:t>North</w:t>
      </w:r>
      <w:r w:rsidRPr="00354EB5">
        <w:rPr>
          <w:lang w:val="en-US"/>
        </w:rPr>
        <w:t xml:space="preserve"> American context take a broader view of </w:t>
      </w:r>
      <w:r w:rsidR="00354EB5" w:rsidRPr="00354EB5">
        <w:rPr>
          <w:lang w:val="en-US"/>
        </w:rPr>
        <w:t>regulators’</w:t>
      </w:r>
      <w:r w:rsidRPr="00354EB5">
        <w:rPr>
          <w:lang w:val="en-US"/>
        </w:rPr>
        <w:t xml:space="preserve"> professional trajectories, considering their previous and </w:t>
      </w:r>
      <w:r w:rsidR="00354EB5">
        <w:rPr>
          <w:lang w:val="en-US"/>
        </w:rPr>
        <w:t>postt</w:t>
      </w:r>
      <w:r w:rsidRPr="00354EB5">
        <w:rPr>
          <w:lang w:val="en-US"/>
        </w:rPr>
        <w:t>erm experience</w:t>
      </w:r>
      <w:r w:rsidR="00EB2750">
        <w:rPr>
          <w:lang w:val="en-US"/>
        </w:rPr>
        <w:t>,</w:t>
      </w:r>
      <w:r w:rsidR="00354EB5">
        <w:rPr>
          <w:lang w:val="en-US"/>
        </w:rPr>
        <w:t xml:space="preserve"> and will </w:t>
      </w:r>
      <w:r w:rsidRPr="00354EB5">
        <w:rPr>
          <w:lang w:val="en-US"/>
        </w:rPr>
        <w:t xml:space="preserve">be highlighted here </w:t>
      </w:r>
      <w:r w:rsidR="00C14349">
        <w:rPr>
          <w:noProof/>
          <w:lang w:val="en-US"/>
        </w:rPr>
        <w:t>(Eckert 1981; Spiller 1990)</w:t>
      </w:r>
      <w:r w:rsidRPr="00354EB5">
        <w:rPr>
          <w:lang w:val="en-US"/>
        </w:rPr>
        <w:t>.</w:t>
      </w:r>
    </w:p>
    <w:p w14:paraId="02864EBA" w14:textId="0A6F21E4" w:rsidR="00DA18EB" w:rsidRPr="00354EB5" w:rsidRDefault="00354EB5" w:rsidP="00B05576">
      <w:pPr>
        <w:pBdr>
          <w:top w:val="nil"/>
          <w:left w:val="nil"/>
          <w:bottom w:val="nil"/>
          <w:right w:val="nil"/>
          <w:between w:val="nil"/>
        </w:pBdr>
        <w:spacing w:line="480" w:lineRule="auto"/>
        <w:ind w:firstLine="720"/>
        <w:contextualSpacing/>
        <w:rPr>
          <w:lang w:val="en-US"/>
        </w:rPr>
      </w:pPr>
      <w:r w:rsidRPr="00354EB5">
        <w:rPr>
          <w:lang w:val="en-US"/>
        </w:rPr>
        <w:t xml:space="preserve">Eckert’s (1981) study focused on the </w:t>
      </w:r>
      <w:r>
        <w:rPr>
          <w:lang w:val="en-US"/>
        </w:rPr>
        <w:t>prec</w:t>
      </w:r>
      <w:r w:rsidRPr="00354EB5">
        <w:rPr>
          <w:lang w:val="en-US"/>
        </w:rPr>
        <w:t xml:space="preserve">ommission and </w:t>
      </w:r>
      <w:r>
        <w:rPr>
          <w:lang w:val="en-US"/>
        </w:rPr>
        <w:t>postc</w:t>
      </w:r>
      <w:r w:rsidRPr="00354EB5">
        <w:rPr>
          <w:lang w:val="en-US"/>
        </w:rPr>
        <w:t xml:space="preserve">ommission jobs of three regulatory agencies (the Interstate Commerce Commission (ICC), the Civil Aeronautics Board (CAB), and the Federal Communications Commission (FCC)). First, he demonstrated that of 174 appointed regulated jobs, 84 (48%) had some </w:t>
      </w:r>
      <w:r>
        <w:rPr>
          <w:lang w:val="en-US"/>
        </w:rPr>
        <w:t>prec</w:t>
      </w:r>
      <w:r w:rsidRPr="00354EB5">
        <w:rPr>
          <w:lang w:val="en-US"/>
        </w:rPr>
        <w:t xml:space="preserve">ommission experience in the related public sector and only 37 (21%) previously held private sector jobs. In other words, if the commissions have been captured by any interest group, it has been by people from the related public sector. The study also indicates that career shifts from the private to the public sector after serving the term are less common: only 4% of 34 people who held </w:t>
      </w:r>
      <w:r>
        <w:rPr>
          <w:lang w:val="en-US"/>
        </w:rPr>
        <w:t>prec</w:t>
      </w:r>
      <w:r w:rsidRPr="00354EB5">
        <w:rPr>
          <w:lang w:val="en-US"/>
        </w:rPr>
        <w:t xml:space="preserve">ommission jobs in the related private sector took </w:t>
      </w:r>
      <w:r>
        <w:rPr>
          <w:lang w:val="en-US"/>
        </w:rPr>
        <w:t>postc</w:t>
      </w:r>
      <w:r w:rsidRPr="00354EB5">
        <w:rPr>
          <w:lang w:val="en-US"/>
        </w:rPr>
        <w:t>ommission positions in the related public sector; 50% of them returned to private</w:t>
      </w:r>
      <w:r w:rsidR="00EB2750">
        <w:rPr>
          <w:lang w:val="en-US"/>
        </w:rPr>
        <w:t>-</w:t>
      </w:r>
      <w:r w:rsidRPr="00354EB5">
        <w:rPr>
          <w:lang w:val="en-US"/>
        </w:rPr>
        <w:t>sector position</w:t>
      </w:r>
      <w:r w:rsidR="00EB2750">
        <w:rPr>
          <w:lang w:val="en-US"/>
        </w:rPr>
        <w:t>s</w:t>
      </w:r>
      <w:r w:rsidRPr="00354EB5">
        <w:rPr>
          <w:lang w:val="en-US"/>
        </w:rPr>
        <w:t xml:space="preserve"> after serving their terms. Second, of 142 commissioners, 72 (51%) took private-sector jobs after serving their terms. The study suggests that people with </w:t>
      </w:r>
      <w:r>
        <w:rPr>
          <w:lang w:val="en-US"/>
        </w:rPr>
        <w:t>prec</w:t>
      </w:r>
      <w:r w:rsidRPr="00354EB5">
        <w:rPr>
          <w:lang w:val="en-US"/>
        </w:rPr>
        <w:t xml:space="preserve">ommission experience in the related public sector used their terms as a stepping-stone to jobs in the related private sector, as </w:t>
      </w:r>
      <w:r w:rsidR="00EB2750">
        <w:rPr>
          <w:lang w:val="en-US"/>
        </w:rPr>
        <w:t>was</w:t>
      </w:r>
      <w:r w:rsidR="00EB2750" w:rsidRPr="00354EB5">
        <w:rPr>
          <w:lang w:val="en-US"/>
        </w:rPr>
        <w:t xml:space="preserve"> </w:t>
      </w:r>
      <w:r w:rsidRPr="00354EB5">
        <w:rPr>
          <w:lang w:val="en-US"/>
        </w:rPr>
        <w:t xml:space="preserve">also </w:t>
      </w:r>
      <w:r w:rsidR="00EB2750">
        <w:rPr>
          <w:lang w:val="en-US"/>
        </w:rPr>
        <w:t xml:space="preserve">done by </w:t>
      </w:r>
      <w:r w:rsidRPr="00354EB5">
        <w:rPr>
          <w:lang w:val="en-US"/>
        </w:rPr>
        <w:t xml:space="preserve">people with previous experience in the related private sector. Better than half eventually took jobs as either attorneys or employees with regulated firms, regardless of the type of </w:t>
      </w:r>
      <w:r>
        <w:rPr>
          <w:lang w:val="en-US"/>
        </w:rPr>
        <w:t>prec</w:t>
      </w:r>
      <w:r w:rsidRPr="00354EB5">
        <w:rPr>
          <w:lang w:val="en-US"/>
        </w:rPr>
        <w:t>ommission trajectory.</w:t>
      </w:r>
    </w:p>
    <w:p w14:paraId="7586DF27" w14:textId="321692E0" w:rsidR="00F04EBD" w:rsidRPr="00B05576" w:rsidRDefault="00354EB5" w:rsidP="00B05576">
      <w:pPr>
        <w:pBdr>
          <w:top w:val="nil"/>
          <w:left w:val="nil"/>
          <w:bottom w:val="nil"/>
          <w:right w:val="nil"/>
          <w:between w:val="nil"/>
        </w:pBdr>
        <w:spacing w:line="480" w:lineRule="auto"/>
        <w:ind w:firstLine="720"/>
        <w:contextualSpacing/>
        <w:rPr>
          <w:lang w:val="en-US"/>
        </w:rPr>
      </w:pPr>
      <w:r w:rsidRPr="00B05576">
        <w:rPr>
          <w:lang w:val="en-US"/>
        </w:rPr>
        <w:lastRenderedPageBreak/>
        <w:t>In summary</w:t>
      </w:r>
      <w:r w:rsidR="00D96851" w:rsidRPr="00B05576">
        <w:rPr>
          <w:lang w:val="en-US"/>
        </w:rPr>
        <w:t xml:space="preserve">, the typical career path of regulators consists of strong performance in the public sector in the run-up to </w:t>
      </w:r>
      <w:r w:rsidR="007B7B63">
        <w:rPr>
          <w:lang w:val="en-US"/>
        </w:rPr>
        <w:t>directing an IRA</w:t>
      </w:r>
      <w:r w:rsidR="00EB2750" w:rsidRPr="00B05576">
        <w:rPr>
          <w:lang w:val="en-US"/>
        </w:rPr>
        <w:t>,</w:t>
      </w:r>
      <w:r w:rsidR="00D96851" w:rsidRPr="00B05576">
        <w:rPr>
          <w:lang w:val="en-US"/>
        </w:rPr>
        <w:t xml:space="preserve"> with a high likelihood of subsequent allocation, either directly or indirectly, to the regulated industry previously under their jurisdiction, implying that regulators tended to be captured by the companies they regulated. The rewards that regulators can </w:t>
      </w:r>
      <w:r w:rsidR="00EB2750" w:rsidRPr="00B05576">
        <w:rPr>
          <w:lang w:val="en-US"/>
        </w:rPr>
        <w:t xml:space="preserve">obtain </w:t>
      </w:r>
      <w:r w:rsidR="00D96851" w:rsidRPr="00B05576">
        <w:rPr>
          <w:lang w:val="en-US"/>
        </w:rPr>
        <w:t xml:space="preserve">from serving </w:t>
      </w:r>
      <w:r w:rsidR="00EB2750" w:rsidRPr="00B05576">
        <w:rPr>
          <w:lang w:val="en-US"/>
        </w:rPr>
        <w:t xml:space="preserve">on an </w:t>
      </w:r>
      <w:r w:rsidR="00D96851" w:rsidRPr="00B05576">
        <w:rPr>
          <w:lang w:val="en-US"/>
        </w:rPr>
        <w:t xml:space="preserve">IRA’s board, considering they </w:t>
      </w:r>
      <w:r w:rsidR="00EB2750" w:rsidRPr="00B05576">
        <w:rPr>
          <w:lang w:val="en-US"/>
        </w:rPr>
        <w:t xml:space="preserve">do not </w:t>
      </w:r>
      <w:r w:rsidR="00D96851" w:rsidRPr="00B05576">
        <w:rPr>
          <w:lang w:val="en-US"/>
        </w:rPr>
        <w:t>receive high salaries during their terms</w:t>
      </w:r>
      <w:r w:rsidR="00EB2750" w:rsidRPr="00B05576">
        <w:rPr>
          <w:lang w:val="en-US"/>
        </w:rPr>
        <w:t>,</w:t>
      </w:r>
      <w:r w:rsidR="00D96851" w:rsidRPr="00B05576">
        <w:rPr>
          <w:lang w:val="en-US"/>
        </w:rPr>
        <w:t xml:space="preserve"> comes from future gains.</w:t>
      </w:r>
    </w:p>
    <w:p w14:paraId="522BD41B" w14:textId="270D5C44" w:rsidR="004218CF" w:rsidRPr="00354EB5" w:rsidRDefault="00354EB5" w:rsidP="00B05576">
      <w:pPr>
        <w:pBdr>
          <w:top w:val="nil"/>
          <w:left w:val="nil"/>
          <w:bottom w:val="nil"/>
          <w:right w:val="nil"/>
          <w:between w:val="nil"/>
        </w:pBdr>
        <w:spacing w:line="480" w:lineRule="auto"/>
        <w:ind w:firstLine="720"/>
        <w:contextualSpacing/>
        <w:rPr>
          <w:rFonts w:eastAsia="Calibri"/>
          <w:sz w:val="20"/>
          <w:szCs w:val="20"/>
          <w:lang w:val="en-US"/>
        </w:rPr>
      </w:pPr>
      <w:r w:rsidRPr="00354EB5">
        <w:rPr>
          <w:lang w:val="en-US"/>
        </w:rPr>
        <w:t>Spiller (19</w:t>
      </w:r>
      <w:r w:rsidR="007B7B63">
        <w:rPr>
          <w:lang w:val="en-US"/>
        </w:rPr>
        <w:t>90</w:t>
      </w:r>
      <w:r w:rsidRPr="00354EB5">
        <w:rPr>
          <w:lang w:val="en-US"/>
        </w:rPr>
        <w:t xml:space="preserve">), based on data previously collected by </w:t>
      </w:r>
      <w:r w:rsidR="006145FA">
        <w:rPr>
          <w:noProof/>
          <w:lang w:val="en-US"/>
        </w:rPr>
        <w:t>Eckert (1981)</w:t>
      </w:r>
      <w:r w:rsidRPr="00354EB5">
        <w:rPr>
          <w:lang w:val="en-US"/>
        </w:rPr>
        <w:t xml:space="preserve">, analyzed regulators of the same regulatory agencies (focusing on the age of the agency, term of office, </w:t>
      </w:r>
      <w:r>
        <w:rPr>
          <w:lang w:val="en-US"/>
        </w:rPr>
        <w:t>prea</w:t>
      </w:r>
      <w:r w:rsidRPr="00354EB5">
        <w:rPr>
          <w:lang w:val="en-US"/>
        </w:rPr>
        <w:t xml:space="preserve">gency and </w:t>
      </w:r>
      <w:r>
        <w:rPr>
          <w:lang w:val="en-US"/>
        </w:rPr>
        <w:t>posta</w:t>
      </w:r>
      <w:r w:rsidRPr="00354EB5">
        <w:rPr>
          <w:lang w:val="en-US"/>
        </w:rPr>
        <w:t>gency experience, agency discretionary budget, etc.)</w:t>
      </w:r>
      <w:r w:rsidR="00EB2750">
        <w:rPr>
          <w:lang w:val="en-US"/>
        </w:rPr>
        <w:t>,</w:t>
      </w:r>
      <w:r w:rsidRPr="00354EB5">
        <w:rPr>
          <w:lang w:val="en-US"/>
        </w:rPr>
        <w:t xml:space="preserve"> considering not only the industry but also Congress</w:t>
      </w:r>
      <w:r w:rsidR="00EB2750">
        <w:rPr>
          <w:lang w:val="en-US"/>
        </w:rPr>
        <w:t>’</w:t>
      </w:r>
      <w:r w:rsidRPr="00354EB5">
        <w:rPr>
          <w:lang w:val="en-US"/>
        </w:rPr>
        <w:t xml:space="preserve"> interest </w:t>
      </w:r>
      <w:r w:rsidR="00EB2750">
        <w:rPr>
          <w:lang w:val="en-US"/>
        </w:rPr>
        <w:t>in controlling</w:t>
      </w:r>
      <w:r w:rsidRPr="00354EB5">
        <w:rPr>
          <w:lang w:val="en-US"/>
        </w:rPr>
        <w:t xml:space="preserve"> the agencies. Spiller’s model recognizes the potential </w:t>
      </w:r>
      <w:r w:rsidR="002A478D" w:rsidRPr="00354EB5">
        <w:rPr>
          <w:lang w:val="en-US"/>
        </w:rPr>
        <w:t>politicization</w:t>
      </w:r>
      <w:r w:rsidRPr="00354EB5">
        <w:rPr>
          <w:lang w:val="en-US"/>
        </w:rPr>
        <w:t xml:space="preserve"> of regulators’ appointments. Politicians may reward regulators for favorable outcomes by appointing them to more prestigious positions in the public sector or by increasing the </w:t>
      </w:r>
      <w:r w:rsidR="00EB2750">
        <w:rPr>
          <w:lang w:val="en-US"/>
        </w:rPr>
        <w:t>agency’s</w:t>
      </w:r>
      <w:r w:rsidR="00EB2750" w:rsidRPr="00354EB5">
        <w:rPr>
          <w:lang w:val="en-US"/>
        </w:rPr>
        <w:t xml:space="preserve"> </w:t>
      </w:r>
      <w:r w:rsidRPr="00354EB5">
        <w:rPr>
          <w:lang w:val="en-US"/>
        </w:rPr>
        <w:t xml:space="preserve">budget. Eckert also found that of the 129 regulators, 75% came to the agency with public sector experience, and most half left to work directly or indirectly for the regulated industry. While 49 percent of patronage appointments went to work for industry after their terms, only a third of the regulators </w:t>
      </w:r>
      <w:r w:rsidR="00EB2750">
        <w:rPr>
          <w:lang w:val="en-US"/>
        </w:rPr>
        <w:t>who</w:t>
      </w:r>
      <w:r w:rsidR="00EB2750" w:rsidRPr="00354EB5">
        <w:rPr>
          <w:lang w:val="en-US"/>
        </w:rPr>
        <w:t xml:space="preserve"> </w:t>
      </w:r>
      <w:r w:rsidRPr="00354EB5">
        <w:rPr>
          <w:lang w:val="en-US"/>
        </w:rPr>
        <w:t>came from the private sector did so. The study also revealed that patronage appointments and younger regulators have a higher probability of shifting to a regulated private industry job. Additionally, increases in discretionary budgets of the agencies reduce the probability of going to work for the regulated industry. Other findings refer to a reduced probability of the regulators working for the regulated industry in Republican administrations and to the impact of an ethic</w:t>
      </w:r>
      <w:r w:rsidR="00EB2750">
        <w:rPr>
          <w:lang w:val="en-US"/>
        </w:rPr>
        <w:t>s</w:t>
      </w:r>
      <w:r w:rsidRPr="00354EB5">
        <w:rPr>
          <w:lang w:val="en-US"/>
        </w:rPr>
        <w:t xml:space="preserve"> bill that reduced the probability of working for the industry.</w:t>
      </w:r>
    </w:p>
    <w:p w14:paraId="7674E0CE" w14:textId="277B2E9B" w:rsidR="0071195A" w:rsidRPr="00354EB5" w:rsidRDefault="006A04CD" w:rsidP="00B05576">
      <w:pPr>
        <w:pBdr>
          <w:top w:val="nil"/>
          <w:left w:val="nil"/>
          <w:bottom w:val="nil"/>
          <w:right w:val="nil"/>
          <w:between w:val="nil"/>
        </w:pBdr>
        <w:spacing w:line="480" w:lineRule="auto"/>
        <w:ind w:firstLine="720"/>
        <w:contextualSpacing/>
        <w:rPr>
          <w:lang w:val="en-US"/>
        </w:rPr>
      </w:pPr>
      <w:r w:rsidRPr="00354EB5">
        <w:rPr>
          <w:lang w:val="en-US"/>
        </w:rPr>
        <w:lastRenderedPageBreak/>
        <w:t>Additionally, the “revolving door” phenomen</w:t>
      </w:r>
      <w:r w:rsidR="00EB2750">
        <w:rPr>
          <w:lang w:val="en-US"/>
        </w:rPr>
        <w:t>on</w:t>
      </w:r>
      <w:r w:rsidRPr="00354EB5">
        <w:rPr>
          <w:lang w:val="en-US"/>
        </w:rPr>
        <w:t xml:space="preserve"> among regulators, when evidenced, contributes to a negative view related to regulatory capture by industry interests </w:t>
      </w:r>
      <w:r w:rsidR="006145FA">
        <w:rPr>
          <w:noProof/>
          <w:lang w:val="en-US"/>
        </w:rPr>
        <w:t>(Zheng 2014)</w:t>
      </w:r>
      <w:r w:rsidRPr="00354EB5">
        <w:rPr>
          <w:lang w:val="en-US"/>
        </w:rPr>
        <w:t xml:space="preserve">, despite controversial research results </w:t>
      </w:r>
      <w:r w:rsidR="006145FA">
        <w:rPr>
          <w:noProof/>
          <w:lang w:val="en-US"/>
        </w:rPr>
        <w:t>(Cohen 1986)</w:t>
      </w:r>
      <w:r w:rsidRPr="00354EB5">
        <w:rPr>
          <w:lang w:val="en-US"/>
        </w:rPr>
        <w:t>.</w:t>
      </w:r>
    </w:p>
    <w:p w14:paraId="3784A586" w14:textId="77777777" w:rsidR="00517409" w:rsidRDefault="00517409">
      <w:pPr>
        <w:pBdr>
          <w:top w:val="nil"/>
          <w:left w:val="nil"/>
          <w:bottom w:val="nil"/>
          <w:right w:val="nil"/>
          <w:between w:val="nil"/>
        </w:pBdr>
        <w:spacing w:line="480" w:lineRule="auto"/>
        <w:contextualSpacing/>
        <w:rPr>
          <w:b/>
          <w:lang w:val="en-US"/>
        </w:rPr>
      </w:pPr>
    </w:p>
    <w:p w14:paraId="7CE1263C" w14:textId="42344E45" w:rsidR="00737D2B" w:rsidRPr="00824677" w:rsidRDefault="009011B0" w:rsidP="00824677">
      <w:pPr>
        <w:pBdr>
          <w:top w:val="nil"/>
          <w:left w:val="nil"/>
          <w:bottom w:val="nil"/>
          <w:right w:val="nil"/>
          <w:between w:val="nil"/>
        </w:pBdr>
        <w:spacing w:line="480" w:lineRule="auto"/>
        <w:contextualSpacing/>
        <w:rPr>
          <w:b/>
          <w:lang w:val="en-US"/>
        </w:rPr>
      </w:pPr>
      <w:r>
        <w:rPr>
          <w:b/>
          <w:lang w:val="en-US"/>
        </w:rPr>
        <w:t xml:space="preserve">3 </w:t>
      </w:r>
      <w:r w:rsidR="00354EB5" w:rsidRPr="00824677">
        <w:rPr>
          <w:b/>
          <w:lang w:val="en-US"/>
        </w:rPr>
        <w:t>CAREER PATH ANALYSIS OF REGULATORS</w:t>
      </w:r>
    </w:p>
    <w:p w14:paraId="53A483FD" w14:textId="46995BB8" w:rsidR="003612AE" w:rsidRPr="00354EB5" w:rsidRDefault="00354EB5" w:rsidP="001F5E3B">
      <w:pPr>
        <w:pBdr>
          <w:top w:val="nil"/>
          <w:left w:val="nil"/>
          <w:bottom w:val="nil"/>
          <w:right w:val="nil"/>
          <w:between w:val="nil"/>
        </w:pBdr>
        <w:spacing w:line="480" w:lineRule="auto"/>
        <w:contextualSpacing/>
        <w:rPr>
          <w:lang w:val="en-US"/>
        </w:rPr>
      </w:pPr>
      <w:r w:rsidRPr="00354EB5">
        <w:rPr>
          <w:lang w:val="en-US"/>
        </w:rPr>
        <w:t xml:space="preserve">In most research, entrance and exit in regulatory boards are assumed to be static factors that affect regulators in the same way throughout their careers </w:t>
      </w:r>
      <w:r w:rsidR="006145FA">
        <w:rPr>
          <w:noProof/>
          <w:lang w:val="en-US"/>
        </w:rPr>
        <w:t>(Cohen 1986)</w:t>
      </w:r>
      <w:r w:rsidRPr="00354EB5">
        <w:rPr>
          <w:lang w:val="en-US"/>
        </w:rPr>
        <w:t xml:space="preserve">. However, early career positions may affect </w:t>
      </w:r>
      <w:r>
        <w:rPr>
          <w:lang w:val="en-US"/>
        </w:rPr>
        <w:t>postt</w:t>
      </w:r>
      <w:r w:rsidRPr="00354EB5">
        <w:rPr>
          <w:lang w:val="en-US"/>
        </w:rPr>
        <w:t xml:space="preserve">erm career positions </w:t>
      </w:r>
      <w:r w:rsidR="006145FA">
        <w:rPr>
          <w:noProof/>
          <w:lang w:val="en-US"/>
        </w:rPr>
        <w:t>(Abbott &amp; Hrycak 1990; Abbott &amp; Tsay 2000; Aisenbrey &amp; Fasang 2010; Dlouhy &amp; Biemann 2015)</w:t>
      </w:r>
      <w:r w:rsidRPr="00354EB5">
        <w:rPr>
          <w:lang w:val="en-US"/>
        </w:rPr>
        <w:t xml:space="preserve">, as </w:t>
      </w:r>
      <w:r w:rsidR="006145FA">
        <w:rPr>
          <w:noProof/>
          <w:lang w:val="en-US"/>
        </w:rPr>
        <w:t>Eckert (1981)</w:t>
      </w:r>
      <w:r w:rsidRPr="00354EB5">
        <w:rPr>
          <w:lang w:val="en-US"/>
        </w:rPr>
        <w:t xml:space="preserve"> and Spiller (19</w:t>
      </w:r>
      <w:r w:rsidR="007B7B63">
        <w:rPr>
          <w:lang w:val="en-US"/>
        </w:rPr>
        <w:t>90</w:t>
      </w:r>
      <w:r w:rsidRPr="00354EB5">
        <w:rPr>
          <w:lang w:val="en-US"/>
        </w:rPr>
        <w:t xml:space="preserve">) analyze </w:t>
      </w:r>
      <w:r w:rsidR="00EB2750">
        <w:rPr>
          <w:lang w:val="en-US"/>
        </w:rPr>
        <w:t xml:space="preserve">for </w:t>
      </w:r>
      <w:r w:rsidRPr="00354EB5">
        <w:rPr>
          <w:lang w:val="en-US"/>
        </w:rPr>
        <w:t xml:space="preserve">US regulators. Considering the career path of a regulator as </w:t>
      </w:r>
      <w:r w:rsidR="00EB2750">
        <w:rPr>
          <w:lang w:val="en-US"/>
        </w:rPr>
        <w:t xml:space="preserve">a </w:t>
      </w:r>
      <w:r w:rsidRPr="00354EB5">
        <w:rPr>
          <w:lang w:val="en-US"/>
        </w:rPr>
        <w:t xml:space="preserve">sequence, that is, as </w:t>
      </w:r>
      <w:r w:rsidR="00EB2750">
        <w:rPr>
          <w:lang w:val="en-US"/>
        </w:rPr>
        <w:t xml:space="preserve">a </w:t>
      </w:r>
      <w:r w:rsidRPr="00354EB5">
        <w:rPr>
          <w:lang w:val="en-US"/>
        </w:rPr>
        <w:t>succession of standard categorical states or events</w:t>
      </w:r>
      <w:r w:rsidR="00EB2750">
        <w:rPr>
          <w:lang w:val="en-US"/>
        </w:rPr>
        <w:t>,</w:t>
      </w:r>
      <w:r w:rsidRPr="00354EB5">
        <w:rPr>
          <w:lang w:val="en-US"/>
        </w:rPr>
        <w:t xml:space="preserve"> seems a more plausible approach to understanding the professional trajectories of the regulators.</w:t>
      </w:r>
    </w:p>
    <w:p w14:paraId="6968738C" w14:textId="04607278" w:rsidR="003612AE" w:rsidRPr="00354EB5" w:rsidRDefault="00354EB5" w:rsidP="001F5E3B">
      <w:pPr>
        <w:pBdr>
          <w:top w:val="nil"/>
          <w:left w:val="nil"/>
          <w:bottom w:val="nil"/>
          <w:right w:val="nil"/>
          <w:between w:val="nil"/>
        </w:pBdr>
        <w:spacing w:line="480" w:lineRule="auto"/>
        <w:ind w:firstLine="720"/>
        <w:contextualSpacing/>
        <w:rPr>
          <w:lang w:val="en-US"/>
        </w:rPr>
      </w:pPr>
      <w:r w:rsidRPr="00354EB5">
        <w:rPr>
          <w:lang w:val="en-US"/>
        </w:rPr>
        <w:t>Therefore, the first research question we aim to answer in this study is as follows: What are the most common career sequences of Brazilian regulators? This explanatory analysis can help</w:t>
      </w:r>
      <w:r w:rsidR="00EB2750">
        <w:rPr>
          <w:lang w:val="en-US"/>
        </w:rPr>
        <w:t xml:space="preserve"> us</w:t>
      </w:r>
      <w:r w:rsidRPr="00354EB5">
        <w:rPr>
          <w:lang w:val="en-US"/>
        </w:rPr>
        <w:t xml:space="preserve"> to understand and further test several career paths, e.g., whether a regulator </w:t>
      </w:r>
      <w:r w:rsidR="00EB2750">
        <w:rPr>
          <w:lang w:val="en-US"/>
        </w:rPr>
        <w:t>who</w:t>
      </w:r>
      <w:r w:rsidR="00EB2750" w:rsidRPr="00354EB5">
        <w:rPr>
          <w:lang w:val="en-US"/>
        </w:rPr>
        <w:t xml:space="preserve"> </w:t>
      </w:r>
      <w:r w:rsidRPr="00354EB5">
        <w:rPr>
          <w:lang w:val="en-US"/>
        </w:rPr>
        <w:t xml:space="preserve">has prior experience in the public sector has a higher probability of shifting to the private regulated sector after serving the term, as </w:t>
      </w:r>
      <w:r w:rsidR="006145FA">
        <w:rPr>
          <w:noProof/>
          <w:lang w:val="en-US"/>
        </w:rPr>
        <w:t>Eckert</w:t>
      </w:r>
      <w:r w:rsidR="00D15BE8">
        <w:rPr>
          <w:lang w:val="en-US"/>
        </w:rPr>
        <w:t>’s</w:t>
      </w:r>
      <w:r w:rsidR="006145FA">
        <w:rPr>
          <w:noProof/>
          <w:lang w:val="en-US"/>
        </w:rPr>
        <w:t xml:space="preserve"> (1981)</w:t>
      </w:r>
      <w:r w:rsidRPr="00354EB5">
        <w:rPr>
          <w:lang w:val="en-US"/>
        </w:rPr>
        <w:t xml:space="preserve"> and Spiller</w:t>
      </w:r>
      <w:r w:rsidR="00EB2750">
        <w:rPr>
          <w:lang w:val="en-US"/>
        </w:rPr>
        <w:t>’s</w:t>
      </w:r>
      <w:r w:rsidRPr="00354EB5">
        <w:rPr>
          <w:lang w:val="en-US"/>
        </w:rPr>
        <w:t xml:space="preserve"> (19</w:t>
      </w:r>
      <w:r w:rsidR="007B7B63">
        <w:rPr>
          <w:lang w:val="en-US"/>
        </w:rPr>
        <w:t>90</w:t>
      </w:r>
      <w:r w:rsidRPr="00354EB5">
        <w:rPr>
          <w:lang w:val="en-US"/>
        </w:rPr>
        <w:t xml:space="preserve">) </w:t>
      </w:r>
      <w:r w:rsidR="00EB2750">
        <w:rPr>
          <w:lang w:val="en-US"/>
        </w:rPr>
        <w:t>analyses seem</w:t>
      </w:r>
      <w:r w:rsidRPr="00354EB5">
        <w:rPr>
          <w:lang w:val="en-US"/>
        </w:rPr>
        <w:t xml:space="preserve"> to suggest. The main outcome of this analysis </w:t>
      </w:r>
      <w:r w:rsidR="00EB2750">
        <w:rPr>
          <w:lang w:val="en-US"/>
        </w:rPr>
        <w:t>is a description of</w:t>
      </w:r>
      <w:r w:rsidR="00EB2750" w:rsidRPr="00354EB5">
        <w:rPr>
          <w:lang w:val="en-US"/>
        </w:rPr>
        <w:t xml:space="preserve"> </w:t>
      </w:r>
      <w:r w:rsidRPr="00354EB5">
        <w:rPr>
          <w:lang w:val="en-US"/>
        </w:rPr>
        <w:t>clusters of typical career paths of Brazilian regulators (see Methodology for further discussion).</w:t>
      </w:r>
    </w:p>
    <w:p w14:paraId="6725BE9D" w14:textId="0E8D4506" w:rsidR="00D81B54" w:rsidRPr="00354EB5" w:rsidRDefault="00866D0E" w:rsidP="001F5E3B">
      <w:pPr>
        <w:pBdr>
          <w:top w:val="nil"/>
          <w:left w:val="nil"/>
          <w:bottom w:val="nil"/>
          <w:right w:val="nil"/>
          <w:between w:val="nil"/>
        </w:pBdr>
        <w:spacing w:line="480" w:lineRule="auto"/>
        <w:ind w:firstLine="720"/>
        <w:contextualSpacing/>
        <w:rPr>
          <w:lang w:val="en-US"/>
        </w:rPr>
      </w:pPr>
      <w:r w:rsidRPr="00354EB5">
        <w:rPr>
          <w:lang w:val="en-US"/>
        </w:rPr>
        <w:t xml:space="preserve">We focus on two characteristics of prior experience that might influence the </w:t>
      </w:r>
      <w:r w:rsidR="00354EB5">
        <w:rPr>
          <w:lang w:val="en-US"/>
        </w:rPr>
        <w:t>postt</w:t>
      </w:r>
      <w:r w:rsidRPr="00354EB5">
        <w:rPr>
          <w:lang w:val="en-US"/>
        </w:rPr>
        <w:t xml:space="preserve">erm experience of the regulators: </w:t>
      </w:r>
      <w:r w:rsidR="002A478D" w:rsidRPr="00354EB5">
        <w:rPr>
          <w:lang w:val="en-US"/>
        </w:rPr>
        <w:t>politicization</w:t>
      </w:r>
      <w:r w:rsidRPr="00354EB5">
        <w:rPr>
          <w:lang w:val="en-US"/>
        </w:rPr>
        <w:t xml:space="preserve"> and expertise, asking</w:t>
      </w:r>
      <w:r w:rsidR="00EB2750">
        <w:rPr>
          <w:lang w:val="en-US"/>
        </w:rPr>
        <w:t xml:space="preserve"> the following</w:t>
      </w:r>
      <w:r w:rsidRPr="00354EB5">
        <w:rPr>
          <w:lang w:val="en-US"/>
        </w:rPr>
        <w:t xml:space="preserve">: Do political affiliation or public sector experience influence the probability of working for the private sector after serving a term </w:t>
      </w:r>
      <w:r w:rsidR="00354EB5" w:rsidRPr="00354EB5">
        <w:rPr>
          <w:lang w:val="en-US"/>
        </w:rPr>
        <w:t>on</w:t>
      </w:r>
      <w:r w:rsidRPr="00354EB5">
        <w:rPr>
          <w:lang w:val="en-US"/>
        </w:rPr>
        <w:t xml:space="preserve"> the regulatory board?</w:t>
      </w:r>
    </w:p>
    <w:p w14:paraId="2E0E776F" w14:textId="553985A8" w:rsidR="00D81B54" w:rsidRPr="00354EB5" w:rsidRDefault="00354EB5" w:rsidP="001F5E3B">
      <w:pPr>
        <w:pBdr>
          <w:top w:val="nil"/>
          <w:left w:val="nil"/>
          <w:bottom w:val="nil"/>
          <w:right w:val="nil"/>
          <w:between w:val="nil"/>
        </w:pBdr>
        <w:spacing w:line="480" w:lineRule="auto"/>
        <w:ind w:firstLine="720"/>
        <w:contextualSpacing/>
        <w:rPr>
          <w:lang w:val="en-US"/>
        </w:rPr>
      </w:pPr>
      <w:r w:rsidRPr="00354EB5">
        <w:rPr>
          <w:lang w:val="en-US"/>
        </w:rPr>
        <w:lastRenderedPageBreak/>
        <w:t xml:space="preserve">Indeed, there is a broad expectation that prior to their mandates, regulators need to be distinguished by a professional carrier marked by expertise (training and/or work experience) in the regulated sector. In many countries, including Brazil, appointees </w:t>
      </w:r>
      <w:r w:rsidR="00EB2750">
        <w:rPr>
          <w:lang w:val="en-US"/>
        </w:rPr>
        <w:t>who serve</w:t>
      </w:r>
      <w:r w:rsidRPr="00354EB5">
        <w:rPr>
          <w:lang w:val="en-US"/>
        </w:rPr>
        <w:t xml:space="preserve"> a mandate in an </w:t>
      </w:r>
      <w:r w:rsidR="00EB2750">
        <w:rPr>
          <w:lang w:val="en-US"/>
        </w:rPr>
        <w:t>IRA</w:t>
      </w:r>
      <w:r w:rsidR="00EB2750" w:rsidRPr="00354EB5">
        <w:rPr>
          <w:lang w:val="en-US"/>
        </w:rPr>
        <w:t xml:space="preserve"> </w:t>
      </w:r>
      <w:r w:rsidRPr="00354EB5">
        <w:rPr>
          <w:lang w:val="en-US"/>
        </w:rPr>
        <w:t>are required to demonstrate strong expertise in the regulated sector. Although board members are appointed by the President, they need to be formally approved by the legislat</w:t>
      </w:r>
      <w:r w:rsidR="00EB2750">
        <w:rPr>
          <w:lang w:val="en-US"/>
        </w:rPr>
        <w:t>ur</w:t>
      </w:r>
      <w:r w:rsidRPr="00354EB5">
        <w:rPr>
          <w:lang w:val="en-US"/>
        </w:rPr>
        <w:t>e. The</w:t>
      </w:r>
      <w:r w:rsidR="00EB2750">
        <w:rPr>
          <w:lang w:val="en-US"/>
        </w:rPr>
        <w:t>ir</w:t>
      </w:r>
      <w:r w:rsidRPr="00354EB5">
        <w:rPr>
          <w:lang w:val="en-US"/>
        </w:rPr>
        <w:t xml:space="preserve"> strong expertise in the regulated sector needs to be demonstrated by prior professional/training experience, and their CVs are scrutinized in the legislative approval process.</w:t>
      </w:r>
    </w:p>
    <w:p w14:paraId="7C08B476" w14:textId="1AC957CC" w:rsidR="00D81B54" w:rsidRPr="00354EB5" w:rsidRDefault="00866D0E" w:rsidP="001F5E3B">
      <w:pPr>
        <w:pBdr>
          <w:top w:val="nil"/>
          <w:left w:val="nil"/>
          <w:bottom w:val="nil"/>
          <w:right w:val="nil"/>
          <w:between w:val="nil"/>
        </w:pBdr>
        <w:spacing w:line="480" w:lineRule="auto"/>
        <w:ind w:firstLine="720"/>
        <w:contextualSpacing/>
        <w:rPr>
          <w:lang w:val="en-US"/>
        </w:rPr>
      </w:pPr>
      <w:r w:rsidRPr="00354EB5">
        <w:rPr>
          <w:lang w:val="en-US"/>
        </w:rPr>
        <w:t>However, as we have seen, studies have already indicated that most of the regulators come from the public sector, particularly in Brazil, where state-owned utility companies preceded privatization reforms. As a consequence, we expect a higher number of regulators to come from the public sector.</w:t>
      </w:r>
    </w:p>
    <w:p w14:paraId="75001C95" w14:textId="3939F7D0" w:rsidR="00094C50" w:rsidRPr="00354EB5" w:rsidRDefault="00354EB5" w:rsidP="001F5E3B">
      <w:pPr>
        <w:pBdr>
          <w:top w:val="nil"/>
          <w:left w:val="nil"/>
          <w:bottom w:val="nil"/>
          <w:right w:val="nil"/>
          <w:between w:val="nil"/>
        </w:pBdr>
        <w:spacing w:line="480" w:lineRule="auto"/>
        <w:ind w:firstLine="720"/>
        <w:contextualSpacing/>
        <w:rPr>
          <w:lang w:val="en-US"/>
        </w:rPr>
      </w:pPr>
      <w:r w:rsidRPr="00354EB5">
        <w:rPr>
          <w:lang w:val="en-US"/>
        </w:rPr>
        <w:t>Additionally, in many contexts, as in Brazil, the transition from the private to the regulated sector is hampered by a set of legal requirements, such as competitive public exams. As a consequence, the probability of shifting from the private sector to the public sector might be lower than in contexts where such legal requirements do not exist.</w:t>
      </w:r>
    </w:p>
    <w:p w14:paraId="20557AF0" w14:textId="77777777" w:rsidR="00D81B54" w:rsidRPr="00354EB5" w:rsidRDefault="00354EB5" w:rsidP="001F5E3B">
      <w:pPr>
        <w:pBdr>
          <w:top w:val="nil"/>
          <w:left w:val="nil"/>
          <w:bottom w:val="nil"/>
          <w:right w:val="nil"/>
          <w:between w:val="nil"/>
        </w:pBdr>
        <w:spacing w:line="480" w:lineRule="auto"/>
        <w:ind w:firstLine="720"/>
        <w:contextualSpacing/>
        <w:rPr>
          <w:lang w:val="en-US"/>
        </w:rPr>
      </w:pPr>
      <w:r w:rsidRPr="00354EB5">
        <w:rPr>
          <w:lang w:val="en-US"/>
        </w:rPr>
        <w:t>As a consequence, our first hypothesis is as follows:</w:t>
      </w:r>
    </w:p>
    <w:p w14:paraId="0A5A17F1" w14:textId="7FE4C412" w:rsidR="00866D0E" w:rsidRPr="00354EB5" w:rsidRDefault="00354EB5" w:rsidP="005E0B57">
      <w:pPr>
        <w:pBdr>
          <w:top w:val="nil"/>
          <w:left w:val="nil"/>
          <w:bottom w:val="nil"/>
          <w:right w:val="nil"/>
          <w:between w:val="nil"/>
        </w:pBdr>
        <w:spacing w:line="480" w:lineRule="auto"/>
        <w:ind w:left="720"/>
        <w:contextualSpacing/>
        <w:rPr>
          <w:i/>
          <w:iCs/>
          <w:lang w:val="en-US"/>
        </w:rPr>
      </w:pPr>
      <w:r w:rsidRPr="00354EB5">
        <w:rPr>
          <w:i/>
          <w:iCs/>
          <w:lang w:val="en-US"/>
        </w:rPr>
        <w:t>H1. The probability of working for the private sector after the term is higher for regulators with prior expertise in the public sector than for regulators with prior experience in the private sector.</w:t>
      </w:r>
    </w:p>
    <w:p w14:paraId="3D55285B" w14:textId="2DF8E8BD" w:rsidR="009E4DD1" w:rsidRPr="00512AC0" w:rsidRDefault="00354EB5" w:rsidP="00512AC0">
      <w:pPr>
        <w:pBdr>
          <w:top w:val="nil"/>
          <w:left w:val="nil"/>
          <w:bottom w:val="nil"/>
          <w:right w:val="nil"/>
          <w:between w:val="nil"/>
        </w:pBdr>
        <w:spacing w:line="480" w:lineRule="auto"/>
        <w:ind w:firstLine="720"/>
        <w:contextualSpacing/>
        <w:rPr>
          <w:lang w:val="en-US"/>
        </w:rPr>
      </w:pPr>
      <w:r w:rsidRPr="00512AC0">
        <w:rPr>
          <w:lang w:val="en-US"/>
        </w:rPr>
        <w:t>An additional requirement relates to regulators’ apolitical profile</w:t>
      </w:r>
      <w:r w:rsidR="00EB2750" w:rsidRPr="00512AC0">
        <w:rPr>
          <w:lang w:val="en-US"/>
        </w:rPr>
        <w:t>s</w:t>
      </w:r>
      <w:r w:rsidRPr="00512AC0">
        <w:rPr>
          <w:lang w:val="en-US"/>
        </w:rPr>
        <w:t xml:space="preserve"> because professionals without political interests experience less interference in decision making, guaranteeing autonomy </w:t>
      </w:r>
      <w:r w:rsidR="006145FA">
        <w:rPr>
          <w:noProof/>
          <w:lang w:val="en-US"/>
        </w:rPr>
        <w:t>(Fernández</w:t>
      </w:r>
      <w:r w:rsidR="006145FA">
        <w:rPr>
          <w:rFonts w:ascii="Cambria Math" w:hAnsi="Cambria Math" w:cs="Cambria Math"/>
          <w:noProof/>
          <w:lang w:val="en-US"/>
        </w:rPr>
        <w:t>‐</w:t>
      </w:r>
      <w:r w:rsidR="006145FA">
        <w:rPr>
          <w:noProof/>
          <w:lang w:val="en-US"/>
        </w:rPr>
        <w:t>i</w:t>
      </w:r>
      <w:r w:rsidR="006145FA">
        <w:rPr>
          <w:rFonts w:ascii="Cambria Math" w:hAnsi="Cambria Math" w:cs="Cambria Math"/>
          <w:noProof/>
          <w:lang w:val="en-US"/>
        </w:rPr>
        <w:t>‐</w:t>
      </w:r>
      <w:r w:rsidR="006145FA">
        <w:rPr>
          <w:noProof/>
          <w:lang w:val="en-US"/>
        </w:rPr>
        <w:t>Marín</w:t>
      </w:r>
      <w:r w:rsidR="006145FA" w:rsidRPr="006145FA">
        <w:rPr>
          <w:i/>
          <w:noProof/>
          <w:lang w:val="en-US"/>
        </w:rPr>
        <w:t xml:space="preserve"> et al.</w:t>
      </w:r>
      <w:r w:rsidR="006145FA">
        <w:rPr>
          <w:noProof/>
          <w:lang w:val="en-US"/>
        </w:rPr>
        <w:t xml:space="preserve"> 2016)</w:t>
      </w:r>
      <w:r w:rsidR="00094C50" w:rsidRPr="00512AC0">
        <w:rPr>
          <w:lang w:val="en-US"/>
        </w:rPr>
        <w:t xml:space="preserve">. Indeed, it is expected that </w:t>
      </w:r>
      <w:r w:rsidR="00094C50" w:rsidRPr="00512AC0">
        <w:rPr>
          <w:lang w:val="en-US"/>
        </w:rPr>
        <w:lastRenderedPageBreak/>
        <w:t xml:space="preserve">regulators with political connections will be diverted from technical and autonomous decision-making and be captured by politicians </w:t>
      </w:r>
      <w:r w:rsidR="006145FA">
        <w:rPr>
          <w:noProof/>
          <w:lang w:val="en-US"/>
        </w:rPr>
        <w:t>(Spiller 1990)</w:t>
      </w:r>
      <w:r w:rsidR="00094C50" w:rsidRPr="00512AC0">
        <w:rPr>
          <w:lang w:val="en-US"/>
        </w:rPr>
        <w:t xml:space="preserve">. </w:t>
      </w:r>
      <w:r w:rsidRPr="00512AC0">
        <w:rPr>
          <w:lang w:val="en-US"/>
        </w:rPr>
        <w:t>However</w:t>
      </w:r>
      <w:r w:rsidR="00094C50" w:rsidRPr="00512AC0">
        <w:rPr>
          <w:lang w:val="en-US"/>
        </w:rPr>
        <w:t xml:space="preserve">, research has demonstrated that regulators with political ties are less sensitive to political changes, </w:t>
      </w:r>
      <w:r w:rsidR="00A4563C">
        <w:rPr>
          <w:lang w:val="en-US"/>
        </w:rPr>
        <w:t>continuing to serve</w:t>
      </w:r>
      <w:r w:rsidR="00094C50" w:rsidRPr="00512AC0">
        <w:rPr>
          <w:lang w:val="en-US"/>
        </w:rPr>
        <w:t xml:space="preserve"> </w:t>
      </w:r>
      <w:r w:rsidR="00CD6D80">
        <w:rPr>
          <w:lang w:val="en-US"/>
        </w:rPr>
        <w:t>t</w:t>
      </w:r>
      <w:r w:rsidR="00094C50" w:rsidRPr="00512AC0">
        <w:rPr>
          <w:lang w:val="en-US"/>
        </w:rPr>
        <w:t xml:space="preserve">heir terms </w:t>
      </w:r>
      <w:r w:rsidR="00B82226">
        <w:rPr>
          <w:noProof/>
          <w:lang w:val="en-US"/>
        </w:rPr>
        <w:t>(Fernández</w:t>
      </w:r>
      <w:r w:rsidR="00B82226">
        <w:rPr>
          <w:rFonts w:ascii="Cambria Math" w:hAnsi="Cambria Math" w:cs="Cambria Math"/>
          <w:noProof/>
          <w:lang w:val="en-US"/>
        </w:rPr>
        <w:t>‐</w:t>
      </w:r>
      <w:r w:rsidR="00B82226">
        <w:rPr>
          <w:noProof/>
          <w:lang w:val="en-US"/>
        </w:rPr>
        <w:t>i</w:t>
      </w:r>
      <w:r w:rsidR="00B82226">
        <w:rPr>
          <w:rFonts w:ascii="Cambria Math" w:hAnsi="Cambria Math" w:cs="Cambria Math"/>
          <w:noProof/>
          <w:lang w:val="en-US"/>
        </w:rPr>
        <w:t>‐</w:t>
      </w:r>
      <w:r w:rsidR="00B82226">
        <w:rPr>
          <w:noProof/>
          <w:lang w:val="en-US"/>
        </w:rPr>
        <w:t>Marín</w:t>
      </w:r>
      <w:r w:rsidR="00B82226" w:rsidRPr="00B82226">
        <w:rPr>
          <w:i/>
          <w:noProof/>
          <w:lang w:val="en-US"/>
        </w:rPr>
        <w:t xml:space="preserve"> et al.</w:t>
      </w:r>
      <w:r w:rsidR="00B82226">
        <w:rPr>
          <w:noProof/>
          <w:lang w:val="en-US"/>
        </w:rPr>
        <w:t xml:space="preserve"> 2016</w:t>
      </w:r>
      <w:r w:rsidR="00CD6D80">
        <w:rPr>
          <w:noProof/>
          <w:lang w:val="en-US"/>
        </w:rPr>
        <w:t>)</w:t>
      </w:r>
      <w:r w:rsidR="00094C50" w:rsidRPr="00512AC0">
        <w:rPr>
          <w:lang w:val="en-US"/>
        </w:rPr>
        <w:t xml:space="preserve">. How </w:t>
      </w:r>
      <w:r w:rsidRPr="00512AC0">
        <w:rPr>
          <w:lang w:val="en-US"/>
        </w:rPr>
        <w:t xml:space="preserve">do </w:t>
      </w:r>
      <w:r w:rsidR="00094C50" w:rsidRPr="00512AC0">
        <w:rPr>
          <w:lang w:val="en-US"/>
        </w:rPr>
        <w:t>regulators</w:t>
      </w:r>
      <w:r w:rsidR="00882145">
        <w:rPr>
          <w:lang w:val="en-US"/>
        </w:rPr>
        <w:t>’</w:t>
      </w:r>
      <w:r w:rsidR="00094C50" w:rsidRPr="00512AC0">
        <w:rPr>
          <w:lang w:val="en-US"/>
        </w:rPr>
        <w:t xml:space="preserve"> political affiliations influence their probability of shifting to a different sector after serving their terms in IRAs?</w:t>
      </w:r>
    </w:p>
    <w:p w14:paraId="06FA008E" w14:textId="70411232" w:rsidR="00094C50" w:rsidRPr="00354EB5" w:rsidRDefault="00354EB5" w:rsidP="00E05282">
      <w:pPr>
        <w:pBdr>
          <w:top w:val="nil"/>
          <w:left w:val="nil"/>
          <w:bottom w:val="nil"/>
          <w:right w:val="nil"/>
          <w:between w:val="nil"/>
        </w:pBdr>
        <w:spacing w:line="480" w:lineRule="auto"/>
        <w:ind w:firstLine="720"/>
        <w:contextualSpacing/>
        <w:rPr>
          <w:lang w:val="en-US"/>
        </w:rPr>
      </w:pPr>
      <w:r w:rsidRPr="00354EB5">
        <w:rPr>
          <w:lang w:val="en-US"/>
        </w:rPr>
        <w:t xml:space="preserve">According to capture theories, the political affiliation of the regulators indicates that they would be captured by politicians (instead of the regulated industry). Based on human-capital theories </w:t>
      </w:r>
      <w:r w:rsidR="00B82226">
        <w:rPr>
          <w:noProof/>
          <w:lang w:val="en-US"/>
        </w:rPr>
        <w:t>(Zheng 2014)</w:t>
      </w:r>
      <w:r w:rsidRPr="00354EB5">
        <w:rPr>
          <w:lang w:val="en-US"/>
        </w:rPr>
        <w:t>, the political affiliation of the regulators will overshadow their technical expertise, diminishing the</w:t>
      </w:r>
      <w:r w:rsidR="00EB2750">
        <w:rPr>
          <w:lang w:val="en-US"/>
        </w:rPr>
        <w:t>ir</w:t>
      </w:r>
      <w:r w:rsidRPr="00354EB5">
        <w:rPr>
          <w:lang w:val="en-US"/>
        </w:rPr>
        <w:t xml:space="preserve"> probability of being hired in the private sector after serving their terms. As a consequence, our second hypothesis is as follows:</w:t>
      </w:r>
    </w:p>
    <w:p w14:paraId="3FF404BA" w14:textId="77777777" w:rsidR="00B13A81" w:rsidRPr="00354EB5" w:rsidRDefault="00354EB5" w:rsidP="007A3891">
      <w:pPr>
        <w:pBdr>
          <w:top w:val="nil"/>
          <w:left w:val="nil"/>
          <w:bottom w:val="nil"/>
          <w:right w:val="nil"/>
          <w:between w:val="nil"/>
        </w:pBdr>
        <w:spacing w:line="480" w:lineRule="auto"/>
        <w:ind w:left="720"/>
        <w:contextualSpacing/>
        <w:rPr>
          <w:i/>
          <w:iCs/>
          <w:lang w:val="en-US"/>
        </w:rPr>
      </w:pPr>
      <w:r w:rsidRPr="00354EB5">
        <w:rPr>
          <w:i/>
          <w:iCs/>
          <w:lang w:val="en-US"/>
        </w:rPr>
        <w:t>H2. The probability of working for the private sector after the term is lower for regulators with political affiliations than for regulators without political affiliations.</w:t>
      </w:r>
    </w:p>
    <w:p w14:paraId="0F6635CE" w14:textId="475021F8" w:rsidR="00094C50" w:rsidRDefault="00354EB5" w:rsidP="00740442">
      <w:pPr>
        <w:pBdr>
          <w:top w:val="nil"/>
          <w:left w:val="nil"/>
          <w:bottom w:val="nil"/>
          <w:right w:val="nil"/>
          <w:between w:val="nil"/>
        </w:pBdr>
        <w:spacing w:line="480" w:lineRule="auto"/>
        <w:ind w:firstLine="720"/>
        <w:contextualSpacing/>
        <w:rPr>
          <w:lang w:val="en-US"/>
        </w:rPr>
      </w:pPr>
      <w:r w:rsidRPr="00354EB5">
        <w:rPr>
          <w:lang w:val="en-US"/>
        </w:rPr>
        <w:t xml:space="preserve">An additional question we aim to answer in this research is as follows: </w:t>
      </w:r>
      <w:r w:rsidR="00EB2750">
        <w:rPr>
          <w:lang w:val="en-US"/>
        </w:rPr>
        <w:t>Which</w:t>
      </w:r>
      <w:r w:rsidR="00EB2750" w:rsidRPr="00354EB5">
        <w:rPr>
          <w:lang w:val="en-US"/>
        </w:rPr>
        <w:t xml:space="preserve"> </w:t>
      </w:r>
      <w:r w:rsidRPr="00354EB5">
        <w:rPr>
          <w:lang w:val="en-US"/>
        </w:rPr>
        <w:t>clusters of typical regulators</w:t>
      </w:r>
      <w:r w:rsidR="00EB2750">
        <w:rPr>
          <w:lang w:val="en-US"/>
        </w:rPr>
        <w:t>’</w:t>
      </w:r>
      <w:r w:rsidRPr="00354EB5">
        <w:rPr>
          <w:lang w:val="en-US"/>
        </w:rPr>
        <w:t xml:space="preserve"> career</w:t>
      </w:r>
      <w:r w:rsidR="00EB2750">
        <w:rPr>
          <w:lang w:val="en-US"/>
        </w:rPr>
        <w:t>s</w:t>
      </w:r>
      <w:r w:rsidRPr="00354EB5">
        <w:rPr>
          <w:lang w:val="en-US"/>
        </w:rPr>
        <w:t xml:space="preserve"> receive more salary benefits in their </w:t>
      </w:r>
      <w:r>
        <w:rPr>
          <w:lang w:val="en-US"/>
        </w:rPr>
        <w:t>postt</w:t>
      </w:r>
      <w:r w:rsidRPr="00354EB5">
        <w:rPr>
          <w:lang w:val="en-US"/>
        </w:rPr>
        <w:t xml:space="preserve">erm positions? Indeed, many of the narratives of </w:t>
      </w:r>
      <w:r w:rsidR="00EB2750">
        <w:rPr>
          <w:lang w:val="en-US"/>
        </w:rPr>
        <w:t xml:space="preserve">the </w:t>
      </w:r>
      <w:r>
        <w:rPr>
          <w:lang w:val="en-US"/>
        </w:rPr>
        <w:t>postt</w:t>
      </w:r>
      <w:r w:rsidRPr="00354EB5">
        <w:rPr>
          <w:lang w:val="en-US"/>
        </w:rPr>
        <w:t>erm experience</w:t>
      </w:r>
      <w:r w:rsidR="00EB2750">
        <w:rPr>
          <w:lang w:val="en-US"/>
        </w:rPr>
        <w:t>s</w:t>
      </w:r>
      <w:r w:rsidRPr="00354EB5">
        <w:rPr>
          <w:lang w:val="en-US"/>
        </w:rPr>
        <w:t xml:space="preserve"> of regulators are fueled by the </w:t>
      </w:r>
      <w:r w:rsidR="00EB2750">
        <w:rPr>
          <w:lang w:val="en-US"/>
        </w:rPr>
        <w:t>prospect</w:t>
      </w:r>
      <w:r w:rsidR="00EB2750" w:rsidRPr="00354EB5">
        <w:rPr>
          <w:lang w:val="en-US"/>
        </w:rPr>
        <w:t xml:space="preserve"> </w:t>
      </w:r>
      <w:r w:rsidRPr="00354EB5">
        <w:rPr>
          <w:lang w:val="en-US"/>
        </w:rPr>
        <w:t xml:space="preserve">of </w:t>
      </w:r>
      <w:r w:rsidR="00EB2750">
        <w:rPr>
          <w:lang w:val="en-US"/>
        </w:rPr>
        <w:t>an</w:t>
      </w:r>
      <w:r w:rsidR="00EB2750" w:rsidRPr="00354EB5">
        <w:rPr>
          <w:lang w:val="en-US"/>
        </w:rPr>
        <w:t xml:space="preserve"> </w:t>
      </w:r>
      <w:r w:rsidRPr="00354EB5">
        <w:rPr>
          <w:lang w:val="en-US"/>
        </w:rPr>
        <w:t xml:space="preserve">increase in benefits in the </w:t>
      </w:r>
      <w:r>
        <w:rPr>
          <w:lang w:val="en-US"/>
        </w:rPr>
        <w:t>postt</w:t>
      </w:r>
      <w:r w:rsidRPr="00354EB5">
        <w:rPr>
          <w:lang w:val="en-US"/>
        </w:rPr>
        <w:t xml:space="preserve">erm positions of the regulators. Considering data availability (see Data and Measurement section), we explore such potential gains in terms of salaries and market (consultancy or </w:t>
      </w:r>
      <w:r w:rsidR="00EB2750">
        <w:rPr>
          <w:lang w:val="en-US"/>
        </w:rPr>
        <w:t xml:space="preserve">jobs in </w:t>
      </w:r>
      <w:r w:rsidRPr="00354EB5">
        <w:rPr>
          <w:lang w:val="en-US"/>
        </w:rPr>
        <w:t>regulated companies) in post-term positions.</w:t>
      </w:r>
    </w:p>
    <w:p w14:paraId="76C86174" w14:textId="77777777" w:rsidR="00E8592E" w:rsidRPr="00354EB5" w:rsidRDefault="00E8592E" w:rsidP="00824677">
      <w:pPr>
        <w:pBdr>
          <w:top w:val="nil"/>
          <w:left w:val="nil"/>
          <w:bottom w:val="nil"/>
          <w:right w:val="nil"/>
          <w:between w:val="nil"/>
        </w:pBdr>
        <w:spacing w:line="480" w:lineRule="auto"/>
        <w:contextualSpacing/>
        <w:rPr>
          <w:lang w:val="en-US"/>
        </w:rPr>
      </w:pPr>
    </w:p>
    <w:p w14:paraId="0A13BF8C" w14:textId="57C8849D" w:rsidR="00E8592E" w:rsidRDefault="00A30FA4" w:rsidP="00A30FA4">
      <w:pPr>
        <w:pBdr>
          <w:top w:val="nil"/>
          <w:left w:val="nil"/>
          <w:bottom w:val="nil"/>
          <w:right w:val="nil"/>
          <w:between w:val="nil"/>
        </w:pBdr>
        <w:spacing w:line="480" w:lineRule="auto"/>
        <w:contextualSpacing/>
        <w:rPr>
          <w:b/>
          <w:lang w:val="en-US"/>
        </w:rPr>
      </w:pPr>
      <w:r>
        <w:rPr>
          <w:b/>
          <w:lang w:val="en-US"/>
        </w:rPr>
        <w:t xml:space="preserve">4 </w:t>
      </w:r>
      <w:r w:rsidR="00354EB5" w:rsidRPr="00824677">
        <w:rPr>
          <w:b/>
          <w:lang w:val="en-US"/>
        </w:rPr>
        <w:t>METHODOLOGY</w:t>
      </w:r>
    </w:p>
    <w:p w14:paraId="429464C2" w14:textId="77777777" w:rsidR="00B42DE7" w:rsidRPr="00824677" w:rsidRDefault="00B42DE7" w:rsidP="00824677">
      <w:pPr>
        <w:pBdr>
          <w:top w:val="nil"/>
          <w:left w:val="nil"/>
          <w:bottom w:val="nil"/>
          <w:right w:val="nil"/>
          <w:between w:val="nil"/>
        </w:pBdr>
        <w:spacing w:line="480" w:lineRule="auto"/>
        <w:contextualSpacing/>
        <w:rPr>
          <w:b/>
          <w:lang w:val="en-US"/>
        </w:rPr>
      </w:pPr>
    </w:p>
    <w:p w14:paraId="5B6860BB" w14:textId="581B1E08" w:rsidR="00C263B8" w:rsidRPr="00824677" w:rsidRDefault="00A60903" w:rsidP="00824677">
      <w:pPr>
        <w:pBdr>
          <w:top w:val="nil"/>
          <w:left w:val="nil"/>
          <w:bottom w:val="nil"/>
          <w:right w:val="nil"/>
          <w:between w:val="nil"/>
        </w:pBdr>
        <w:spacing w:line="480" w:lineRule="auto"/>
        <w:contextualSpacing/>
        <w:rPr>
          <w:b/>
          <w:i/>
          <w:color w:val="000000"/>
          <w:lang w:val="en-US"/>
        </w:rPr>
      </w:pPr>
      <w:r w:rsidRPr="00824677">
        <w:rPr>
          <w:b/>
          <w:i/>
          <w:color w:val="000000"/>
          <w:lang w:val="en-US"/>
        </w:rPr>
        <w:lastRenderedPageBreak/>
        <w:t xml:space="preserve">4.1 </w:t>
      </w:r>
      <w:r w:rsidR="00354EB5" w:rsidRPr="00824677">
        <w:rPr>
          <w:b/>
          <w:i/>
          <w:color w:val="000000"/>
          <w:lang w:val="en-US"/>
        </w:rPr>
        <w:t>Data and measurement</w:t>
      </w:r>
    </w:p>
    <w:p w14:paraId="01B6B527" w14:textId="644161DD" w:rsidR="00EB072E" w:rsidRDefault="00354EB5" w:rsidP="00064388">
      <w:pPr>
        <w:spacing w:line="480" w:lineRule="auto"/>
        <w:contextualSpacing/>
        <w:rPr>
          <w:lang w:val="en-US"/>
        </w:rPr>
      </w:pPr>
      <w:r w:rsidRPr="00354EB5">
        <w:rPr>
          <w:lang w:val="en-US"/>
        </w:rPr>
        <w:t>This study draws on an original dataset consisting of all Brazilian regulators (171) serving on IRA boards from 1997 (the first agency was created in 1996) to 2018. The regulators served in ten (10) federal regulatory agencies whose main activities and regulated sectors are briefly described in Table 1.</w:t>
      </w:r>
    </w:p>
    <w:p w14:paraId="31E83CD0" w14:textId="2F6F1D96" w:rsidR="00A77437" w:rsidRPr="00354EB5" w:rsidRDefault="00354EB5" w:rsidP="00252880">
      <w:pPr>
        <w:spacing w:line="480" w:lineRule="auto"/>
        <w:ind w:firstLine="720"/>
        <w:contextualSpacing/>
        <w:rPr>
          <w:lang w:val="en-US"/>
        </w:rPr>
      </w:pPr>
      <w:r w:rsidRPr="00354EB5">
        <w:rPr>
          <w:lang w:val="en-US"/>
        </w:rPr>
        <w:t xml:space="preserve">All Brazilian RIAs have a board composed of 4 to 5 members </w:t>
      </w:r>
      <w:r w:rsidR="00EB2750">
        <w:rPr>
          <w:lang w:val="en-US"/>
        </w:rPr>
        <w:t>who</w:t>
      </w:r>
      <w:r w:rsidR="00EB2750" w:rsidRPr="00354EB5">
        <w:rPr>
          <w:lang w:val="en-US"/>
        </w:rPr>
        <w:t xml:space="preserve"> </w:t>
      </w:r>
      <w:r w:rsidRPr="00354EB5">
        <w:rPr>
          <w:lang w:val="en-US"/>
        </w:rPr>
        <w:t>are appointed by the President and go through legislative approval before taking office. Because we focused only on regulators’ full yearly information about their professional trajectories five years before and five years after the IRAs’ term, the final dataset we relied in this research contains the trajectories of 117 board members.</w:t>
      </w:r>
    </w:p>
    <w:p w14:paraId="3571C929" w14:textId="57ECBE37" w:rsidR="00084B73" w:rsidRPr="00354EB5" w:rsidRDefault="00D2754C" w:rsidP="00BA5EB4">
      <w:pPr>
        <w:spacing w:line="480" w:lineRule="auto"/>
        <w:ind w:firstLine="720"/>
        <w:contextualSpacing/>
        <w:rPr>
          <w:lang w:val="en-US"/>
        </w:rPr>
      </w:pPr>
      <w:r w:rsidRPr="00354EB5">
        <w:rPr>
          <w:lang w:val="en-US"/>
        </w:rPr>
        <w:t>The main source of expertise data is the Federal Senate of Brazil</w:t>
      </w:r>
      <w:r w:rsidR="00354EB5" w:rsidRPr="00354EB5">
        <w:rPr>
          <w:lang w:val="en-US"/>
        </w:rPr>
        <w:t>, which</w:t>
      </w:r>
      <w:r w:rsidRPr="00354EB5">
        <w:rPr>
          <w:lang w:val="en-US"/>
        </w:rPr>
        <w:t xml:space="preserve"> scrutinizes the curricula vitae </w:t>
      </w:r>
      <w:r w:rsidR="00EB2750">
        <w:rPr>
          <w:lang w:val="en-US"/>
        </w:rPr>
        <w:t>of</w:t>
      </w:r>
      <w:r w:rsidR="00EB2750" w:rsidRPr="00354EB5">
        <w:rPr>
          <w:lang w:val="en-US"/>
        </w:rPr>
        <w:t xml:space="preserve"> </w:t>
      </w:r>
      <w:r w:rsidRPr="00354EB5">
        <w:rPr>
          <w:lang w:val="en-US"/>
        </w:rPr>
        <w:t xml:space="preserve">every director nominated to compose the collegiate board of a federal regulatory agency. These CVs highlight the academic training, level of education and professional experience of professionals. We investigated the political affiliation of board members in the Supreme Electoral Tribunal (TSE) database, which provides a list of affiliates per party in each state of the federation. Data about salaries were extracted from the Annual Social Information Report (RAIS), an official registry of all formal workers in Brazil that indicates employer, occupation according to the Brazilian Classification of Occupations (CBO), compensation and work hours. Data </w:t>
      </w:r>
      <w:r w:rsidR="00EB2750">
        <w:rPr>
          <w:lang w:val="en-US"/>
        </w:rPr>
        <w:t>on</w:t>
      </w:r>
      <w:r w:rsidR="00EB2750" w:rsidRPr="00354EB5">
        <w:rPr>
          <w:lang w:val="en-US"/>
        </w:rPr>
        <w:t xml:space="preserve"> </w:t>
      </w:r>
      <w:r w:rsidRPr="00354EB5">
        <w:rPr>
          <w:lang w:val="en-US"/>
        </w:rPr>
        <w:t xml:space="preserve">their </w:t>
      </w:r>
      <w:r w:rsidR="00354EB5">
        <w:rPr>
          <w:lang w:val="en-US"/>
        </w:rPr>
        <w:t>postt</w:t>
      </w:r>
      <w:r w:rsidRPr="00354EB5">
        <w:rPr>
          <w:lang w:val="en-US"/>
        </w:rPr>
        <w:t xml:space="preserve">erm positions were </w:t>
      </w:r>
      <w:r w:rsidR="00354EB5" w:rsidRPr="00354EB5">
        <w:rPr>
          <w:lang w:val="en-US"/>
        </w:rPr>
        <w:t xml:space="preserve">also </w:t>
      </w:r>
      <w:r w:rsidRPr="00354EB5">
        <w:rPr>
          <w:lang w:val="en-US"/>
        </w:rPr>
        <w:t xml:space="preserve">collected based </w:t>
      </w:r>
      <w:r w:rsidR="00354EB5" w:rsidRPr="00354EB5">
        <w:rPr>
          <w:lang w:val="en-US"/>
        </w:rPr>
        <w:t>on the</w:t>
      </w:r>
      <w:r w:rsidRPr="00354EB5">
        <w:rPr>
          <w:lang w:val="en-US"/>
        </w:rPr>
        <w:t xml:space="preserve"> RAIS database, </w:t>
      </w:r>
      <w:r w:rsidR="00354EB5" w:rsidRPr="00354EB5">
        <w:rPr>
          <w:lang w:val="en-US"/>
        </w:rPr>
        <w:t>a</w:t>
      </w:r>
      <w:r w:rsidRPr="00354EB5">
        <w:rPr>
          <w:lang w:val="en-US"/>
        </w:rPr>
        <w:t xml:space="preserve"> detailed search on </w:t>
      </w:r>
      <w:r w:rsidR="002A478D" w:rsidRPr="00354EB5">
        <w:rPr>
          <w:lang w:val="en-US"/>
        </w:rPr>
        <w:t>LinkedIn</w:t>
      </w:r>
      <w:r w:rsidRPr="00354EB5">
        <w:rPr>
          <w:lang w:val="en-US"/>
        </w:rPr>
        <w:t xml:space="preserve">, and websites for regulators who </w:t>
      </w:r>
      <w:r w:rsidR="00EB2750">
        <w:rPr>
          <w:lang w:val="en-US"/>
        </w:rPr>
        <w:t xml:space="preserve">do not </w:t>
      </w:r>
      <w:r w:rsidRPr="00354EB5">
        <w:rPr>
          <w:lang w:val="en-US"/>
        </w:rPr>
        <w:t xml:space="preserve">have complete information on </w:t>
      </w:r>
      <w:r w:rsidR="00354EB5" w:rsidRPr="00354EB5">
        <w:rPr>
          <w:lang w:val="en-US"/>
        </w:rPr>
        <w:t xml:space="preserve">the </w:t>
      </w:r>
      <w:r w:rsidRPr="00354EB5">
        <w:rPr>
          <w:lang w:val="en-US"/>
        </w:rPr>
        <w:t xml:space="preserve">RAIS database because they work for their own consultancy companies. Finally, we also collected both governmental and </w:t>
      </w:r>
      <w:r w:rsidR="00354EB5">
        <w:rPr>
          <w:lang w:val="en-US"/>
        </w:rPr>
        <w:lastRenderedPageBreak/>
        <w:t>nong</w:t>
      </w:r>
      <w:r w:rsidRPr="00354EB5">
        <w:rPr>
          <w:lang w:val="en-US"/>
        </w:rPr>
        <w:t xml:space="preserve">overnmental print (newspapers, magazines) and electronic (websites) media to </w:t>
      </w:r>
      <w:r w:rsidR="00EB2750">
        <w:rPr>
          <w:lang w:val="en-US"/>
        </w:rPr>
        <w:t>include</w:t>
      </w:r>
      <w:r w:rsidR="00EB2750" w:rsidRPr="00354EB5">
        <w:rPr>
          <w:lang w:val="en-US"/>
        </w:rPr>
        <w:t xml:space="preserve"> </w:t>
      </w:r>
      <w:r w:rsidRPr="00354EB5">
        <w:rPr>
          <w:lang w:val="en-US"/>
        </w:rPr>
        <w:t>information such as allegations of corruption, legal proceedings, and political scandals.</w:t>
      </w:r>
    </w:p>
    <w:p w14:paraId="693EFC50" w14:textId="71D72096" w:rsidR="00C263B8" w:rsidRDefault="00C0441B" w:rsidP="009631BE">
      <w:pPr>
        <w:spacing w:line="480" w:lineRule="auto"/>
        <w:ind w:firstLine="720"/>
        <w:contextualSpacing/>
        <w:rPr>
          <w:lang w:val="en-US"/>
        </w:rPr>
      </w:pPr>
      <w:r w:rsidRPr="00354EB5">
        <w:rPr>
          <w:lang w:val="en-US"/>
        </w:rPr>
        <w:t>Table 2 reports individual variables and data sources considered in the research.</w:t>
      </w:r>
    </w:p>
    <w:p w14:paraId="6509FED2" w14:textId="77777777" w:rsidR="00977D51" w:rsidRPr="00354EB5" w:rsidRDefault="00977D51" w:rsidP="00977D51">
      <w:pPr>
        <w:spacing w:line="480" w:lineRule="auto"/>
        <w:contextualSpacing/>
        <w:rPr>
          <w:lang w:val="en-US"/>
        </w:rPr>
      </w:pPr>
    </w:p>
    <w:p w14:paraId="2F4BBAC5" w14:textId="5B900EA5" w:rsidR="004C0CA7" w:rsidRPr="00867466" w:rsidRDefault="00C256E5" w:rsidP="00867466">
      <w:pPr>
        <w:spacing w:line="480" w:lineRule="auto"/>
        <w:contextualSpacing/>
        <w:rPr>
          <w:b/>
          <w:i/>
          <w:lang w:val="en-US"/>
        </w:rPr>
      </w:pPr>
      <w:r w:rsidRPr="00867466">
        <w:rPr>
          <w:b/>
          <w:i/>
          <w:lang w:val="en-US"/>
        </w:rPr>
        <w:t xml:space="preserve">4.2 </w:t>
      </w:r>
      <w:r w:rsidR="00354EB5" w:rsidRPr="00867466">
        <w:rPr>
          <w:b/>
          <w:i/>
          <w:lang w:val="en-US"/>
        </w:rPr>
        <w:t>Research design</w:t>
      </w:r>
    </w:p>
    <w:p w14:paraId="0748E4AC" w14:textId="084F32BA" w:rsidR="00381D48" w:rsidRPr="00354EB5" w:rsidRDefault="00360A14" w:rsidP="00BE061A">
      <w:pPr>
        <w:autoSpaceDE w:val="0"/>
        <w:autoSpaceDN w:val="0"/>
        <w:adjustRightInd w:val="0"/>
        <w:spacing w:line="480" w:lineRule="auto"/>
        <w:contextualSpacing/>
        <w:rPr>
          <w:lang w:val="en-US"/>
        </w:rPr>
      </w:pPr>
      <w:r w:rsidRPr="00354EB5">
        <w:rPr>
          <w:lang w:val="en-US"/>
        </w:rPr>
        <w:t xml:space="preserve">Several methods can be used to analyze the careers of the regulators, but we rely on sequence analysis (SA). Sequences are successions of standard categorical states or events, such as evolution of regimes, analysis of speeches, or elections (Blanchard &amp; Fillieule 2011). Professional trajectories </w:t>
      </w:r>
      <w:r w:rsidR="00354EB5" w:rsidRPr="00354EB5">
        <w:rPr>
          <w:lang w:val="en-US"/>
        </w:rPr>
        <w:t xml:space="preserve">can </w:t>
      </w:r>
      <w:r w:rsidRPr="00354EB5">
        <w:rPr>
          <w:lang w:val="en-US"/>
        </w:rPr>
        <w:t>also be seen from a sequence perspective</w:t>
      </w:r>
      <w:r w:rsidR="00354EB5" w:rsidRPr="00354EB5">
        <w:rPr>
          <w:lang w:val="en-US"/>
        </w:rPr>
        <w:t xml:space="preserve"> because</w:t>
      </w:r>
      <w:r w:rsidRPr="00354EB5">
        <w:rPr>
          <w:lang w:val="en-US"/>
        </w:rPr>
        <w:t xml:space="preserve"> careers are a sequence of job positions over time (Spilerman 1977).</w:t>
      </w:r>
    </w:p>
    <w:p w14:paraId="4E70E750" w14:textId="77777777" w:rsidR="00D93FE1" w:rsidRDefault="00354EB5" w:rsidP="00D93FE1">
      <w:pPr>
        <w:spacing w:line="480" w:lineRule="auto"/>
        <w:contextualSpacing/>
        <w:rPr>
          <w:ins w:id="2" w:author="Bruno Araujo" w:date="2019-12-12T17:10:00Z"/>
          <w:noProof/>
          <w:lang w:val="en-US"/>
        </w:rPr>
        <w:pPrChange w:id="3" w:author="Bruno Araujo" w:date="2019-12-12T17:10:00Z">
          <w:pPr>
            <w:spacing w:line="480" w:lineRule="auto"/>
            <w:ind w:firstLine="720"/>
            <w:contextualSpacing/>
          </w:pPr>
        </w:pPrChange>
      </w:pPr>
      <w:r w:rsidRPr="00354EB5">
        <w:rPr>
          <w:lang w:val="en-US"/>
        </w:rPr>
        <w:t xml:space="preserve">Sequence analysis applies longitudinal data techniques to compare career sequences to map patterns and has been extensively used in career research </w:t>
      </w:r>
      <w:r w:rsidR="00B82226">
        <w:rPr>
          <w:noProof/>
          <w:lang w:val="en-US"/>
        </w:rPr>
        <w:t>(Abbott &amp; Hrycak 1990; Abbott &amp; Tsay 2000; Aisenbrey &amp; Fasang 2010; Dlouhy &amp; Biemann 2015)</w:t>
      </w:r>
      <w:r w:rsidRPr="00354EB5">
        <w:rPr>
          <w:lang w:val="en-US"/>
        </w:rPr>
        <w:t xml:space="preserve">. </w:t>
      </w:r>
      <w:ins w:id="4" w:author="Bruno Araujo" w:date="2019-12-12T17:01:00Z">
        <w:r w:rsidR="00901F2C">
          <w:rPr>
            <w:lang w:val="en-US"/>
          </w:rPr>
          <w:t xml:space="preserve">SA </w:t>
        </w:r>
      </w:ins>
      <w:ins w:id="5" w:author="Bruno Araujo" w:date="2019-12-12T17:04:00Z">
        <w:r w:rsidR="00901F2C">
          <w:rPr>
            <w:lang w:val="en-US"/>
          </w:rPr>
          <w:t>has the advantage of conside</w:t>
        </w:r>
      </w:ins>
      <w:ins w:id="6" w:author="Bruno Araujo" w:date="2019-12-12T17:05:00Z">
        <w:r w:rsidR="00901F2C">
          <w:rPr>
            <w:lang w:val="en-US"/>
          </w:rPr>
          <w:t xml:space="preserve">ring the trajectory as a whole and not only the transitions, such as in survival analysis, </w:t>
        </w:r>
      </w:ins>
      <w:ins w:id="7" w:author="Bruno Araujo" w:date="2019-12-12T17:07:00Z">
        <w:r w:rsidR="00901F2C">
          <w:rPr>
            <w:lang w:val="en-US"/>
          </w:rPr>
          <w:t>and also it takes into account the order and duration of stages, something that factor analysis does not (</w:t>
        </w:r>
        <w:r w:rsidR="00901F2C">
          <w:rPr>
            <w:noProof/>
            <w:lang w:val="en-US"/>
          </w:rPr>
          <w:t>Abbott &amp; Hrycak 1990;</w:t>
        </w:r>
      </w:ins>
      <w:ins w:id="8" w:author="Bruno Araujo" w:date="2019-12-12T17:09:00Z">
        <w:r w:rsidR="00D93FE1">
          <w:rPr>
            <w:noProof/>
            <w:lang w:val="en-US"/>
          </w:rPr>
          <w:t xml:space="preserve"> Vannoni &amp; John </w:t>
        </w:r>
        <w:commentRangeStart w:id="9"/>
        <w:r w:rsidR="00D93FE1">
          <w:rPr>
            <w:noProof/>
            <w:lang w:val="en-US"/>
          </w:rPr>
          <w:t>201</w:t>
        </w:r>
      </w:ins>
      <w:ins w:id="10" w:author="Bruno Araujo" w:date="2019-12-12T17:10:00Z">
        <w:r w:rsidR="00D93FE1">
          <w:rPr>
            <w:noProof/>
            <w:lang w:val="en-US"/>
          </w:rPr>
          <w:t>8</w:t>
        </w:r>
        <w:commentRangeEnd w:id="9"/>
        <w:r w:rsidR="00D93FE1">
          <w:rPr>
            <w:rStyle w:val="Refdecomentrio"/>
            <w:lang w:val="en-US"/>
          </w:rPr>
          <w:commentReference w:id="9"/>
        </w:r>
        <w:r w:rsidR="00D93FE1">
          <w:rPr>
            <w:noProof/>
            <w:lang w:val="en-US"/>
          </w:rPr>
          <w:t>).</w:t>
        </w:r>
      </w:ins>
    </w:p>
    <w:p w14:paraId="12794A71" w14:textId="02485B3D" w:rsidR="00F56E52" w:rsidRPr="00354EB5" w:rsidRDefault="00354EB5" w:rsidP="00D93FE1">
      <w:pPr>
        <w:spacing w:line="480" w:lineRule="auto"/>
        <w:contextualSpacing/>
        <w:rPr>
          <w:lang w:val="en-US"/>
        </w:rPr>
        <w:pPrChange w:id="11" w:author="Bruno Araujo" w:date="2019-12-12T17:10:00Z">
          <w:pPr>
            <w:spacing w:line="480" w:lineRule="auto"/>
            <w:ind w:firstLine="720"/>
            <w:contextualSpacing/>
          </w:pPr>
        </w:pPrChange>
      </w:pPr>
      <w:r w:rsidRPr="00354EB5">
        <w:rPr>
          <w:lang w:val="en-US"/>
        </w:rPr>
        <w:t xml:space="preserve">SA was recently used to analyze European Union affairs managers (Coen &amp; </w:t>
      </w:r>
      <w:proofErr w:type="spellStart"/>
      <w:r w:rsidRPr="00354EB5">
        <w:rPr>
          <w:lang w:val="en-US"/>
        </w:rPr>
        <w:t>Vannoni</w:t>
      </w:r>
      <w:proofErr w:type="spellEnd"/>
      <w:r w:rsidRPr="00354EB5">
        <w:rPr>
          <w:lang w:val="en-US"/>
        </w:rPr>
        <w:t xml:space="preserve"> 2016). Since the 1990s, SA has come to designate a methodological approach with </w:t>
      </w:r>
      <w:commentRangeStart w:id="12"/>
      <w:r w:rsidRPr="00DD5156">
        <w:rPr>
          <w:highlight w:val="yellow"/>
          <w:lang w:val="en-US"/>
          <w:rPrChange w:id="13" w:author="Bruno Araujo" w:date="2019-12-12T16:10:00Z">
            <w:rPr>
              <w:lang w:val="en-US"/>
            </w:rPr>
          </w:rPrChange>
        </w:rPr>
        <w:t xml:space="preserve">five </w:t>
      </w:r>
      <w:commentRangeEnd w:id="12"/>
      <w:r w:rsidR="00DD5156" w:rsidRPr="00DD5156">
        <w:rPr>
          <w:rStyle w:val="Refdecomentrio"/>
          <w:highlight w:val="yellow"/>
          <w:lang w:val="en-US"/>
          <w:rPrChange w:id="14" w:author="Bruno Araujo" w:date="2019-12-12T16:10:00Z">
            <w:rPr>
              <w:rStyle w:val="Refdecomentrio"/>
              <w:lang w:val="en-US"/>
            </w:rPr>
          </w:rPrChange>
        </w:rPr>
        <w:commentReference w:id="12"/>
      </w:r>
      <w:r w:rsidRPr="00354EB5">
        <w:rPr>
          <w:lang w:val="en-US"/>
        </w:rPr>
        <w:t xml:space="preserve">objectives: a) to describe and to represent sequences, grasping the general trend or pattern in a sample of individuals; b) to compare and classify sequences, inductively observing </w:t>
      </w:r>
      <w:r w:rsidR="00EB2750">
        <w:rPr>
          <w:lang w:val="en-US"/>
        </w:rPr>
        <w:t>which</w:t>
      </w:r>
      <w:r w:rsidR="00EB2750" w:rsidRPr="00354EB5">
        <w:rPr>
          <w:lang w:val="en-US"/>
        </w:rPr>
        <w:t xml:space="preserve"> </w:t>
      </w:r>
      <w:r w:rsidRPr="00354EB5">
        <w:rPr>
          <w:lang w:val="en-US"/>
        </w:rPr>
        <w:t xml:space="preserve">typologies emerge from </w:t>
      </w:r>
      <w:r w:rsidR="00EB2750">
        <w:rPr>
          <w:lang w:val="en-US"/>
        </w:rPr>
        <w:t>the</w:t>
      </w:r>
      <w:r w:rsidR="00EB2750" w:rsidRPr="00354EB5">
        <w:rPr>
          <w:lang w:val="en-US"/>
        </w:rPr>
        <w:t xml:space="preserve"> </w:t>
      </w:r>
      <w:r w:rsidRPr="00354EB5">
        <w:rPr>
          <w:lang w:val="en-US"/>
        </w:rPr>
        <w:t>sample</w:t>
      </w:r>
      <w:r w:rsidR="00EB2750">
        <w:rPr>
          <w:lang w:val="en-US"/>
        </w:rPr>
        <w:t xml:space="preserve"> and</w:t>
      </w:r>
      <w:r w:rsidRPr="00354EB5">
        <w:rPr>
          <w:lang w:val="en-US"/>
        </w:rPr>
        <w:t xml:space="preserve"> </w:t>
      </w:r>
      <w:r w:rsidR="00EB2750">
        <w:rPr>
          <w:lang w:val="en-US"/>
        </w:rPr>
        <w:t>w</w:t>
      </w:r>
      <w:r w:rsidRPr="00354EB5">
        <w:rPr>
          <w:lang w:val="en-US"/>
        </w:rPr>
        <w:t>hat social/ideological factors give it structure</w:t>
      </w:r>
      <w:r w:rsidR="00EB2750">
        <w:rPr>
          <w:lang w:val="en-US"/>
        </w:rPr>
        <w:t>.</w:t>
      </w:r>
      <w:r w:rsidRPr="00354EB5">
        <w:rPr>
          <w:lang w:val="en-US"/>
        </w:rPr>
        <w:t xml:space="preserve"> SA proposes a way to measure the amount of commonality and difference by means of optimal matching analysis (OMA); c) sequence mining, looking for dominant </w:t>
      </w:r>
      <w:r w:rsidRPr="00354EB5">
        <w:rPr>
          <w:lang w:val="en-US"/>
        </w:rPr>
        <w:lastRenderedPageBreak/>
        <w:t xml:space="preserve">patterns inside one of the typologies or defining a variable (such as </w:t>
      </w:r>
      <w:r w:rsidR="002A478D" w:rsidRPr="00354EB5">
        <w:rPr>
          <w:lang w:val="en-US"/>
        </w:rPr>
        <w:t>politicization</w:t>
      </w:r>
      <w:r w:rsidRPr="00354EB5">
        <w:rPr>
          <w:lang w:val="en-US"/>
        </w:rPr>
        <w:t xml:space="preserve"> or public sector origin, in our case) </w:t>
      </w:r>
      <w:r w:rsidRPr="00354EB5">
        <w:rPr>
          <w:i/>
          <w:iCs/>
          <w:lang w:val="en-US"/>
        </w:rPr>
        <w:t>a priori</w:t>
      </w:r>
      <w:r w:rsidRPr="00354EB5">
        <w:rPr>
          <w:lang w:val="en-US"/>
        </w:rPr>
        <w:t xml:space="preserve">; finally, </w:t>
      </w:r>
      <w:ins w:id="15" w:author="Bruno Araujo" w:date="2019-12-12T16:10:00Z">
        <w:r w:rsidR="00DD5156">
          <w:rPr>
            <w:lang w:val="en-US"/>
          </w:rPr>
          <w:t xml:space="preserve">d) </w:t>
        </w:r>
      </w:ins>
      <w:r w:rsidRPr="00354EB5">
        <w:rPr>
          <w:lang w:val="en-US"/>
        </w:rPr>
        <w:t xml:space="preserve">SA may be used to explain trajectories, searching for the causal relationship between external variables and clusters of similar trajectories that come out of SA (Blanchard &amp; </w:t>
      </w:r>
      <w:proofErr w:type="spellStart"/>
      <w:r w:rsidRPr="00354EB5">
        <w:rPr>
          <w:lang w:val="en-US"/>
        </w:rPr>
        <w:t>Fillieule</w:t>
      </w:r>
      <w:proofErr w:type="spellEnd"/>
      <w:r w:rsidRPr="00354EB5">
        <w:rPr>
          <w:lang w:val="en-US"/>
        </w:rPr>
        <w:t xml:space="preserve"> 2011</w:t>
      </w:r>
      <w:r w:rsidR="001862CA">
        <w:rPr>
          <w:lang w:val="en-US"/>
        </w:rPr>
        <w:t>; Studer 2013;2016</w:t>
      </w:r>
      <w:r w:rsidRPr="00354EB5">
        <w:rPr>
          <w:lang w:val="en-US"/>
        </w:rPr>
        <w:t>).</w:t>
      </w:r>
    </w:p>
    <w:p w14:paraId="52298E1E" w14:textId="6C97C4A8" w:rsidR="00BE0BB9" w:rsidRPr="00354EB5" w:rsidRDefault="00896F7D" w:rsidP="00BE061A">
      <w:pPr>
        <w:spacing w:line="480" w:lineRule="auto"/>
        <w:ind w:firstLine="720"/>
        <w:contextualSpacing/>
        <w:rPr>
          <w:lang w:val="en-US"/>
        </w:rPr>
      </w:pPr>
      <w:r w:rsidRPr="00354EB5">
        <w:rPr>
          <w:lang w:val="en-US"/>
        </w:rPr>
        <w:t xml:space="preserve">After running some preliminary tests (not included in the paper but available </w:t>
      </w:r>
      <w:r w:rsidR="00EB2750">
        <w:rPr>
          <w:lang w:val="en-US"/>
        </w:rPr>
        <w:t>upon</w:t>
      </w:r>
      <w:r w:rsidR="00EB2750" w:rsidRPr="00354EB5">
        <w:rPr>
          <w:lang w:val="en-US"/>
        </w:rPr>
        <w:t xml:space="preserve"> </w:t>
      </w:r>
      <w:r w:rsidRPr="00354EB5">
        <w:rPr>
          <w:lang w:val="en-US"/>
        </w:rPr>
        <w:t>request), we observed only marginal differences between trajectories of men and women, academic or non-academic professionals, regulators or public servants in general</w:t>
      </w:r>
      <w:r w:rsidR="00EB2750">
        <w:rPr>
          <w:lang w:val="en-US"/>
        </w:rPr>
        <w:t>,</w:t>
      </w:r>
      <w:r w:rsidRPr="00354EB5">
        <w:rPr>
          <w:lang w:val="en-US"/>
        </w:rPr>
        <w:t xml:space="preserve"> and private sector workers or consultants. Thus, only two of seven possible dimensions were taken into consideration: politically affiliated vs. non-affiliated and public vs. private sector. </w:t>
      </w:r>
      <w:del w:id="16" w:author="Bruno Araujo" w:date="2019-12-12T16:12:00Z">
        <w:r w:rsidRPr="00354EB5" w:rsidDel="00DD5156">
          <w:rPr>
            <w:lang w:val="en-US"/>
          </w:rPr>
          <w:delText>However, we rely</w:delText>
        </w:r>
        <w:r w:rsidR="00EB2750" w:rsidDel="00DD5156">
          <w:rPr>
            <w:lang w:val="en-US"/>
          </w:rPr>
          <w:delText xml:space="preserve"> on</w:delText>
        </w:r>
        <w:r w:rsidRPr="00354EB5" w:rsidDel="00DD5156">
          <w:rPr>
            <w:lang w:val="en-US"/>
          </w:rPr>
          <w:delText xml:space="preserve"> these data in the last stage of our research when we analyze the </w:delText>
        </w:r>
        <w:r w:rsidR="00354EB5" w:rsidDel="00DD5156">
          <w:rPr>
            <w:lang w:val="en-US"/>
          </w:rPr>
          <w:delText>postt</w:delText>
        </w:r>
        <w:r w:rsidRPr="00354EB5" w:rsidDel="00DD5156">
          <w:rPr>
            <w:lang w:val="en-US"/>
          </w:rPr>
          <w:delText xml:space="preserve">erm benefits of the </w:delText>
        </w:r>
        <w:commentRangeStart w:id="17"/>
        <w:r w:rsidRPr="00354EB5" w:rsidDel="00DD5156">
          <w:rPr>
            <w:lang w:val="en-US"/>
          </w:rPr>
          <w:delText>regulators</w:delText>
        </w:r>
      </w:del>
      <w:commentRangeEnd w:id="17"/>
      <w:r w:rsidR="00DD5156">
        <w:rPr>
          <w:rStyle w:val="Refdecomentrio"/>
          <w:lang w:val="en-US"/>
        </w:rPr>
        <w:commentReference w:id="17"/>
      </w:r>
      <w:del w:id="18" w:author="Bruno Araujo" w:date="2019-12-12T16:12:00Z">
        <w:r w:rsidRPr="00354EB5" w:rsidDel="00DD5156">
          <w:rPr>
            <w:lang w:val="en-US"/>
          </w:rPr>
          <w:delText>.</w:delText>
        </w:r>
      </w:del>
    </w:p>
    <w:p w14:paraId="1F3DF02A" w14:textId="77777777" w:rsidR="00F56E52" w:rsidRPr="00354EB5" w:rsidRDefault="00354EB5" w:rsidP="00BE061A">
      <w:pPr>
        <w:spacing w:line="480" w:lineRule="auto"/>
        <w:ind w:firstLine="720"/>
        <w:contextualSpacing/>
        <w:rPr>
          <w:lang w:val="en-US"/>
        </w:rPr>
      </w:pPr>
      <w:r w:rsidRPr="00354EB5">
        <w:rPr>
          <w:lang w:val="en-US"/>
        </w:rPr>
        <w:t>Our empirical strategy follows three paths. First, we analyzed the data using standard statistical techniques, such as descriptive statistics, contingency tables, mosaic plots and chi-squared tests.</w:t>
      </w:r>
    </w:p>
    <w:p w14:paraId="263337E0" w14:textId="6A9CD4D7" w:rsidR="00016091" w:rsidRPr="00354EB5" w:rsidRDefault="00354EB5" w:rsidP="00BE061A">
      <w:pPr>
        <w:spacing w:line="480" w:lineRule="auto"/>
        <w:ind w:firstLine="720"/>
        <w:contextualSpacing/>
        <w:rPr>
          <w:lang w:val="en-US"/>
        </w:rPr>
      </w:pPr>
      <w:r w:rsidRPr="00354EB5">
        <w:rPr>
          <w:lang w:val="en-US"/>
        </w:rPr>
        <w:t>Second</w:t>
      </w:r>
      <w:r w:rsidR="00C0441B" w:rsidRPr="00354EB5">
        <w:rPr>
          <w:lang w:val="en-US"/>
        </w:rPr>
        <w:t>, we employ Optimal Matching Analysis</w:t>
      </w:r>
      <w:r w:rsidR="00C0441B" w:rsidRPr="00354EB5">
        <w:rPr>
          <w:i/>
          <w:lang w:val="en-US"/>
        </w:rPr>
        <w:t xml:space="preserve"> </w:t>
      </w:r>
      <w:r w:rsidR="009C3849" w:rsidRPr="00354EB5">
        <w:rPr>
          <w:lang w:val="en-US"/>
        </w:rPr>
        <w:t xml:space="preserve">(OMA), introduced in career analysis by </w:t>
      </w:r>
      <w:r w:rsidR="00B82226">
        <w:rPr>
          <w:noProof/>
          <w:lang w:val="en-US"/>
        </w:rPr>
        <w:t xml:space="preserve">Abbott </w:t>
      </w:r>
      <w:r w:rsidR="001A7F11">
        <w:rPr>
          <w:noProof/>
          <w:lang w:val="en-US"/>
        </w:rPr>
        <w:t>and</w:t>
      </w:r>
      <w:r w:rsidR="00B82226">
        <w:rPr>
          <w:noProof/>
          <w:lang w:val="en-US"/>
        </w:rPr>
        <w:t xml:space="preserve"> Hrycak (1990)</w:t>
      </w:r>
      <w:r w:rsidR="009C3849" w:rsidRPr="00354EB5">
        <w:rPr>
          <w:lang w:val="en-US"/>
        </w:rPr>
        <w:t xml:space="preserve"> and revised by </w:t>
      </w:r>
      <w:r w:rsidR="00B82226">
        <w:rPr>
          <w:noProof/>
          <w:lang w:val="en-US"/>
        </w:rPr>
        <w:t xml:space="preserve">Abbott </w:t>
      </w:r>
      <w:r w:rsidR="001A7F11">
        <w:rPr>
          <w:noProof/>
          <w:lang w:val="en-US"/>
        </w:rPr>
        <w:t>and</w:t>
      </w:r>
      <w:r w:rsidR="00B82226">
        <w:rPr>
          <w:noProof/>
          <w:lang w:val="en-US"/>
        </w:rPr>
        <w:t xml:space="preserve"> Tsay (2000)</w:t>
      </w:r>
      <w:r w:rsidR="009C3849" w:rsidRPr="00354EB5">
        <w:rPr>
          <w:lang w:val="en-US"/>
        </w:rPr>
        <w:t xml:space="preserve">, </w:t>
      </w:r>
      <w:r w:rsidR="00B82226">
        <w:rPr>
          <w:noProof/>
          <w:lang w:val="en-US"/>
        </w:rPr>
        <w:t xml:space="preserve">Aisenbrey </w:t>
      </w:r>
      <w:r w:rsidR="001A7F11">
        <w:rPr>
          <w:noProof/>
          <w:lang w:val="en-US"/>
        </w:rPr>
        <w:t>and</w:t>
      </w:r>
      <w:r w:rsidR="00B82226">
        <w:rPr>
          <w:noProof/>
          <w:lang w:val="en-US"/>
        </w:rPr>
        <w:t xml:space="preserve"> Fasang (2010)</w:t>
      </w:r>
      <w:r w:rsidR="009C3849" w:rsidRPr="00354EB5">
        <w:rPr>
          <w:lang w:val="en-US"/>
        </w:rPr>
        <w:t xml:space="preserve">, </w:t>
      </w:r>
      <w:r w:rsidR="00E45C4A">
        <w:rPr>
          <w:lang w:val="en-US"/>
        </w:rPr>
        <w:t xml:space="preserve">Biemann (2014) </w:t>
      </w:r>
      <w:r w:rsidR="009C3849" w:rsidRPr="00354EB5">
        <w:rPr>
          <w:lang w:val="en-US"/>
        </w:rPr>
        <w:t xml:space="preserve">and </w:t>
      </w:r>
      <w:r w:rsidR="00B82226">
        <w:rPr>
          <w:noProof/>
          <w:lang w:val="en-US"/>
        </w:rPr>
        <w:t xml:space="preserve">Dlouhy </w:t>
      </w:r>
      <w:r w:rsidR="001A7F11">
        <w:rPr>
          <w:noProof/>
          <w:lang w:val="en-US"/>
        </w:rPr>
        <w:t>and</w:t>
      </w:r>
      <w:r w:rsidR="00B82226">
        <w:rPr>
          <w:noProof/>
          <w:lang w:val="en-US"/>
        </w:rPr>
        <w:t xml:space="preserve"> Biemann (2015)</w:t>
      </w:r>
      <w:r w:rsidR="009C3849" w:rsidRPr="00354EB5">
        <w:rPr>
          <w:lang w:val="en-US"/>
        </w:rPr>
        <w:t xml:space="preserve">. OMA has been widely accepted in career studies. </w:t>
      </w:r>
      <w:del w:id="19" w:author="Bruno Araujo" w:date="2019-12-12T16:21:00Z">
        <w:r w:rsidR="009C3849" w:rsidRPr="00354EB5" w:rsidDel="00700EB7">
          <w:rPr>
            <w:lang w:val="en-US"/>
          </w:rPr>
          <w:delText xml:space="preserve">We identified 83 indexed articles </w:delText>
        </w:r>
        <w:r w:rsidRPr="00354EB5" w:rsidDel="00700EB7">
          <w:rPr>
            <w:lang w:val="en-US"/>
          </w:rPr>
          <w:delText>on the</w:delText>
        </w:r>
        <w:r w:rsidR="009C3849" w:rsidRPr="00354EB5" w:rsidDel="00700EB7">
          <w:rPr>
            <w:lang w:val="en-US"/>
          </w:rPr>
          <w:delText xml:space="preserve"> </w:delText>
        </w:r>
        <w:r w:rsidR="009C3849" w:rsidRPr="00354EB5" w:rsidDel="00700EB7">
          <w:rPr>
            <w:i/>
            <w:lang w:val="en-US"/>
          </w:rPr>
          <w:delText xml:space="preserve">Web of Science </w:delText>
        </w:r>
        <w:r w:rsidR="009C3849" w:rsidRPr="00354EB5" w:rsidDel="00700EB7">
          <w:rPr>
            <w:lang w:val="en-US"/>
          </w:rPr>
          <w:delText xml:space="preserve">platform, most of them from 2000 and </w:delText>
        </w:r>
        <w:r w:rsidR="00EB2750" w:rsidDel="00700EB7">
          <w:rPr>
            <w:lang w:val="en-US"/>
          </w:rPr>
          <w:delText>later</w:delText>
        </w:r>
        <w:r w:rsidR="009C3849" w:rsidRPr="00354EB5" w:rsidDel="00700EB7">
          <w:rPr>
            <w:lang w:val="en-US"/>
          </w:rPr>
          <w:delText>.</w:delText>
        </w:r>
        <w:r w:rsidR="00F94D34" w:rsidRPr="00354EB5" w:rsidDel="00700EB7">
          <w:rPr>
            <w:rStyle w:val="Refdenotadefim"/>
            <w:lang w:val="en-US"/>
          </w:rPr>
          <w:endnoteReference w:id="2"/>
        </w:r>
        <w:r w:rsidR="00F94D34" w:rsidRPr="00354EB5" w:rsidDel="00700EB7">
          <w:rPr>
            <w:lang w:val="en-US"/>
          </w:rPr>
          <w:delText xml:space="preserve"> </w:delText>
        </w:r>
      </w:del>
      <w:commentRangeStart w:id="22"/>
      <w:r w:rsidR="009C3849" w:rsidRPr="00354EB5">
        <w:rPr>
          <w:lang w:val="en-US"/>
        </w:rPr>
        <w:t>Applying</w:t>
      </w:r>
      <w:commentRangeEnd w:id="22"/>
      <w:r w:rsidR="00700EB7">
        <w:rPr>
          <w:rStyle w:val="Refdecomentrio"/>
          <w:lang w:val="en-US"/>
        </w:rPr>
        <w:commentReference w:id="22"/>
      </w:r>
      <w:r w:rsidR="009C3849" w:rsidRPr="00354EB5">
        <w:rPr>
          <w:lang w:val="en-US"/>
        </w:rPr>
        <w:t xml:space="preserve"> OMA to our research problem has a </w:t>
      </w:r>
      <w:r w:rsidR="00EB2750">
        <w:rPr>
          <w:lang w:val="en-US"/>
        </w:rPr>
        <w:t>major</w:t>
      </w:r>
      <w:r w:rsidR="00EB2750" w:rsidRPr="00354EB5">
        <w:rPr>
          <w:lang w:val="en-US"/>
        </w:rPr>
        <w:t xml:space="preserve"> </w:t>
      </w:r>
      <w:r w:rsidR="009C3849" w:rsidRPr="00354EB5">
        <w:rPr>
          <w:lang w:val="en-US"/>
        </w:rPr>
        <w:t xml:space="preserve">advantage over </w:t>
      </w:r>
      <w:r w:rsidR="009C3849" w:rsidRPr="00354EB5">
        <w:rPr>
          <w:i/>
          <w:lang w:val="en-US"/>
        </w:rPr>
        <w:t xml:space="preserve">ex ante </w:t>
      </w:r>
      <w:r w:rsidR="009C3849" w:rsidRPr="00354EB5">
        <w:rPr>
          <w:lang w:val="en-US"/>
        </w:rPr>
        <w:t xml:space="preserve">classifications due to its flexibility to fit to the data, i.e., it is not necessary to impose any </w:t>
      </w:r>
      <w:r w:rsidR="009C3849" w:rsidRPr="00354EB5">
        <w:rPr>
          <w:i/>
          <w:lang w:val="en-US"/>
        </w:rPr>
        <w:t xml:space="preserve">ex ante </w:t>
      </w:r>
      <w:r w:rsidR="0003111A" w:rsidRPr="00354EB5">
        <w:rPr>
          <w:lang w:val="en-US"/>
        </w:rPr>
        <w:t xml:space="preserve">restriction </w:t>
      </w:r>
      <w:r w:rsidRPr="00354EB5">
        <w:rPr>
          <w:lang w:val="en-US"/>
        </w:rPr>
        <w:t>on</w:t>
      </w:r>
      <w:r w:rsidR="0003111A" w:rsidRPr="00354EB5">
        <w:rPr>
          <w:lang w:val="en-US"/>
        </w:rPr>
        <w:t xml:space="preserve"> the grouping of the sequences. The algorithm compares sequences by pairs of states and calculates a distance index based on the replacement of different elements. </w:t>
      </w:r>
      <w:r w:rsidR="00EB2750">
        <w:rPr>
          <w:lang w:val="en-US"/>
        </w:rPr>
        <w:t>Then</w:t>
      </w:r>
      <w:r w:rsidR="0003111A" w:rsidRPr="00354EB5">
        <w:rPr>
          <w:lang w:val="en-US"/>
        </w:rPr>
        <w:t xml:space="preserve">, it calculates the distance between two </w:t>
      </w:r>
      <w:r w:rsidR="0003111A" w:rsidRPr="00354EB5">
        <w:rPr>
          <w:lang w:val="en-US"/>
        </w:rPr>
        <w:lastRenderedPageBreak/>
        <w:t xml:space="preserve">sequences as the cost </w:t>
      </w:r>
      <w:r w:rsidRPr="00354EB5">
        <w:rPr>
          <w:lang w:val="en-US"/>
        </w:rPr>
        <w:t>of transforming</w:t>
      </w:r>
      <w:r w:rsidR="0003111A" w:rsidRPr="00354EB5">
        <w:rPr>
          <w:lang w:val="en-US"/>
        </w:rPr>
        <w:t xml:space="preserve"> one into the other by considering the insertion/deletion and substitution of elements (Coen &amp; Vannoni 2016). One must </w:t>
      </w:r>
      <w:r w:rsidRPr="00354EB5">
        <w:rPr>
          <w:lang w:val="en-US"/>
        </w:rPr>
        <w:t>note</w:t>
      </w:r>
      <w:r w:rsidR="0003111A" w:rsidRPr="00354EB5">
        <w:rPr>
          <w:lang w:val="en-US"/>
        </w:rPr>
        <w:t xml:space="preserve"> that </w:t>
      </w:r>
      <w:r w:rsidRPr="00354EB5">
        <w:rPr>
          <w:lang w:val="en-US"/>
        </w:rPr>
        <w:t xml:space="preserve">despite </w:t>
      </w:r>
      <w:r w:rsidR="0003111A" w:rsidRPr="00354EB5">
        <w:rPr>
          <w:lang w:val="en-US"/>
        </w:rPr>
        <w:t>only two dimensions for each state, there are four possible states for each year</w:t>
      </w:r>
      <w:r w:rsidRPr="00354EB5">
        <w:rPr>
          <w:lang w:val="en-US"/>
        </w:rPr>
        <w:t>;</w:t>
      </w:r>
      <w:r w:rsidR="0003111A" w:rsidRPr="00354EB5">
        <w:rPr>
          <w:lang w:val="en-US"/>
        </w:rPr>
        <w:t xml:space="preserve"> thus</w:t>
      </w:r>
      <w:r w:rsidRPr="00354EB5">
        <w:rPr>
          <w:lang w:val="en-US"/>
        </w:rPr>
        <w:t>,</w:t>
      </w:r>
      <w:r w:rsidR="0003111A" w:rsidRPr="00354EB5">
        <w:rPr>
          <w:lang w:val="en-US"/>
        </w:rPr>
        <w:t xml:space="preserve"> in theory</w:t>
      </w:r>
      <w:r w:rsidRPr="00354EB5">
        <w:rPr>
          <w:lang w:val="en-US"/>
        </w:rPr>
        <w:t>,</w:t>
      </w:r>
      <w:r w:rsidR="0003111A" w:rsidRPr="00354EB5">
        <w:rPr>
          <w:lang w:val="en-US"/>
        </w:rPr>
        <w:t xml:space="preserve"> there are 1,048,576 (4</w:t>
      </w:r>
      <w:r w:rsidR="0003111A" w:rsidRPr="00354EB5">
        <w:rPr>
          <w:vertAlign w:val="superscript"/>
          <w:lang w:val="en-US"/>
        </w:rPr>
        <w:t>10</w:t>
      </w:r>
      <w:r w:rsidRPr="00354EB5">
        <w:rPr>
          <w:lang w:val="en-US"/>
        </w:rPr>
        <w:t>) possible strings.</w:t>
      </w:r>
    </w:p>
    <w:p w14:paraId="15F36432" w14:textId="1ADD06C7" w:rsidR="00F24E42" w:rsidRPr="00354EB5" w:rsidRDefault="00052DA1" w:rsidP="0076287E">
      <w:pPr>
        <w:spacing w:line="480" w:lineRule="auto"/>
        <w:ind w:firstLine="720"/>
        <w:contextualSpacing/>
        <w:rPr>
          <w:lang w:val="en-US"/>
        </w:rPr>
      </w:pPr>
      <w:r w:rsidRPr="00354EB5">
        <w:rPr>
          <w:lang w:val="en-US"/>
        </w:rPr>
        <w:t xml:space="preserve">Briefly, first OMA defines the distance between sequences as the number of changes needed to transform one string of sequence into another. The lower this "cost," the more similar these sequences are. Second, the operations allowed to transform one sequence into another are the substitution, insertion, and elimination (indel operations) of a given state. The output of the comparison between the strings is a symmetric matrix that displays the distance from one sequence to all others. Finally, this matrix is used to cluster sequences that are more or less similar, even though they are not exactly the same. These groups/clusters are the “ideal-typical” sequences, demonstrating recurrent patterns in the sample </w:t>
      </w:r>
      <w:r w:rsidR="008D79DF">
        <w:rPr>
          <w:noProof/>
          <w:lang w:val="en-US"/>
        </w:rPr>
        <w:t>(Abbott &amp; Hrycak 1990</w:t>
      </w:r>
      <w:r w:rsidRPr="00354EB5">
        <w:rPr>
          <w:lang w:val="en-US"/>
        </w:rPr>
        <w:t>; Abbott 1991).</w:t>
      </w:r>
    </w:p>
    <w:p w14:paraId="35578125" w14:textId="3AE73E66" w:rsidR="002D5CAD" w:rsidRPr="00354EB5" w:rsidDel="00700EB7" w:rsidRDefault="00354EB5" w:rsidP="0076287E">
      <w:pPr>
        <w:spacing w:line="480" w:lineRule="auto"/>
        <w:ind w:firstLine="720"/>
        <w:contextualSpacing/>
        <w:rPr>
          <w:del w:id="23" w:author="Bruno Araujo" w:date="2019-12-12T16:24:00Z"/>
          <w:color w:val="FF0000"/>
          <w:lang w:val="en-US"/>
        </w:rPr>
      </w:pPr>
      <w:del w:id="24" w:author="Bruno Araujo" w:date="2019-12-12T16:24:00Z">
        <w:r w:rsidRPr="00354EB5" w:rsidDel="00700EB7">
          <w:rPr>
            <w:lang w:val="en-US"/>
          </w:rPr>
          <w:delText>In addition,</w:delText>
        </w:r>
        <w:r w:rsidRPr="00354EB5" w:rsidDel="00700EB7">
          <w:rPr>
            <w:color w:val="FF0000"/>
            <w:lang w:val="en-US"/>
          </w:rPr>
          <w:delText xml:space="preserve"> </w:delText>
        </w:r>
        <w:r w:rsidR="00896F7D" w:rsidRPr="00354EB5" w:rsidDel="00700EB7">
          <w:rPr>
            <w:lang w:val="en-US"/>
          </w:rPr>
          <w:delText xml:space="preserve">we tested explicitly through a binary choice model if political affiliation or previous experience in the public sector influences the probability of working for the private sector after a term </w:delText>
        </w:r>
        <w:r w:rsidRPr="00354EB5" w:rsidDel="00700EB7">
          <w:rPr>
            <w:lang w:val="en-US"/>
          </w:rPr>
          <w:delText>on</w:delText>
        </w:r>
        <w:r w:rsidR="00896F7D" w:rsidRPr="00354EB5" w:rsidDel="00700EB7">
          <w:rPr>
            <w:lang w:val="en-US"/>
          </w:rPr>
          <w:delText xml:space="preserve"> the regulatory board. This simple two-dimension classification proved to be very useful </w:delText>
        </w:r>
        <w:r w:rsidRPr="00354EB5" w:rsidDel="00700EB7">
          <w:rPr>
            <w:lang w:val="en-US"/>
          </w:rPr>
          <w:delText>for understanding</w:delText>
        </w:r>
        <w:r w:rsidR="00896F7D" w:rsidRPr="00354EB5" w:rsidDel="00700EB7">
          <w:rPr>
            <w:lang w:val="en-US"/>
          </w:rPr>
          <w:delText xml:space="preserve"> the changes from public to private sector or vice versa and how political affiliation helps or hampers these </w:delText>
        </w:r>
        <w:commentRangeStart w:id="25"/>
        <w:r w:rsidR="00896F7D" w:rsidRPr="00354EB5" w:rsidDel="00700EB7">
          <w:rPr>
            <w:lang w:val="en-US"/>
          </w:rPr>
          <w:delText>transitions</w:delText>
        </w:r>
      </w:del>
      <w:commentRangeEnd w:id="25"/>
      <w:r w:rsidR="00700EB7">
        <w:rPr>
          <w:rStyle w:val="Refdecomentrio"/>
          <w:lang w:val="en-US"/>
        </w:rPr>
        <w:commentReference w:id="25"/>
      </w:r>
      <w:del w:id="26" w:author="Bruno Araujo" w:date="2019-12-12T16:24:00Z">
        <w:r w:rsidR="00896F7D" w:rsidRPr="00354EB5" w:rsidDel="00700EB7">
          <w:rPr>
            <w:lang w:val="en-US"/>
          </w:rPr>
          <w:delText>.</w:delText>
        </w:r>
      </w:del>
    </w:p>
    <w:p w14:paraId="79023E02" w14:textId="4301DDF8" w:rsidR="00E269D0" w:rsidRPr="00354EB5" w:rsidRDefault="00896F7D" w:rsidP="0076287E">
      <w:pPr>
        <w:spacing w:line="480" w:lineRule="auto"/>
        <w:ind w:firstLine="720"/>
        <w:contextualSpacing/>
        <w:rPr>
          <w:lang w:val="en-US"/>
        </w:rPr>
      </w:pPr>
      <w:r w:rsidRPr="00354EB5">
        <w:rPr>
          <w:lang w:val="en-US"/>
        </w:rPr>
        <w:t xml:space="preserve">Finally, we verified which </w:t>
      </w:r>
      <w:ins w:id="27" w:author="Bruno Araujo" w:date="2019-12-12T16:27:00Z">
        <w:r w:rsidR="00700EB7">
          <w:rPr>
            <w:lang w:val="en-US"/>
          </w:rPr>
          <w:t xml:space="preserve">career paths </w:t>
        </w:r>
      </w:ins>
      <w:r w:rsidRPr="00354EB5">
        <w:rPr>
          <w:lang w:val="en-US"/>
        </w:rPr>
        <w:t xml:space="preserve">of the </w:t>
      </w:r>
      <w:proofErr w:type="spellStart"/>
      <w:r w:rsidRPr="00354EB5">
        <w:rPr>
          <w:lang w:val="en-US"/>
        </w:rPr>
        <w:t>clusters</w:t>
      </w:r>
      <w:del w:id="28" w:author="Bruno Araujo" w:date="2019-12-12T16:31:00Z">
        <w:r w:rsidRPr="00354EB5" w:rsidDel="00904DCD">
          <w:rPr>
            <w:lang w:val="en-US"/>
          </w:rPr>
          <w:delText xml:space="preserve">, which </w:delText>
        </w:r>
      </w:del>
      <w:del w:id="29" w:author="Bruno Araujo" w:date="2019-12-12T16:25:00Z">
        <w:r w:rsidRPr="00354EB5" w:rsidDel="00700EB7">
          <w:rPr>
            <w:lang w:val="en-US"/>
          </w:rPr>
          <w:delText xml:space="preserve">are the </w:delText>
        </w:r>
      </w:del>
      <w:del w:id="30" w:author="Bruno Araujo" w:date="2019-12-12T16:31:00Z">
        <w:r w:rsidRPr="00354EB5" w:rsidDel="00904DCD">
          <w:rPr>
            <w:lang w:val="en-US"/>
          </w:rPr>
          <w:delText xml:space="preserve">ideal-type sequences of </w:delText>
        </w:r>
        <w:r w:rsidR="00354EB5" w:rsidRPr="00354EB5" w:rsidDel="00904DCD">
          <w:rPr>
            <w:lang w:val="en-US"/>
          </w:rPr>
          <w:delText>regulators’</w:delText>
        </w:r>
        <w:r w:rsidRPr="00354EB5" w:rsidDel="00904DCD">
          <w:rPr>
            <w:lang w:val="en-US"/>
          </w:rPr>
          <w:delText xml:space="preserve"> career paths, </w:delText>
        </w:r>
      </w:del>
      <w:r w:rsidR="00354EB5" w:rsidRPr="00354EB5">
        <w:rPr>
          <w:lang w:val="en-US"/>
        </w:rPr>
        <w:t>obtain</w:t>
      </w:r>
      <w:proofErr w:type="spellEnd"/>
      <w:r w:rsidRPr="00354EB5">
        <w:rPr>
          <w:lang w:val="en-US"/>
        </w:rPr>
        <w:t xml:space="preserve"> more salary increases in </w:t>
      </w:r>
      <w:r w:rsidR="00354EB5">
        <w:rPr>
          <w:lang w:val="en-US"/>
        </w:rPr>
        <w:t>postt</w:t>
      </w:r>
      <w:r w:rsidRPr="00354EB5">
        <w:rPr>
          <w:lang w:val="en-US"/>
        </w:rPr>
        <w:t xml:space="preserve">erm positions. </w:t>
      </w:r>
      <w:ins w:id="31" w:author="Bruno Araujo" w:date="2019-12-12T16:33:00Z">
        <w:r w:rsidR="00904DCD">
          <w:rPr>
            <w:lang w:val="en-US"/>
          </w:rPr>
          <w:t xml:space="preserve">Salaries are proxies for professional status or prestige, and </w:t>
        </w:r>
      </w:ins>
      <w:commentRangeStart w:id="32"/>
      <w:del w:id="33" w:author="Bruno Araujo" w:date="2019-12-12T16:33:00Z">
        <w:r w:rsidRPr="00354EB5" w:rsidDel="00904DCD">
          <w:rPr>
            <w:lang w:val="en-US"/>
          </w:rPr>
          <w:delText>We</w:delText>
        </w:r>
      </w:del>
      <w:ins w:id="34" w:author="Bruno Araujo" w:date="2019-12-12T16:33:00Z">
        <w:r w:rsidR="00904DCD">
          <w:rPr>
            <w:lang w:val="en-US"/>
          </w:rPr>
          <w:t>we</w:t>
        </w:r>
      </w:ins>
      <w:commentRangeEnd w:id="32"/>
      <w:ins w:id="35" w:author="Bruno Araujo" w:date="2019-12-12T16:34:00Z">
        <w:r w:rsidR="00904DCD">
          <w:rPr>
            <w:rStyle w:val="Refdecomentrio"/>
            <w:lang w:val="en-US"/>
          </w:rPr>
          <w:commentReference w:id="32"/>
        </w:r>
      </w:ins>
      <w:ins w:id="36" w:author="Bruno Araujo" w:date="2019-12-12T16:33:00Z">
        <w:r w:rsidR="00904DCD">
          <w:rPr>
            <w:lang w:val="en-US"/>
          </w:rPr>
          <w:t xml:space="preserve"> </w:t>
        </w:r>
      </w:ins>
      <w:del w:id="37" w:author="Bruno Araujo" w:date="2019-12-12T16:34:00Z">
        <w:r w:rsidRPr="00354EB5" w:rsidDel="00904DCD">
          <w:rPr>
            <w:lang w:val="en-US"/>
          </w:rPr>
          <w:delText xml:space="preserve"> </w:delText>
        </w:r>
      </w:del>
      <w:r w:rsidRPr="00354EB5">
        <w:rPr>
          <w:lang w:val="en-US"/>
        </w:rPr>
        <w:t xml:space="preserve">relied on data about the </w:t>
      </w:r>
      <w:proofErr w:type="spellStart"/>
      <w:r w:rsidR="00354EB5">
        <w:rPr>
          <w:lang w:val="en-US"/>
        </w:rPr>
        <w:t>postt</w:t>
      </w:r>
      <w:r w:rsidRPr="00354EB5">
        <w:rPr>
          <w:lang w:val="en-US"/>
        </w:rPr>
        <w:t>erm</w:t>
      </w:r>
      <w:proofErr w:type="spellEnd"/>
      <w:r w:rsidRPr="00354EB5">
        <w:rPr>
          <w:lang w:val="en-US"/>
        </w:rPr>
        <w:t xml:space="preserve"> position of the regulators (in private regulated companies or consultancy firms) to better understand regulators</w:t>
      </w:r>
      <w:r w:rsidR="00882145">
        <w:rPr>
          <w:lang w:val="en-US"/>
        </w:rPr>
        <w:t>’</w:t>
      </w:r>
      <w:r w:rsidRPr="00354EB5">
        <w:rPr>
          <w:lang w:val="en-US"/>
        </w:rPr>
        <w:t xml:space="preserve"> benefit</w:t>
      </w:r>
      <w:r w:rsidR="00954792">
        <w:rPr>
          <w:lang w:val="en-US"/>
        </w:rPr>
        <w:t>s</w:t>
      </w:r>
      <w:r w:rsidRPr="00354EB5">
        <w:rPr>
          <w:lang w:val="en-US"/>
        </w:rPr>
        <w:t xml:space="preserve"> in their </w:t>
      </w:r>
      <w:r w:rsidR="00354EB5">
        <w:rPr>
          <w:lang w:val="en-US"/>
        </w:rPr>
        <w:t>postc</w:t>
      </w:r>
      <w:r w:rsidRPr="00354EB5">
        <w:rPr>
          <w:lang w:val="en-US"/>
        </w:rPr>
        <w:t>ommission jobs.</w:t>
      </w:r>
    </w:p>
    <w:p w14:paraId="6611BD33" w14:textId="77777777" w:rsidR="00C16C3E" w:rsidRPr="00354EB5" w:rsidRDefault="00C16C3E" w:rsidP="0076287E">
      <w:pPr>
        <w:spacing w:line="480" w:lineRule="auto"/>
        <w:contextualSpacing/>
        <w:rPr>
          <w:lang w:val="en-US"/>
        </w:rPr>
      </w:pPr>
    </w:p>
    <w:p w14:paraId="51942BB6" w14:textId="48B47CA3" w:rsidR="00823BA8" w:rsidRDefault="0061662D" w:rsidP="0061662D">
      <w:pPr>
        <w:pBdr>
          <w:top w:val="nil"/>
          <w:left w:val="nil"/>
          <w:bottom w:val="nil"/>
          <w:right w:val="nil"/>
          <w:between w:val="nil"/>
        </w:pBdr>
        <w:spacing w:line="480" w:lineRule="auto"/>
        <w:contextualSpacing/>
        <w:rPr>
          <w:b/>
          <w:lang w:val="en-US"/>
        </w:rPr>
      </w:pPr>
      <w:r>
        <w:rPr>
          <w:b/>
          <w:lang w:val="en-US"/>
        </w:rPr>
        <w:t xml:space="preserve">5 </w:t>
      </w:r>
      <w:r w:rsidR="00354EB5" w:rsidRPr="00867466">
        <w:rPr>
          <w:b/>
          <w:lang w:val="en-US"/>
        </w:rPr>
        <w:t>DATA ANALYSIS AND DISCUSSION</w:t>
      </w:r>
    </w:p>
    <w:p w14:paraId="4F1E675C" w14:textId="77777777" w:rsidR="0061662D" w:rsidRPr="00867466" w:rsidRDefault="0061662D" w:rsidP="00867466">
      <w:pPr>
        <w:pBdr>
          <w:top w:val="nil"/>
          <w:left w:val="nil"/>
          <w:bottom w:val="nil"/>
          <w:right w:val="nil"/>
          <w:between w:val="nil"/>
        </w:pBdr>
        <w:spacing w:line="480" w:lineRule="auto"/>
        <w:contextualSpacing/>
        <w:rPr>
          <w:b/>
          <w:lang w:val="en-US"/>
        </w:rPr>
      </w:pPr>
    </w:p>
    <w:p w14:paraId="3C5DCB52" w14:textId="52328479" w:rsidR="00C16C3E" w:rsidRPr="00A62EAE" w:rsidRDefault="0061662D" w:rsidP="00867466">
      <w:pPr>
        <w:pBdr>
          <w:top w:val="nil"/>
          <w:left w:val="nil"/>
          <w:bottom w:val="nil"/>
          <w:right w:val="nil"/>
          <w:between w:val="nil"/>
        </w:pBdr>
        <w:spacing w:line="480" w:lineRule="auto"/>
        <w:contextualSpacing/>
        <w:rPr>
          <w:b/>
          <w:bCs/>
          <w:i/>
          <w:lang w:val="en-US"/>
        </w:rPr>
      </w:pPr>
      <w:r w:rsidRPr="00A62EAE">
        <w:rPr>
          <w:b/>
          <w:bCs/>
          <w:i/>
          <w:lang w:val="en-US"/>
        </w:rPr>
        <w:t xml:space="preserve">5.1 </w:t>
      </w:r>
      <w:r w:rsidR="00354EB5" w:rsidRPr="00A62EAE">
        <w:rPr>
          <w:b/>
          <w:bCs/>
          <w:i/>
          <w:lang w:val="en-US"/>
        </w:rPr>
        <w:t>Descriptive analysis of the strings</w:t>
      </w:r>
    </w:p>
    <w:p w14:paraId="754DD956" w14:textId="769892BC" w:rsidR="00E269D0" w:rsidRDefault="00354EB5" w:rsidP="00990A24">
      <w:pPr>
        <w:spacing w:line="480" w:lineRule="auto"/>
        <w:contextualSpacing/>
        <w:rPr>
          <w:ins w:id="38" w:author="Bruno Araujo" w:date="2019-12-12T16:42:00Z"/>
          <w:lang w:val="en-US"/>
        </w:rPr>
      </w:pPr>
      <w:r w:rsidRPr="00354EB5">
        <w:rPr>
          <w:lang w:val="en-US"/>
        </w:rPr>
        <w:t xml:space="preserve">We begin by </w:t>
      </w:r>
      <w:r w:rsidR="00954792">
        <w:rPr>
          <w:lang w:val="en-US"/>
        </w:rPr>
        <w:t>presenting</w:t>
      </w:r>
      <w:r w:rsidR="00954792" w:rsidRPr="00354EB5">
        <w:rPr>
          <w:lang w:val="en-US"/>
        </w:rPr>
        <w:t xml:space="preserve"> </w:t>
      </w:r>
      <w:r w:rsidRPr="00354EB5">
        <w:rPr>
          <w:lang w:val="en-US"/>
        </w:rPr>
        <w:t xml:space="preserve">some descriptive statistics, analyzed with the TraMineR package </w:t>
      </w:r>
      <w:r w:rsidR="008D79DF">
        <w:rPr>
          <w:noProof/>
          <w:lang w:val="en-US"/>
        </w:rPr>
        <w:t>(Gabadinho</w:t>
      </w:r>
      <w:r w:rsidR="008D79DF" w:rsidRPr="008D79DF">
        <w:rPr>
          <w:i/>
          <w:noProof/>
          <w:lang w:val="en-US"/>
        </w:rPr>
        <w:t xml:space="preserve"> et al.</w:t>
      </w:r>
      <w:r w:rsidR="008D79DF">
        <w:rPr>
          <w:noProof/>
          <w:lang w:val="en-US"/>
        </w:rPr>
        <w:t xml:space="preserve"> 2011)</w:t>
      </w:r>
      <w:r w:rsidRPr="00354EB5">
        <w:rPr>
          <w:lang w:val="en-US"/>
        </w:rPr>
        <w:t xml:space="preserve">. Despite the </w:t>
      </w:r>
      <w:r w:rsidR="00954792">
        <w:rPr>
          <w:lang w:val="en-US"/>
        </w:rPr>
        <w:t>large</w:t>
      </w:r>
      <w:r w:rsidR="00954792" w:rsidRPr="00354EB5">
        <w:rPr>
          <w:lang w:val="en-US"/>
        </w:rPr>
        <w:t xml:space="preserve"> </w:t>
      </w:r>
      <w:r w:rsidRPr="00354EB5">
        <w:rPr>
          <w:lang w:val="en-US"/>
        </w:rPr>
        <w:t xml:space="preserve">number or possibilities, in practice, there are only 27 strings that illustrate the career paths of Brazilian regulators. The reason for this is the low rate of transitions from one state to the other during the first or last five years of the sequence. When transitions take place, they tend to </w:t>
      </w:r>
      <w:r w:rsidR="00954792">
        <w:rPr>
          <w:lang w:val="en-US"/>
        </w:rPr>
        <w:t>occur</w:t>
      </w:r>
      <w:r w:rsidR="00954792" w:rsidRPr="00354EB5">
        <w:rPr>
          <w:lang w:val="en-US"/>
        </w:rPr>
        <w:t xml:space="preserve"> </w:t>
      </w:r>
      <w:r w:rsidRPr="00354EB5">
        <w:rPr>
          <w:lang w:val="en-US"/>
        </w:rPr>
        <w:t>before and after the term on the regulatory board. This stability may be observed in the tempogram (Figure 1), where the 0 point refers to the term on the board of the IRA.</w:t>
      </w:r>
    </w:p>
    <w:p w14:paraId="5F63781D" w14:textId="2200CBC7" w:rsidR="00904DCD" w:rsidRPr="00354EB5" w:rsidRDefault="00CF69F7" w:rsidP="00990A24">
      <w:pPr>
        <w:spacing w:line="480" w:lineRule="auto"/>
        <w:contextualSpacing/>
        <w:rPr>
          <w:lang w:val="en-US"/>
        </w:rPr>
      </w:pPr>
      <w:ins w:id="39" w:author="Bruno Araujo" w:date="2019-12-12T16:42:00Z">
        <w:r>
          <w:rPr>
            <w:lang w:val="en-US"/>
          </w:rPr>
          <w:t xml:space="preserve">A </w:t>
        </w:r>
        <w:proofErr w:type="spellStart"/>
        <w:r>
          <w:rPr>
            <w:lang w:val="en-US"/>
          </w:rPr>
          <w:t>tempogram</w:t>
        </w:r>
        <w:proofErr w:type="spellEnd"/>
        <w:r>
          <w:rPr>
            <w:lang w:val="en-US"/>
          </w:rPr>
          <w:t xml:space="preserve"> is a graph that displays, year by year, the distribution of </w:t>
        </w:r>
      </w:ins>
      <w:ins w:id="40" w:author="Bruno Araujo" w:date="2019-12-12T16:43:00Z">
        <w:r>
          <w:rPr>
            <w:lang w:val="en-US"/>
          </w:rPr>
          <w:t xml:space="preserve">individuals across possible states. In the first five years and the last five years, the </w:t>
        </w:r>
      </w:ins>
      <w:ins w:id="41" w:author="Bruno Araujo" w:date="2019-12-12T16:44:00Z">
        <w:r>
          <w:rPr>
            <w:lang w:val="en-US"/>
          </w:rPr>
          <w:t>rule is stability</w:t>
        </w:r>
      </w:ins>
      <w:ins w:id="42" w:author="Bruno Araujo" w:date="2019-12-12T16:45:00Z">
        <w:r>
          <w:rPr>
            <w:lang w:val="en-US"/>
          </w:rPr>
          <w:t>, and the distribution of states does not change significantly. However, there is some change in the moment of leaving the mandate as a member of the board</w:t>
        </w:r>
      </w:ins>
      <w:ins w:id="43" w:author="Bruno Araujo" w:date="2019-12-12T16:46:00Z">
        <w:r>
          <w:rPr>
            <w:lang w:val="en-US"/>
          </w:rPr>
          <w:t>, that is, comparing before-and-after the mandate. There seems to be some migration from the public sector to the private sector</w:t>
        </w:r>
      </w:ins>
      <w:ins w:id="44" w:author="Bruno Araujo" w:date="2019-12-12T16:47:00Z">
        <w:r>
          <w:rPr>
            <w:lang w:val="en-US"/>
          </w:rPr>
          <w:t xml:space="preserve">, regardless of political affiliation. Also, there are some individuals that leave the dataset (NA), probably to establish their own consultancy </w:t>
        </w:r>
        <w:commentRangeStart w:id="45"/>
        <w:r>
          <w:rPr>
            <w:lang w:val="en-US"/>
          </w:rPr>
          <w:t>firms</w:t>
        </w:r>
        <w:commentRangeEnd w:id="45"/>
        <w:r>
          <w:rPr>
            <w:rStyle w:val="Refdecomentrio"/>
            <w:lang w:val="en-US"/>
          </w:rPr>
          <w:commentReference w:id="45"/>
        </w:r>
        <w:r>
          <w:rPr>
            <w:lang w:val="en-US"/>
          </w:rPr>
          <w:t>.</w:t>
        </w:r>
      </w:ins>
    </w:p>
    <w:p w14:paraId="41500FFE" w14:textId="123443D4" w:rsidR="00823BA8" w:rsidRPr="00354EB5" w:rsidRDefault="00354EB5" w:rsidP="00771B18">
      <w:pPr>
        <w:spacing w:line="480" w:lineRule="auto"/>
        <w:contextualSpacing/>
        <w:rPr>
          <w:lang w:val="en-US"/>
        </w:rPr>
        <w:pPrChange w:id="46" w:author="Bruno Araujo" w:date="2019-12-12T18:22:00Z">
          <w:pPr>
            <w:spacing w:line="480" w:lineRule="auto"/>
            <w:ind w:firstLine="720"/>
            <w:contextualSpacing/>
          </w:pPr>
        </w:pPrChange>
      </w:pPr>
      <w:r w:rsidRPr="00354EB5">
        <w:rPr>
          <w:lang w:val="en-US"/>
        </w:rPr>
        <w:t>As a result of the low number of observed sequences,</w:t>
      </w:r>
      <w:r w:rsidR="00954792">
        <w:rPr>
          <w:lang w:val="en-US"/>
        </w:rPr>
        <w:t xml:space="preserve"> the</w:t>
      </w:r>
      <w:r w:rsidRPr="00354EB5">
        <w:rPr>
          <w:lang w:val="en-US"/>
        </w:rPr>
        <w:t xml:space="preserve"> ten most common sequences correspond to 84.6% of occurrences, as displayed in Figure 2.</w:t>
      </w:r>
    </w:p>
    <w:p w14:paraId="616A958D" w14:textId="5C2FBA75" w:rsidR="008E0B2F" w:rsidRPr="00354EB5" w:rsidRDefault="00354EB5" w:rsidP="00771B18">
      <w:pPr>
        <w:spacing w:line="480" w:lineRule="auto"/>
        <w:contextualSpacing/>
        <w:rPr>
          <w:lang w:val="en-US"/>
        </w:rPr>
        <w:pPrChange w:id="47" w:author="Bruno Araujo" w:date="2019-12-12T18:22:00Z">
          <w:pPr>
            <w:spacing w:line="480" w:lineRule="auto"/>
            <w:ind w:firstLine="720"/>
            <w:contextualSpacing/>
          </w:pPr>
        </w:pPrChange>
      </w:pPr>
      <w:r w:rsidRPr="00354EB5">
        <w:rPr>
          <w:lang w:val="en-US"/>
        </w:rPr>
        <w:t>Some preliminary findings can be drawn from Fig</w:t>
      </w:r>
      <w:r w:rsidR="00954792">
        <w:rPr>
          <w:lang w:val="en-US"/>
        </w:rPr>
        <w:t>ure</w:t>
      </w:r>
      <w:r w:rsidRPr="00354EB5">
        <w:rPr>
          <w:lang w:val="en-US"/>
        </w:rPr>
        <w:t xml:space="preserve"> 2. First, we can see that the most frequent </w:t>
      </w:r>
      <w:r>
        <w:rPr>
          <w:lang w:val="en-US"/>
        </w:rPr>
        <w:t>pret</w:t>
      </w:r>
      <w:r w:rsidRPr="00354EB5">
        <w:rPr>
          <w:lang w:val="en-US"/>
        </w:rPr>
        <w:t xml:space="preserve">erm occupation of the regulators is in the public sector, as other studies </w:t>
      </w:r>
      <w:r w:rsidRPr="00354EB5">
        <w:rPr>
          <w:lang w:val="en-US"/>
        </w:rPr>
        <w:lastRenderedPageBreak/>
        <w:t xml:space="preserve">suggest </w:t>
      </w:r>
      <w:r w:rsidR="008D79DF">
        <w:rPr>
          <w:noProof/>
          <w:lang w:val="en-US"/>
        </w:rPr>
        <w:t>(Eckert 1981)</w:t>
      </w:r>
      <w:r w:rsidRPr="00354EB5">
        <w:rPr>
          <w:lang w:val="en-US"/>
        </w:rPr>
        <w:t xml:space="preserve">. The number of private employees in the </w:t>
      </w:r>
      <w:r>
        <w:rPr>
          <w:lang w:val="en-US"/>
        </w:rPr>
        <w:t>pret</w:t>
      </w:r>
      <w:r w:rsidRPr="00354EB5">
        <w:rPr>
          <w:lang w:val="en-US"/>
        </w:rPr>
        <w:t>erm occupation is low but increases in the post-term occupations.</w:t>
      </w:r>
    </w:p>
    <w:p w14:paraId="50F836F6" w14:textId="0B3978A3" w:rsidR="00774367" w:rsidRPr="00354EB5" w:rsidRDefault="00823BA8" w:rsidP="00890AF8">
      <w:pPr>
        <w:spacing w:line="480" w:lineRule="auto"/>
        <w:contextualSpacing/>
        <w:rPr>
          <w:lang w:val="en-US"/>
        </w:rPr>
        <w:pPrChange w:id="48" w:author="Bruno Araujo" w:date="2019-12-12T17:11:00Z">
          <w:pPr>
            <w:spacing w:line="480" w:lineRule="auto"/>
            <w:ind w:firstLine="720"/>
            <w:contextualSpacing/>
          </w:pPr>
        </w:pPrChange>
      </w:pPr>
      <w:r w:rsidRPr="00354EB5">
        <w:rPr>
          <w:lang w:val="en-US"/>
        </w:rPr>
        <w:t xml:space="preserve">The most frequent string illustrates public servants, without political affiliation, </w:t>
      </w:r>
      <w:r w:rsidR="00954792">
        <w:rPr>
          <w:lang w:val="en-US"/>
        </w:rPr>
        <w:t>who</w:t>
      </w:r>
      <w:r w:rsidR="00954792" w:rsidRPr="00354EB5">
        <w:rPr>
          <w:lang w:val="en-US"/>
        </w:rPr>
        <w:t xml:space="preserve"> </w:t>
      </w:r>
      <w:r w:rsidRPr="00354EB5">
        <w:rPr>
          <w:lang w:val="en-US"/>
        </w:rPr>
        <w:t xml:space="preserve">move to the private sector or become consultants in the regulated industry after serving their term (25 occurrences). The second string shows public servants, without political affiliation, </w:t>
      </w:r>
      <w:r w:rsidR="00954792">
        <w:rPr>
          <w:lang w:val="en-US"/>
        </w:rPr>
        <w:t>who</w:t>
      </w:r>
      <w:r w:rsidR="00954792" w:rsidRPr="00354EB5">
        <w:rPr>
          <w:lang w:val="en-US"/>
        </w:rPr>
        <w:t xml:space="preserve"> </w:t>
      </w:r>
      <w:r w:rsidRPr="00354EB5">
        <w:rPr>
          <w:lang w:val="en-US"/>
        </w:rPr>
        <w:t xml:space="preserve">remain in public service after </w:t>
      </w:r>
      <w:r w:rsidR="00954792">
        <w:rPr>
          <w:lang w:val="en-US"/>
        </w:rPr>
        <w:t xml:space="preserve">their </w:t>
      </w:r>
      <w:r w:rsidRPr="00354EB5">
        <w:rPr>
          <w:lang w:val="en-US"/>
        </w:rPr>
        <w:t xml:space="preserve">term (24). The third string represents public servants, with political affiliation, </w:t>
      </w:r>
      <w:r w:rsidR="00954792">
        <w:rPr>
          <w:lang w:val="en-US"/>
        </w:rPr>
        <w:t>who</w:t>
      </w:r>
      <w:r w:rsidR="00954792" w:rsidRPr="00354EB5">
        <w:rPr>
          <w:lang w:val="en-US"/>
        </w:rPr>
        <w:t xml:space="preserve"> </w:t>
      </w:r>
      <w:r w:rsidRPr="00354EB5">
        <w:rPr>
          <w:lang w:val="en-US"/>
        </w:rPr>
        <w:t xml:space="preserve">remain in public service after </w:t>
      </w:r>
      <w:r w:rsidR="00954792">
        <w:rPr>
          <w:lang w:val="en-US"/>
        </w:rPr>
        <w:t xml:space="preserve">their </w:t>
      </w:r>
      <w:r w:rsidRPr="00354EB5">
        <w:rPr>
          <w:lang w:val="en-US"/>
        </w:rPr>
        <w:t xml:space="preserve">term (14). The fourth string refers to private employees, without political affiliation, who tend to </w:t>
      </w:r>
      <w:r w:rsidR="00354EB5" w:rsidRPr="00354EB5">
        <w:rPr>
          <w:lang w:val="en-US"/>
        </w:rPr>
        <w:t>return</w:t>
      </w:r>
      <w:r w:rsidRPr="00354EB5">
        <w:rPr>
          <w:lang w:val="en-US"/>
        </w:rPr>
        <w:t xml:space="preserve"> to the regulated private sector (12). The fifth sequence shows public servants, with political affiliation, </w:t>
      </w:r>
      <w:r w:rsidR="00954792">
        <w:rPr>
          <w:lang w:val="en-US"/>
        </w:rPr>
        <w:t>who</w:t>
      </w:r>
      <w:r w:rsidR="00954792" w:rsidRPr="00354EB5">
        <w:rPr>
          <w:lang w:val="en-US"/>
        </w:rPr>
        <w:t xml:space="preserve"> </w:t>
      </w:r>
      <w:r w:rsidRPr="00354EB5">
        <w:rPr>
          <w:lang w:val="en-US"/>
        </w:rPr>
        <w:t xml:space="preserve">are hired by the private sector after </w:t>
      </w:r>
      <w:r w:rsidR="00954792">
        <w:rPr>
          <w:lang w:val="en-US"/>
        </w:rPr>
        <w:t xml:space="preserve">their </w:t>
      </w:r>
      <w:r w:rsidRPr="00354EB5">
        <w:rPr>
          <w:lang w:val="en-US"/>
        </w:rPr>
        <w:t>term (10). Next, private employees, with political affiliation, remain in the regulated private sector (4).</w:t>
      </w:r>
    </w:p>
    <w:p w14:paraId="5D61550E" w14:textId="3BCF7273" w:rsidR="00823BA8" w:rsidRPr="00614ED4" w:rsidRDefault="00354EB5" w:rsidP="00614ED4">
      <w:pPr>
        <w:spacing w:line="480" w:lineRule="auto"/>
        <w:ind w:firstLine="720"/>
        <w:rPr>
          <w:lang w:val="en-US"/>
        </w:rPr>
      </w:pPr>
      <w:r w:rsidRPr="00614ED4">
        <w:rPr>
          <w:lang w:val="en-US"/>
        </w:rPr>
        <w:t xml:space="preserve">From this simple descriptive analysis, one may infer that politically affiliated regulators face some obstacles in changing their positions from one sector to another, i.e., having </w:t>
      </w:r>
      <w:r w:rsidR="00954792" w:rsidRPr="00614ED4">
        <w:rPr>
          <w:lang w:val="en-US"/>
        </w:rPr>
        <w:t xml:space="preserve">a </w:t>
      </w:r>
      <w:r w:rsidRPr="00614ED4">
        <w:rPr>
          <w:lang w:val="en-US"/>
        </w:rPr>
        <w:t xml:space="preserve">political affiliation is not </w:t>
      </w:r>
      <w:r w:rsidR="003374BD" w:rsidRPr="00614ED4">
        <w:rPr>
          <w:lang w:val="en-US"/>
        </w:rPr>
        <w:t>translated into</w:t>
      </w:r>
      <w:r w:rsidRPr="00614ED4">
        <w:rPr>
          <w:lang w:val="en-US"/>
        </w:rPr>
        <w:t xml:space="preserve"> a postterm gain (if we consider shifting the sectors a potential benefit). </w:t>
      </w:r>
      <w:r w:rsidR="003374BD" w:rsidRPr="00614ED4">
        <w:rPr>
          <w:lang w:val="en-US"/>
        </w:rPr>
        <w:t xml:space="preserve">It also neither precludes </w:t>
      </w:r>
      <w:r w:rsidRPr="00614ED4">
        <w:rPr>
          <w:lang w:val="en-US"/>
        </w:rPr>
        <w:t>being appointed nor guarantees any market position postterm. Indeed, most private sector workers in the after-term come from the public sector, but they are not politically affiliated.</w:t>
      </w:r>
    </w:p>
    <w:p w14:paraId="7A08E42E" w14:textId="254C96A5" w:rsidR="00823BA8" w:rsidRPr="00354EB5" w:rsidRDefault="00D64AF9" w:rsidP="00771B18">
      <w:pPr>
        <w:tabs>
          <w:tab w:val="left" w:pos="730"/>
          <w:tab w:val="center" w:pos="4252"/>
        </w:tabs>
        <w:spacing w:line="480" w:lineRule="auto"/>
        <w:contextualSpacing/>
        <w:rPr>
          <w:lang w:val="en-US"/>
        </w:rPr>
        <w:pPrChange w:id="49" w:author="Bruno Araujo" w:date="2019-12-12T18:22:00Z">
          <w:pPr>
            <w:tabs>
              <w:tab w:val="left" w:pos="730"/>
              <w:tab w:val="center" w:pos="4252"/>
            </w:tabs>
            <w:spacing w:line="480" w:lineRule="auto"/>
            <w:ind w:firstLine="720"/>
            <w:contextualSpacing/>
          </w:pPr>
        </w:pPrChange>
      </w:pPr>
      <w:r w:rsidRPr="00354EB5">
        <w:rPr>
          <w:lang w:val="en-US"/>
        </w:rPr>
        <w:t>A chi-squared test, a contingency table (Table 3) and a mosaic plot (Fig</w:t>
      </w:r>
      <w:r w:rsidR="00561BEE">
        <w:rPr>
          <w:lang w:val="en-US"/>
        </w:rPr>
        <w:t>ure</w:t>
      </w:r>
      <w:r w:rsidRPr="00354EB5">
        <w:rPr>
          <w:lang w:val="en-US"/>
        </w:rPr>
        <w:t xml:space="preserve"> 3) reveal whether there is some trajectory bias that can be attributed to IRAs. Indeed, the overall chi-squared test rejects the null hypothesis of no bias towards any IRA, at less than 0.001% of significance. A contingency table and a mosaic plot point out the sources of these biases, through the difference between observed (first line of each cell), expected (second line) and </w:t>
      </w:r>
      <w:r w:rsidRPr="00354EB5">
        <w:rPr>
          <w:lang w:val="en-US"/>
        </w:rPr>
        <w:lastRenderedPageBreak/>
        <w:t>their respective standardized residuals (third line). Standardized residuals may be interpreted as ordinary t-statistic observed values.</w:t>
      </w:r>
    </w:p>
    <w:p w14:paraId="4226C0B5" w14:textId="20666F49" w:rsidR="003B2C15" w:rsidRPr="00354EB5" w:rsidRDefault="006F1CAF" w:rsidP="00771B18">
      <w:pPr>
        <w:spacing w:line="480" w:lineRule="auto"/>
        <w:contextualSpacing/>
        <w:rPr>
          <w:sz w:val="20"/>
          <w:szCs w:val="20"/>
          <w:lang w:val="en-US"/>
        </w:rPr>
        <w:pPrChange w:id="50" w:author="Bruno Araujo" w:date="2019-12-12T18:22:00Z">
          <w:pPr>
            <w:spacing w:line="480" w:lineRule="auto"/>
            <w:ind w:firstLine="720"/>
            <w:contextualSpacing/>
          </w:pPr>
        </w:pPrChange>
      </w:pPr>
      <w:r w:rsidRPr="00354EB5">
        <w:rPr>
          <w:lang w:val="en-US"/>
        </w:rPr>
        <w:t>Hence, according to standard confidence levels (10%, 5% and 1% for rejection of the null hypothesis), only two cells show significant differences between observed and expected values, and both refer to agencies that regulate segments of the transportation sector: ANAC and ANTAQ.</w:t>
      </w:r>
    </w:p>
    <w:p w14:paraId="76E2728A" w14:textId="14C7FE44" w:rsidR="003B2C15" w:rsidRPr="00354EB5" w:rsidRDefault="00354EB5" w:rsidP="00771B18">
      <w:pPr>
        <w:spacing w:line="480" w:lineRule="auto"/>
        <w:contextualSpacing/>
        <w:rPr>
          <w:lang w:val="en-US"/>
        </w:rPr>
        <w:pPrChange w:id="51" w:author="Bruno Araujo" w:date="2019-12-12T18:22:00Z">
          <w:pPr>
            <w:spacing w:line="480" w:lineRule="auto"/>
            <w:ind w:firstLine="720"/>
            <w:contextualSpacing/>
          </w:pPr>
        </w:pPrChange>
      </w:pPr>
      <w:r w:rsidRPr="00354EB5">
        <w:rPr>
          <w:lang w:val="en-US"/>
        </w:rPr>
        <w:t>ANAC (the civil aviation agency) has a larger-than-expected proportion of regulators coming from the private sector (and eventually returning to private jobs), and ANTAQ (water transportation and ports) has the same for politically affiliated public servants, who tend to return to public service after their terms. These agencies follow different patterns from the rest of Brazilian IRAs, tending to be captured by private and political groups.</w:t>
      </w:r>
    </w:p>
    <w:p w14:paraId="685110FD" w14:textId="77777777" w:rsidR="003B2C15" w:rsidRPr="00354EB5" w:rsidRDefault="003B2C15" w:rsidP="0086249B">
      <w:pPr>
        <w:tabs>
          <w:tab w:val="left" w:pos="730"/>
          <w:tab w:val="center" w:pos="4252"/>
        </w:tabs>
        <w:spacing w:line="480" w:lineRule="auto"/>
        <w:contextualSpacing/>
        <w:rPr>
          <w:lang w:val="en-US"/>
        </w:rPr>
      </w:pPr>
    </w:p>
    <w:p w14:paraId="0905B9AB" w14:textId="459B66E5" w:rsidR="00F24E42" w:rsidRPr="00ED75A1" w:rsidRDefault="003A2AB9" w:rsidP="00F8490B">
      <w:pPr>
        <w:pBdr>
          <w:top w:val="nil"/>
          <w:left w:val="nil"/>
          <w:bottom w:val="nil"/>
          <w:right w:val="nil"/>
          <w:between w:val="nil"/>
        </w:pBdr>
        <w:spacing w:line="480" w:lineRule="auto"/>
        <w:contextualSpacing/>
        <w:rPr>
          <w:b/>
          <w:i/>
          <w:color w:val="000000"/>
          <w:lang w:val="en-US"/>
        </w:rPr>
      </w:pPr>
      <w:r w:rsidRPr="00ED75A1">
        <w:rPr>
          <w:b/>
          <w:i/>
          <w:color w:val="000000"/>
          <w:lang w:val="en-US"/>
        </w:rPr>
        <w:t xml:space="preserve">5.2 </w:t>
      </w:r>
      <w:r w:rsidR="00354EB5" w:rsidRPr="00ED75A1">
        <w:rPr>
          <w:b/>
          <w:i/>
          <w:color w:val="000000"/>
          <w:lang w:val="en-US"/>
        </w:rPr>
        <w:t>Optimal matching analysis (OMA): the career paths of Brazilian regulators</w:t>
      </w:r>
    </w:p>
    <w:p w14:paraId="7CB79B4C" w14:textId="3AF344BA" w:rsidR="00C263B8" w:rsidRPr="00354EB5" w:rsidRDefault="00C0441B" w:rsidP="000A05E9">
      <w:pPr>
        <w:spacing w:line="480" w:lineRule="auto"/>
        <w:contextualSpacing/>
        <w:rPr>
          <w:lang w:val="en-US"/>
        </w:rPr>
      </w:pPr>
      <w:r w:rsidRPr="00354EB5">
        <w:rPr>
          <w:lang w:val="en-US"/>
        </w:rPr>
        <w:t>As in previous studies, we relied on Optimal Matching Analysis (OMA) to understand Brazilian regulators</w:t>
      </w:r>
      <w:r w:rsidR="00882145">
        <w:rPr>
          <w:lang w:val="en-US"/>
        </w:rPr>
        <w:t>’</w:t>
      </w:r>
      <w:r w:rsidRPr="00354EB5">
        <w:rPr>
          <w:lang w:val="en-US"/>
        </w:rPr>
        <w:t xml:space="preserve"> careers. </w:t>
      </w:r>
      <w:r w:rsidR="00354EB5" w:rsidRPr="00354EB5">
        <w:rPr>
          <w:lang w:val="en-US"/>
        </w:rPr>
        <w:t>In addition to</w:t>
      </w:r>
      <w:r w:rsidRPr="00354EB5">
        <w:rPr>
          <w:lang w:val="en-US"/>
        </w:rPr>
        <w:t xml:space="preserve"> the coding of sequences and the time frame, there are two critical decisions </w:t>
      </w:r>
      <w:r w:rsidR="007E5158">
        <w:rPr>
          <w:lang w:val="en-US"/>
        </w:rPr>
        <w:t>when</w:t>
      </w:r>
      <w:r w:rsidR="007E5158" w:rsidRPr="00354EB5">
        <w:rPr>
          <w:lang w:val="en-US"/>
        </w:rPr>
        <w:t xml:space="preserve"> </w:t>
      </w:r>
      <w:r w:rsidRPr="00354EB5">
        <w:rPr>
          <w:lang w:val="en-US"/>
        </w:rPr>
        <w:t xml:space="preserve">applying OMA: the deletion/insertion and replacement costs between the states when applicable and the criterion for grouping the sequences. Simulations were conducted using the R statistical programming language. The TraMineR package was used for the sequence analysis, as described by </w:t>
      </w:r>
      <w:r w:rsidR="00FE1B0E">
        <w:rPr>
          <w:noProof/>
          <w:lang w:val="en-US"/>
        </w:rPr>
        <w:t>Gabadinho</w:t>
      </w:r>
      <w:r w:rsidR="00FE1B0E" w:rsidRPr="00FE1B0E">
        <w:rPr>
          <w:i/>
          <w:noProof/>
          <w:lang w:val="en-US"/>
        </w:rPr>
        <w:t xml:space="preserve"> et al.</w:t>
      </w:r>
      <w:r w:rsidR="00FE1B0E">
        <w:rPr>
          <w:noProof/>
          <w:lang w:val="en-US"/>
        </w:rPr>
        <w:t xml:space="preserve"> (2011)</w:t>
      </w:r>
      <w:r w:rsidRPr="00354EB5">
        <w:rPr>
          <w:lang w:val="en-US"/>
        </w:rPr>
        <w:t xml:space="preserve">. The TraMineR algorithm is essentially that of Needleman and Wunsch, with standard optimizations </w:t>
      </w:r>
      <w:r w:rsidR="00883FBB" w:rsidRPr="00354EB5">
        <w:rPr>
          <w:lang w:val="en-US"/>
        </w:rPr>
        <w:t xml:space="preserve">(Gabadinho </w:t>
      </w:r>
      <w:r w:rsidR="00883FBB" w:rsidRPr="00883FBB">
        <w:rPr>
          <w:i/>
          <w:lang w:val="en-US"/>
        </w:rPr>
        <w:t>et al</w:t>
      </w:r>
      <w:r w:rsidR="00883FBB" w:rsidRPr="00354EB5">
        <w:rPr>
          <w:lang w:val="en-US"/>
        </w:rPr>
        <w:t>. 2011)</w:t>
      </w:r>
      <w:r w:rsidRPr="00354EB5">
        <w:rPr>
          <w:lang w:val="en-US"/>
        </w:rPr>
        <w:t>.</w:t>
      </w:r>
    </w:p>
    <w:p w14:paraId="2ACDA4F4" w14:textId="3B667BC0" w:rsidR="00C263B8" w:rsidRPr="00A42CFD" w:rsidRDefault="00354EB5" w:rsidP="00771B18">
      <w:pPr>
        <w:spacing w:line="480" w:lineRule="auto"/>
        <w:contextualSpacing/>
        <w:rPr>
          <w:lang w:val="en-US"/>
        </w:rPr>
        <w:pPrChange w:id="52" w:author="Bruno Araujo" w:date="2019-12-12T18:22:00Z">
          <w:pPr>
            <w:spacing w:line="480" w:lineRule="auto"/>
            <w:ind w:firstLine="720"/>
            <w:contextualSpacing/>
          </w:pPr>
        </w:pPrChange>
      </w:pPr>
      <w:r w:rsidRPr="00A42CFD">
        <w:rPr>
          <w:lang w:val="en-US"/>
        </w:rPr>
        <w:t xml:space="preserve">The transition costs between states </w:t>
      </w:r>
      <w:ins w:id="53" w:author="Bruno Araujo" w:date="2019-12-12T17:16:00Z">
        <w:r w:rsidR="00890AF8">
          <w:rPr>
            <w:lang w:val="en-US"/>
          </w:rPr>
          <w:t xml:space="preserve">– in other words, the indel costs matrix - </w:t>
        </w:r>
      </w:ins>
      <w:r w:rsidRPr="00A42CFD">
        <w:rPr>
          <w:lang w:val="en-US"/>
        </w:rPr>
        <w:t xml:space="preserve">follow the transition probabilities. This choice has been a growing trend in the literature </w:t>
      </w:r>
      <w:r w:rsidR="005E0A04" w:rsidRPr="00A42CFD">
        <w:rPr>
          <w:lang w:val="en-US"/>
        </w:rPr>
        <w:t xml:space="preserve">(Aisenbrey </w:t>
      </w:r>
      <w:r w:rsidR="005E0A04">
        <w:rPr>
          <w:lang w:val="en-US"/>
        </w:rPr>
        <w:t>&amp;</w:t>
      </w:r>
      <w:r w:rsidR="005E0A04" w:rsidRPr="00A42CFD">
        <w:rPr>
          <w:lang w:val="en-US"/>
        </w:rPr>
        <w:t xml:space="preserve"> </w:t>
      </w:r>
      <w:r w:rsidR="005E0A04" w:rsidRPr="00A42CFD">
        <w:rPr>
          <w:lang w:val="en-US"/>
        </w:rPr>
        <w:lastRenderedPageBreak/>
        <w:t xml:space="preserve">Fasang 2010; Dlouhy </w:t>
      </w:r>
      <w:r w:rsidR="005E0A04">
        <w:rPr>
          <w:lang w:val="en-US"/>
        </w:rPr>
        <w:t>&amp;</w:t>
      </w:r>
      <w:r w:rsidR="005E0A04" w:rsidRPr="00A42CFD">
        <w:rPr>
          <w:lang w:val="en-US"/>
        </w:rPr>
        <w:t xml:space="preserve"> Biemann 2015)</w:t>
      </w:r>
      <w:r w:rsidRPr="00A42CFD">
        <w:rPr>
          <w:lang w:val="en-US"/>
        </w:rPr>
        <w:t xml:space="preserve">. Mathematically, the transition cost from state </w:t>
      </w:r>
      <w:r w:rsidRPr="00A42CFD">
        <w:rPr>
          <w:i/>
          <w:lang w:val="en-US"/>
        </w:rPr>
        <w:t xml:space="preserve">i </w:t>
      </w:r>
      <w:r w:rsidRPr="00A42CFD">
        <w:rPr>
          <w:lang w:val="en-US"/>
        </w:rPr>
        <w:t xml:space="preserve">to state </w:t>
      </w:r>
      <w:r w:rsidRPr="00A42CFD">
        <w:rPr>
          <w:i/>
          <w:lang w:val="en-US"/>
        </w:rPr>
        <w:t>j</w:t>
      </w:r>
      <w:r w:rsidRPr="00A42CFD">
        <w:rPr>
          <w:lang w:val="en-US"/>
        </w:rPr>
        <w:t xml:space="preserve"> (</w:t>
      </w:r>
      <w:r w:rsidRPr="00A42CFD">
        <w:rPr>
          <w:rFonts w:eastAsia="Gungsuh"/>
          <w:i/>
          <w:lang w:val="en-US"/>
        </w:rPr>
        <w:t>i ≠ j</w:t>
      </w:r>
      <w:r w:rsidRPr="00A42CFD">
        <w:rPr>
          <w:lang w:val="en-US"/>
        </w:rPr>
        <w:t xml:space="preserve">) is equal to 2 – </w:t>
      </w:r>
      <w:r w:rsidRPr="00A42CFD">
        <w:rPr>
          <w:i/>
          <w:lang w:val="en-US"/>
        </w:rPr>
        <w:t>p(i|j) – p (j|i)</w:t>
      </w:r>
      <w:r w:rsidRPr="00A42CFD">
        <w:rPr>
          <w:lang w:val="en-US"/>
        </w:rPr>
        <w:t xml:space="preserve">, where </w:t>
      </w:r>
      <w:r w:rsidRPr="00A42CFD">
        <w:rPr>
          <w:i/>
          <w:lang w:val="en-US"/>
        </w:rPr>
        <w:t xml:space="preserve">p(i|j) </w:t>
      </w:r>
      <w:r w:rsidRPr="00A42CFD">
        <w:rPr>
          <w:lang w:val="en-US"/>
        </w:rPr>
        <w:t xml:space="preserve">is the transition rate between states </w:t>
      </w:r>
      <w:r w:rsidRPr="00A42CFD">
        <w:rPr>
          <w:i/>
          <w:lang w:val="en-US"/>
        </w:rPr>
        <w:t xml:space="preserve">i </w:t>
      </w:r>
      <w:r w:rsidRPr="00A42CFD">
        <w:rPr>
          <w:lang w:val="en-US"/>
        </w:rPr>
        <w:t xml:space="preserve">and </w:t>
      </w:r>
      <w:r w:rsidRPr="00A42CFD">
        <w:rPr>
          <w:i/>
          <w:lang w:val="en-US"/>
        </w:rPr>
        <w:t xml:space="preserve">j </w:t>
      </w:r>
      <w:r w:rsidRPr="00A42CFD">
        <w:rPr>
          <w:lang w:val="en-US"/>
        </w:rPr>
        <w:t xml:space="preserve">in the sample. The rationale behind this approach is that the transitions observed more frequently are less costly than less frequent transitions. </w:t>
      </w:r>
      <w:proofErr w:type="gramStart"/>
      <w:r w:rsidRPr="00A42CFD">
        <w:rPr>
          <w:lang w:val="en-US"/>
        </w:rPr>
        <w:t>By definition, the</w:t>
      </w:r>
      <w:proofErr w:type="gramEnd"/>
      <w:r w:rsidRPr="00A42CFD">
        <w:rPr>
          <w:lang w:val="en-US"/>
        </w:rPr>
        <w:t xml:space="preserve"> probability of a transition from one state to itself is equal to one, which makes the transition cost zero</w:t>
      </w:r>
      <w:ins w:id="54" w:author="Bruno Araujo" w:date="2019-12-12T19:20:00Z">
        <w:r w:rsidR="00D44776">
          <w:rPr>
            <w:lang w:val="en-US"/>
          </w:rPr>
          <w:t>, and the matrix is a symmetric one</w:t>
        </w:r>
      </w:ins>
      <w:del w:id="55" w:author="Bruno Araujo" w:date="2019-12-12T19:20:00Z">
        <w:r w:rsidRPr="00A42CFD" w:rsidDel="00D44776">
          <w:rPr>
            <w:lang w:val="en-US"/>
          </w:rPr>
          <w:delText>.</w:delText>
        </w:r>
      </w:del>
      <w:ins w:id="56" w:author="Bruno Araujo" w:date="2019-12-12T17:16:00Z">
        <w:r w:rsidR="00890AF8">
          <w:rPr>
            <w:lang w:val="en-US"/>
          </w:rPr>
          <w:t xml:space="preserve"> The indel costs matrix is in </w:t>
        </w:r>
      </w:ins>
      <w:ins w:id="57" w:author="Bruno Araujo" w:date="2019-12-12T17:45:00Z">
        <w:r w:rsidR="009D3143">
          <w:rPr>
            <w:lang w:val="en-US"/>
          </w:rPr>
          <w:t xml:space="preserve">table 4. </w:t>
        </w:r>
      </w:ins>
      <w:ins w:id="58" w:author="Bruno Araujo" w:date="2019-12-12T19:20:00Z">
        <w:r w:rsidR="00D44776">
          <w:rPr>
            <w:lang w:val="en-US"/>
          </w:rPr>
          <w:t>Hence, t</w:t>
        </w:r>
      </w:ins>
      <w:ins w:id="59" w:author="Bruno Araujo" w:date="2019-12-12T17:45:00Z">
        <w:r w:rsidR="009D3143">
          <w:rPr>
            <w:lang w:val="en-US"/>
          </w:rPr>
          <w:t xml:space="preserve">he most common transition is that from </w:t>
        </w:r>
      </w:ins>
      <w:ins w:id="60" w:author="Bruno Araujo" w:date="2019-12-12T19:23:00Z">
        <w:r w:rsidR="00E240AB">
          <w:rPr>
            <w:lang w:val="en-US"/>
          </w:rPr>
          <w:t xml:space="preserve">public servant, not affiliated to private employee, not affiliated (cost=1.88), followed by </w:t>
        </w:r>
      </w:ins>
      <w:ins w:id="61" w:author="Bruno Araujo" w:date="2019-12-12T19:29:00Z">
        <w:r w:rsidR="00E240AB">
          <w:rPr>
            <w:lang w:val="en-US"/>
          </w:rPr>
          <w:t>poli</w:t>
        </w:r>
      </w:ins>
      <w:ins w:id="62" w:author="Bruno Araujo" w:date="2019-12-12T19:30:00Z">
        <w:r w:rsidR="00E240AB">
          <w:rPr>
            <w:lang w:val="en-US"/>
          </w:rPr>
          <w:t>tically affiliated public-to-private transitions (cost=1.90). In turn, the least common transitions are</w:t>
        </w:r>
      </w:ins>
      <w:ins w:id="63" w:author="Bruno Araujo" w:date="2019-12-12T19:31:00Z">
        <w:r w:rsidR="00780E81">
          <w:rPr>
            <w:lang w:val="en-US"/>
          </w:rPr>
          <w:t xml:space="preserve"> not affiliated </w:t>
        </w:r>
      </w:ins>
      <w:ins w:id="64" w:author="Bruno Araujo" w:date="2019-12-12T19:32:00Z">
        <w:r w:rsidR="00780E81">
          <w:rPr>
            <w:lang w:val="en-US"/>
          </w:rPr>
          <w:t xml:space="preserve">private employees that drop out </w:t>
        </w:r>
        <w:proofErr w:type="spellStart"/>
        <w:r w:rsidR="00780E81">
          <w:rPr>
            <w:lang w:val="en-US"/>
          </w:rPr>
          <w:t>Rais</w:t>
        </w:r>
        <w:proofErr w:type="spellEnd"/>
        <w:r w:rsidR="00780E81">
          <w:rPr>
            <w:lang w:val="en-US"/>
          </w:rPr>
          <w:t xml:space="preserve"> (cost=1.99).</w:t>
        </w:r>
      </w:ins>
    </w:p>
    <w:p w14:paraId="2E3DDF50" w14:textId="2ABB4B0D" w:rsidR="00EC58A4" w:rsidRPr="00354EB5" w:rsidRDefault="00BF7AA1" w:rsidP="00771B18">
      <w:pPr>
        <w:spacing w:line="480" w:lineRule="auto"/>
        <w:contextualSpacing/>
        <w:rPr>
          <w:lang w:val="en-US"/>
        </w:rPr>
        <w:pPrChange w:id="65" w:author="Bruno Araujo" w:date="2019-12-12T18:22:00Z">
          <w:pPr>
            <w:spacing w:line="480" w:lineRule="auto"/>
            <w:ind w:firstLine="720"/>
            <w:contextualSpacing/>
          </w:pPr>
        </w:pPrChange>
      </w:pPr>
      <w:r w:rsidRPr="00354EB5">
        <w:rPr>
          <w:lang w:val="en-US"/>
        </w:rPr>
        <w:t xml:space="preserve">The clustering method </w:t>
      </w:r>
      <w:r w:rsidR="007E5158">
        <w:rPr>
          <w:lang w:val="en-US"/>
        </w:rPr>
        <w:t>is</w:t>
      </w:r>
      <w:r w:rsidR="007E5158" w:rsidRPr="00354EB5">
        <w:rPr>
          <w:lang w:val="en-US"/>
        </w:rPr>
        <w:t xml:space="preserve"> </w:t>
      </w:r>
      <w:r w:rsidRPr="00354EB5">
        <w:rPr>
          <w:lang w:val="en-US"/>
        </w:rPr>
        <w:t xml:space="preserve">Ward’s hierarchical cluster, a standard in the literature. The choice of the number of clusters involved the analysis of some measures available in the R cluster package of and visual dendrogram inspection. No definitive criterion </w:t>
      </w:r>
      <w:r w:rsidR="007E5158">
        <w:rPr>
          <w:lang w:val="en-US"/>
        </w:rPr>
        <w:t>for choosing</w:t>
      </w:r>
      <w:r w:rsidRPr="00354EB5">
        <w:rPr>
          <w:lang w:val="en-US"/>
        </w:rPr>
        <w:t xml:space="preserve"> the number of clusters exists</w:t>
      </w:r>
      <w:ins w:id="66" w:author="Bruno Araujo" w:date="2019-12-12T18:28:00Z">
        <w:r w:rsidR="00E416B1">
          <w:rPr>
            <w:lang w:val="en-US"/>
          </w:rPr>
          <w:t xml:space="preserve">, and there is a trade-off between analytical power and </w:t>
        </w:r>
      </w:ins>
      <w:ins w:id="67" w:author="Bruno Araujo" w:date="2019-12-12T18:29:00Z">
        <w:r w:rsidR="00E416B1">
          <w:rPr>
            <w:lang w:val="en-US"/>
          </w:rPr>
          <w:t>tractability in the choice of clusters</w:t>
        </w:r>
      </w:ins>
      <w:ins w:id="68" w:author="Bruno Araujo" w:date="2019-12-12T18:31:00Z">
        <w:r w:rsidR="00E416B1">
          <w:rPr>
            <w:lang w:val="en-US"/>
          </w:rPr>
          <w:t xml:space="preserve"> – the number of clusters may vary from one to the number of observations itself.</w:t>
        </w:r>
      </w:ins>
      <w:del w:id="69" w:author="Bruno Araujo" w:date="2019-12-12T18:30:00Z">
        <w:r w:rsidRPr="00354EB5" w:rsidDel="00E416B1">
          <w:rPr>
            <w:lang w:val="en-US"/>
          </w:rPr>
          <w:delText>;</w:delText>
        </w:r>
      </w:del>
      <w:del w:id="70" w:author="Bruno Araujo" w:date="2019-12-12T18:31:00Z">
        <w:r w:rsidRPr="00354EB5" w:rsidDel="00E416B1">
          <w:rPr>
            <w:lang w:val="en-US"/>
          </w:rPr>
          <w:delText xml:space="preserve"> </w:delText>
        </w:r>
      </w:del>
      <w:ins w:id="71" w:author="Bruno Araujo" w:date="2019-12-12T18:32:00Z">
        <w:r w:rsidR="00E416B1">
          <w:rPr>
            <w:lang w:val="en-US"/>
          </w:rPr>
          <w:t xml:space="preserve"> However, </w:t>
        </w:r>
      </w:ins>
      <w:del w:id="72" w:author="Bruno Araujo" w:date="2019-12-12T18:31:00Z">
        <w:r w:rsidRPr="00354EB5" w:rsidDel="00E416B1">
          <w:rPr>
            <w:lang w:val="en-US"/>
          </w:rPr>
          <w:delText>some</w:delText>
        </w:r>
      </w:del>
      <w:ins w:id="73" w:author="Bruno Araujo" w:date="2019-12-12T18:32:00Z">
        <w:r w:rsidR="00E416B1">
          <w:rPr>
            <w:lang w:val="en-US"/>
          </w:rPr>
          <w:t>some</w:t>
        </w:r>
      </w:ins>
      <w:del w:id="74" w:author="Bruno Araujo" w:date="2019-12-12T18:31:00Z">
        <w:r w:rsidRPr="00354EB5" w:rsidDel="00E416B1">
          <w:rPr>
            <w:lang w:val="en-US"/>
          </w:rPr>
          <w:delText xml:space="preserve"> </w:delText>
        </w:r>
      </w:del>
      <w:ins w:id="75" w:author="Bruno Araujo" w:date="2019-12-12T18:32:00Z">
        <w:r w:rsidR="00E416B1">
          <w:rPr>
            <w:lang w:val="en-US"/>
          </w:rPr>
          <w:t xml:space="preserve"> </w:t>
        </w:r>
      </w:ins>
      <w:r w:rsidRPr="00354EB5">
        <w:rPr>
          <w:lang w:val="en-US"/>
        </w:rPr>
        <w:t>methods and indicators aid researchers in this decision, but they often do not point towards a single solution. Some criteria for this choice are presented in Figure 4</w:t>
      </w:r>
      <w:ins w:id="76" w:author="Bruno Araujo" w:date="2019-12-12T17:51:00Z">
        <w:r w:rsidR="009D3143">
          <w:rPr>
            <w:lang w:val="en-US"/>
          </w:rPr>
          <w:t>: the “elbow”</w:t>
        </w:r>
      </w:ins>
      <w:ins w:id="77" w:author="Bruno Araujo" w:date="2019-12-12T17:52:00Z">
        <w:r w:rsidR="009D3143">
          <w:rPr>
            <w:lang w:val="en-US"/>
          </w:rPr>
          <w:t xml:space="preserve"> graph, the</w:t>
        </w:r>
      </w:ins>
      <w:ins w:id="78" w:author="Bruno Araujo" w:date="2019-12-12T18:24:00Z">
        <w:r w:rsidR="00771B18">
          <w:rPr>
            <w:lang w:val="en-US"/>
          </w:rPr>
          <w:t xml:space="preserve"> </w:t>
        </w:r>
        <w:proofErr w:type="spellStart"/>
        <w:r w:rsidR="00771B18" w:rsidRPr="00771B18">
          <w:rPr>
            <w:lang w:val="en-US"/>
          </w:rPr>
          <w:t>Calinski-Harabasz</w:t>
        </w:r>
        <w:proofErr w:type="spellEnd"/>
        <w:r w:rsidR="00771B18">
          <w:rPr>
            <w:lang w:val="en-US"/>
          </w:rPr>
          <w:t xml:space="preserve"> </w:t>
        </w:r>
      </w:ins>
      <w:ins w:id="79" w:author="Bruno Araujo" w:date="2019-12-12T18:32:00Z">
        <w:r w:rsidR="00E416B1">
          <w:rPr>
            <w:lang w:val="en-US"/>
          </w:rPr>
          <w:t xml:space="preserve">(CH) </w:t>
        </w:r>
      </w:ins>
      <w:ins w:id="80" w:author="Bruno Araujo" w:date="2019-12-12T18:24:00Z">
        <w:r w:rsidR="00771B18">
          <w:rPr>
            <w:lang w:val="en-US"/>
          </w:rPr>
          <w:t xml:space="preserve">and the silhouette measures. </w:t>
        </w:r>
      </w:ins>
      <w:ins w:id="81" w:author="Bruno Araujo" w:date="2019-12-12T18:25:00Z">
        <w:r w:rsidR="00771B18">
          <w:rPr>
            <w:lang w:val="en-US"/>
          </w:rPr>
          <w:t xml:space="preserve">The “elbow” graph derives from the plot of the within sum of squares; since it </w:t>
        </w:r>
      </w:ins>
      <w:ins w:id="82" w:author="Bruno Araujo" w:date="2019-12-12T18:26:00Z">
        <w:r w:rsidR="00771B18">
          <w:rPr>
            <w:lang w:val="en-US"/>
          </w:rPr>
          <w:t xml:space="preserve">will always will fall with the number of clusters, it the researcher’s responsibility to decide </w:t>
        </w:r>
      </w:ins>
      <w:ins w:id="83" w:author="Bruno Araujo" w:date="2019-12-12T18:27:00Z">
        <w:r w:rsidR="00771B18">
          <w:rPr>
            <w:lang w:val="en-US"/>
          </w:rPr>
          <w:t>the cutoff point, i.e., where the decrease in the sum of squares is no more relevant</w:t>
        </w:r>
      </w:ins>
      <w:ins w:id="84" w:author="Bruno Araujo" w:date="2019-12-12T18:28:00Z">
        <w:r w:rsidR="00E416B1">
          <w:rPr>
            <w:lang w:val="en-US"/>
          </w:rPr>
          <w:t xml:space="preserve"> to justify the increase in the number</w:t>
        </w:r>
      </w:ins>
      <w:del w:id="85" w:author="Bruno Araujo" w:date="2019-12-12T17:51:00Z">
        <w:r w:rsidRPr="00354EB5" w:rsidDel="009D3143">
          <w:rPr>
            <w:lang w:val="en-US"/>
          </w:rPr>
          <w:delText>.</w:delText>
        </w:r>
      </w:del>
      <w:ins w:id="86" w:author="Bruno Araujo" w:date="2019-12-12T18:42:00Z">
        <w:r w:rsidR="00C3737A">
          <w:rPr>
            <w:lang w:val="en-US"/>
          </w:rPr>
          <w:t xml:space="preserve"> </w:t>
        </w:r>
      </w:ins>
      <w:ins w:id="87" w:author="Bruno Araujo" w:date="2019-12-12T18:35:00Z">
        <w:r w:rsidR="00E416B1">
          <w:rPr>
            <w:lang w:val="en-US"/>
          </w:rPr>
          <w:t xml:space="preserve">The CH measure </w:t>
        </w:r>
      </w:ins>
      <w:ins w:id="88" w:author="Bruno Araujo" w:date="2019-12-12T18:40:00Z">
        <w:r w:rsidR="00C3737A">
          <w:rPr>
            <w:lang w:val="en-US"/>
          </w:rPr>
          <w:t>is also a sum of squares</w:t>
        </w:r>
      </w:ins>
      <w:ins w:id="89" w:author="Bruno Araujo" w:date="2019-12-12T18:41:00Z">
        <w:r w:rsidR="00C3737A">
          <w:rPr>
            <w:lang w:val="en-US"/>
          </w:rPr>
          <w:t xml:space="preserve">, but weighted by the number of clusters (in this case, researchers should look for </w:t>
        </w:r>
        <w:r w:rsidR="00C3737A">
          <w:rPr>
            <w:lang w:val="en-US"/>
          </w:rPr>
          <w:lastRenderedPageBreak/>
          <w:t>maximum poi</w:t>
        </w:r>
      </w:ins>
      <w:ins w:id="90" w:author="Bruno Araujo" w:date="2019-12-12T18:42:00Z">
        <w:r w:rsidR="00C3737A">
          <w:rPr>
            <w:lang w:val="en-US"/>
          </w:rPr>
          <w:t>nts). The silhouette</w:t>
        </w:r>
      </w:ins>
      <w:ins w:id="91" w:author="Bruno Araujo" w:date="2019-12-12T18:34:00Z">
        <w:r w:rsidR="00E416B1" w:rsidRPr="00E33E0F">
          <w:rPr>
            <w:lang w:val="en-US"/>
          </w:rPr>
          <w:t xml:space="preserve"> measure</w:t>
        </w:r>
        <w:r w:rsidR="00E416B1">
          <w:rPr>
            <w:lang w:val="en-US"/>
          </w:rPr>
          <w:t xml:space="preserve"> represents</w:t>
        </w:r>
        <w:r w:rsidR="00E416B1" w:rsidRPr="00E33E0F">
          <w:rPr>
            <w:lang w:val="en-US"/>
          </w:rPr>
          <w:t xml:space="preserve"> the average distance of a specific observation in relation to the other observations of the cluster to which this point belongs and compares this distance to the smallest average distance between this observation and the observations of the cluster to which it does not belong. </w:t>
        </w:r>
        <w:r w:rsidR="00E416B1">
          <w:rPr>
            <w:lang w:val="en-US"/>
          </w:rPr>
          <w:t>The</w:t>
        </w:r>
        <w:r w:rsidR="00E416B1" w:rsidRPr="00E33E0F">
          <w:rPr>
            <w:lang w:val="en-US"/>
          </w:rPr>
          <w:t xml:space="preserve"> measure ranges between -1 (a situation where the observation is badly placed in its cluster, given that the average distance from it to another cluster is less than the average distance from the observations of its own cluster) and +1 (the opposite situation)</w:t>
        </w:r>
      </w:ins>
      <w:ins w:id="92" w:author="Bruno Araujo" w:date="2019-12-12T18:42:00Z">
        <w:r w:rsidR="00C3737A">
          <w:rPr>
            <w:lang w:val="en-US"/>
          </w:rPr>
          <w:t>.</w:t>
        </w:r>
      </w:ins>
      <w:ins w:id="93" w:author="Bruno Araujo" w:date="2019-12-12T18:43:00Z">
        <w:r w:rsidR="00C3737A">
          <w:rPr>
            <w:lang w:val="en-US"/>
          </w:rPr>
          <w:t xml:space="preserve"> In this case, researchers should</w:t>
        </w:r>
      </w:ins>
      <w:ins w:id="94" w:author="Bruno Araujo" w:date="2019-12-12T18:44:00Z">
        <w:r w:rsidR="00C3737A">
          <w:rPr>
            <w:lang w:val="en-US"/>
          </w:rPr>
          <w:t xml:space="preserve"> choose the number of clusters that minimize the average </w:t>
        </w:r>
        <w:commentRangeStart w:id="95"/>
        <w:r w:rsidR="00C3737A">
          <w:rPr>
            <w:lang w:val="en-US"/>
          </w:rPr>
          <w:t>silhouette</w:t>
        </w:r>
      </w:ins>
      <w:commentRangeEnd w:id="95"/>
      <w:ins w:id="96" w:author="Bruno Araujo" w:date="2019-12-12T18:46:00Z">
        <w:r w:rsidR="00607B0E">
          <w:rPr>
            <w:rStyle w:val="Refdecomentrio"/>
            <w:lang w:val="en-US"/>
          </w:rPr>
          <w:commentReference w:id="95"/>
        </w:r>
      </w:ins>
      <w:ins w:id="97" w:author="Bruno Araujo" w:date="2019-12-12T18:44:00Z">
        <w:r w:rsidR="00C3737A">
          <w:rPr>
            <w:lang w:val="en-US"/>
          </w:rPr>
          <w:t>.</w:t>
        </w:r>
      </w:ins>
      <w:ins w:id="98" w:author="Bruno Araujo" w:date="2019-12-12T18:33:00Z">
        <w:r w:rsidR="00E416B1">
          <w:rPr>
            <w:lang w:val="en-US"/>
          </w:rPr>
          <w:t xml:space="preserve"> </w:t>
        </w:r>
      </w:ins>
    </w:p>
    <w:p w14:paraId="58D24321" w14:textId="77777777" w:rsidR="00607B0E" w:rsidRPr="00C174A4" w:rsidDel="00607B0E" w:rsidRDefault="00C3737A" w:rsidP="00607B0E">
      <w:pPr>
        <w:spacing w:line="480" w:lineRule="auto"/>
        <w:contextualSpacing/>
        <w:rPr>
          <w:del w:id="99" w:author="Bruno Araujo" w:date="2019-12-12T18:48:00Z"/>
          <w:moveTo w:id="100" w:author="Bruno Araujo" w:date="2019-12-12T18:48:00Z"/>
          <w:lang w:val="en-US"/>
        </w:rPr>
      </w:pPr>
      <w:ins w:id="101" w:author="Bruno Araujo" w:date="2019-12-12T18:44:00Z">
        <w:r>
          <w:rPr>
            <w:lang w:val="en-US"/>
          </w:rPr>
          <w:t xml:space="preserve">Taking into account all these measures the </w:t>
        </w:r>
        <w:proofErr w:type="spellStart"/>
        <w:r>
          <w:rPr>
            <w:lang w:val="en-US"/>
          </w:rPr>
          <w:t>dendogram</w:t>
        </w:r>
      </w:ins>
      <w:proofErr w:type="spellEnd"/>
      <w:ins w:id="102" w:author="Bruno Araujo" w:date="2019-12-12T18:45:00Z">
        <w:r>
          <w:rPr>
            <w:lang w:val="en-US"/>
          </w:rPr>
          <w:t xml:space="preserve"> (figure 5) and the analytical power</w:t>
        </w:r>
      </w:ins>
      <w:ins w:id="103" w:author="Bruno Araujo" w:date="2019-12-12T18:44:00Z">
        <w:r>
          <w:rPr>
            <w:lang w:val="en-US"/>
          </w:rPr>
          <w:t xml:space="preserve">, </w:t>
        </w:r>
      </w:ins>
      <w:del w:id="104" w:author="Bruno Araujo" w:date="2019-12-12T18:44:00Z">
        <w:r w:rsidR="00C0441B" w:rsidRPr="00354EB5" w:rsidDel="00C3737A">
          <w:rPr>
            <w:lang w:val="en-US"/>
          </w:rPr>
          <w:delText>Herein</w:delText>
        </w:r>
      </w:del>
      <w:r w:rsidR="00C0441B" w:rsidRPr="00354EB5">
        <w:rPr>
          <w:lang w:val="en-US"/>
        </w:rPr>
        <w:t>, we chose a five-fold solution</w:t>
      </w:r>
      <w:del w:id="105" w:author="Bruno Araujo" w:date="2019-12-12T18:46:00Z">
        <w:r w:rsidR="00C0441B" w:rsidRPr="00354EB5" w:rsidDel="00C3737A">
          <w:rPr>
            <w:lang w:val="en-US"/>
          </w:rPr>
          <w:delText xml:space="preserve"> based on the dendrogram (Fig</w:delText>
        </w:r>
        <w:r w:rsidR="005C00A1" w:rsidDel="00C3737A">
          <w:rPr>
            <w:lang w:val="en-US"/>
          </w:rPr>
          <w:delText>ure</w:delText>
        </w:r>
        <w:r w:rsidR="00C0441B" w:rsidRPr="00354EB5" w:rsidDel="00C3737A">
          <w:rPr>
            <w:lang w:val="en-US"/>
          </w:rPr>
          <w:delText xml:space="preserve"> 5) and the analytical power of such a solution compared to alternatives</w:delText>
        </w:r>
      </w:del>
      <w:r w:rsidR="00C0441B" w:rsidRPr="00354EB5">
        <w:rPr>
          <w:lang w:val="en-US"/>
        </w:rPr>
        <w:t xml:space="preserve">. All code used to conduct the simulations and generate plots, as well as the simulation results presented herein, are available upon </w:t>
      </w:r>
      <w:commentRangeStart w:id="106"/>
      <w:r w:rsidR="00C0441B" w:rsidRPr="00354EB5">
        <w:rPr>
          <w:lang w:val="en-US"/>
        </w:rPr>
        <w:t>request</w:t>
      </w:r>
      <w:commentRangeEnd w:id="106"/>
      <w:r w:rsidR="00607B0E">
        <w:rPr>
          <w:rStyle w:val="Refdecomentrio"/>
          <w:lang w:val="en-US"/>
        </w:rPr>
        <w:commentReference w:id="106"/>
      </w:r>
      <w:r w:rsidR="00C0441B" w:rsidRPr="00354EB5">
        <w:rPr>
          <w:lang w:val="en-US"/>
        </w:rPr>
        <w:t>.</w:t>
      </w:r>
      <w:ins w:id="107" w:author="Bruno Araujo" w:date="2019-12-12T18:48:00Z">
        <w:r w:rsidR="00607B0E">
          <w:rPr>
            <w:lang w:val="en-US"/>
          </w:rPr>
          <w:t xml:space="preserve"> </w:t>
        </w:r>
      </w:ins>
      <w:moveToRangeStart w:id="108" w:author="Bruno Araujo" w:date="2019-12-12T18:48:00Z" w:name="move27068953"/>
      <w:moveTo w:id="109" w:author="Bruno Araujo" w:date="2019-12-12T18:48:00Z">
        <w:r w:rsidR="00607B0E" w:rsidRPr="00C174A4">
          <w:rPr>
            <w:lang w:val="en-US"/>
          </w:rPr>
          <w:t xml:space="preserve">In the </w:t>
        </w:r>
        <w:proofErr w:type="spellStart"/>
        <w:r w:rsidR="00607B0E" w:rsidRPr="00C174A4">
          <w:rPr>
            <w:lang w:val="en-US"/>
          </w:rPr>
          <w:t>Tempogram</w:t>
        </w:r>
        <w:proofErr w:type="spellEnd"/>
        <w:r w:rsidR="00607B0E" w:rsidRPr="00C174A4">
          <w:rPr>
            <w:lang w:val="en-US"/>
          </w:rPr>
          <w:t xml:space="preserve"> (Fig</w:t>
        </w:r>
        <w:r w:rsidR="00607B0E">
          <w:rPr>
            <w:lang w:val="en-US"/>
          </w:rPr>
          <w:t>ure</w:t>
        </w:r>
        <w:r w:rsidR="00607B0E" w:rsidRPr="00C174A4">
          <w:rPr>
            <w:lang w:val="en-US"/>
          </w:rPr>
          <w:t xml:space="preserve">. 6), we can better visualize the 5-cluster </w:t>
        </w:r>
        <w:proofErr w:type="spellStart"/>
        <w:r w:rsidR="00607B0E" w:rsidRPr="00C174A4">
          <w:rPr>
            <w:lang w:val="en-US"/>
          </w:rPr>
          <w:t>solution.</w:t>
        </w:r>
      </w:moveTo>
    </w:p>
    <w:moveToRangeEnd w:id="108"/>
    <w:p w14:paraId="5391F7A7" w14:textId="1566357D" w:rsidR="00C263B8" w:rsidRPr="00354EB5" w:rsidDel="00607B0E" w:rsidRDefault="00C263B8" w:rsidP="00607B0E">
      <w:pPr>
        <w:spacing w:line="480" w:lineRule="auto"/>
        <w:contextualSpacing/>
        <w:rPr>
          <w:del w:id="110" w:author="Bruno Araujo" w:date="2019-12-12T18:48:00Z"/>
          <w:lang w:val="en-US"/>
        </w:rPr>
        <w:pPrChange w:id="111" w:author="Bruno Araujo" w:date="2019-12-12T18:48:00Z">
          <w:pPr>
            <w:spacing w:line="480" w:lineRule="auto"/>
            <w:ind w:firstLine="720"/>
            <w:contextualSpacing/>
          </w:pPr>
        </w:pPrChange>
      </w:pPr>
    </w:p>
    <w:p w14:paraId="3D95027C" w14:textId="54A44F50" w:rsidR="00C66DBC" w:rsidRPr="00C174A4" w:rsidDel="00607B0E" w:rsidRDefault="00354EB5" w:rsidP="00607B0E">
      <w:pPr>
        <w:spacing w:line="480" w:lineRule="auto"/>
        <w:contextualSpacing/>
        <w:rPr>
          <w:del w:id="112" w:author="Bruno Araujo" w:date="2019-12-12T18:49:00Z"/>
          <w:moveFrom w:id="113" w:author="Bruno Araujo" w:date="2019-12-12T18:48:00Z"/>
          <w:lang w:val="en-US"/>
        </w:rPr>
        <w:pPrChange w:id="114" w:author="Bruno Araujo" w:date="2019-12-12T18:48:00Z">
          <w:pPr>
            <w:tabs>
              <w:tab w:val="left" w:pos="2550"/>
              <w:tab w:val="left" w:pos="2940"/>
              <w:tab w:val="center" w:pos="4612"/>
            </w:tabs>
            <w:spacing w:line="480" w:lineRule="auto"/>
            <w:ind w:firstLine="720"/>
            <w:contextualSpacing/>
          </w:pPr>
        </w:pPrChange>
      </w:pPr>
      <w:moveFromRangeStart w:id="115" w:author="Bruno Araujo" w:date="2019-12-12T18:48:00Z" w:name="move27068953"/>
      <w:moveFrom w:id="116" w:author="Bruno Araujo" w:date="2019-12-12T18:48:00Z">
        <w:r w:rsidRPr="00C174A4" w:rsidDel="00607B0E">
          <w:rPr>
            <w:lang w:val="en-US"/>
          </w:rPr>
          <w:t>In the Tempogram (Fig</w:t>
        </w:r>
        <w:r w:rsidR="008A7D37" w:rsidDel="00607B0E">
          <w:rPr>
            <w:lang w:val="en-US"/>
          </w:rPr>
          <w:t>ure</w:t>
        </w:r>
        <w:r w:rsidRPr="00C174A4" w:rsidDel="00607B0E">
          <w:rPr>
            <w:lang w:val="en-US"/>
          </w:rPr>
          <w:t>. 6), we can better visualize the 5</w:t>
        </w:r>
        <w:r w:rsidR="007E5158" w:rsidRPr="00C174A4" w:rsidDel="00607B0E">
          <w:rPr>
            <w:lang w:val="en-US"/>
          </w:rPr>
          <w:t>-</w:t>
        </w:r>
        <w:r w:rsidRPr="00C174A4" w:rsidDel="00607B0E">
          <w:rPr>
            <w:lang w:val="en-US"/>
          </w:rPr>
          <w:t>cluster solution.</w:t>
        </w:r>
      </w:moveFrom>
    </w:p>
    <w:moveFromRangeEnd w:id="115"/>
    <w:p w14:paraId="7F36C9BA" w14:textId="26F30D15" w:rsidR="001722A5" w:rsidRPr="00354EB5" w:rsidRDefault="00354EB5" w:rsidP="00607B0E">
      <w:pPr>
        <w:spacing w:line="480" w:lineRule="auto"/>
        <w:contextualSpacing/>
        <w:rPr>
          <w:lang w:val="en-US"/>
        </w:rPr>
        <w:pPrChange w:id="117" w:author="Bruno Araujo" w:date="2019-12-12T18:49:00Z">
          <w:pPr>
            <w:spacing w:line="480" w:lineRule="auto"/>
            <w:ind w:firstLine="720"/>
            <w:contextualSpacing/>
          </w:pPr>
        </w:pPrChange>
      </w:pPr>
      <w:r w:rsidRPr="00354EB5">
        <w:rPr>
          <w:lang w:val="en-US"/>
        </w:rPr>
        <w:t>Not</w:t>
      </w:r>
      <w:proofErr w:type="spellEnd"/>
      <w:r w:rsidRPr="00354EB5">
        <w:rPr>
          <w:lang w:val="en-US"/>
        </w:rPr>
        <w:t xml:space="preserve"> surprisingly, the five-cluster solution is very close to </w:t>
      </w:r>
      <w:r w:rsidR="007E5158">
        <w:rPr>
          <w:lang w:val="en-US"/>
        </w:rPr>
        <w:t>that</w:t>
      </w:r>
      <w:r w:rsidR="007E5158" w:rsidRPr="00354EB5">
        <w:rPr>
          <w:lang w:val="en-US"/>
        </w:rPr>
        <w:t xml:space="preserve"> </w:t>
      </w:r>
      <w:r w:rsidRPr="00354EB5">
        <w:rPr>
          <w:lang w:val="en-US"/>
        </w:rPr>
        <w:t>previously presented in the descriptive analysis:</w:t>
      </w:r>
    </w:p>
    <w:p w14:paraId="73E5E837" w14:textId="5549B339" w:rsidR="001722A5" w:rsidRPr="00354EB5" w:rsidRDefault="00CF522E" w:rsidP="00251E13">
      <w:pPr>
        <w:pStyle w:val="PargrafodaLista"/>
        <w:numPr>
          <w:ilvl w:val="0"/>
          <w:numId w:val="1"/>
        </w:numPr>
        <w:spacing w:line="480" w:lineRule="auto"/>
        <w:ind w:hanging="720"/>
        <w:rPr>
          <w:lang w:val="en-US"/>
        </w:rPr>
      </w:pPr>
      <w:r w:rsidRPr="00354EB5">
        <w:rPr>
          <w:lang w:val="en-US"/>
        </w:rPr>
        <w:t>Cluster 1 (n=27) - public servants, not affiliated, who then become private sector non-affiliated workers;</w:t>
      </w:r>
    </w:p>
    <w:p w14:paraId="560A8BBA" w14:textId="77777777" w:rsidR="001722A5" w:rsidRPr="00354EB5" w:rsidRDefault="00354EB5" w:rsidP="00251E13">
      <w:pPr>
        <w:pStyle w:val="PargrafodaLista"/>
        <w:numPr>
          <w:ilvl w:val="0"/>
          <w:numId w:val="1"/>
        </w:numPr>
        <w:spacing w:line="480" w:lineRule="auto"/>
        <w:ind w:hanging="720"/>
        <w:rPr>
          <w:lang w:val="en-US"/>
        </w:rPr>
      </w:pPr>
      <w:r w:rsidRPr="00354EB5">
        <w:rPr>
          <w:lang w:val="en-US"/>
        </w:rPr>
        <w:t>Cluster 2 (n=23) – politically affiliated public servants, who return to their positions after their terms as regulators;</w:t>
      </w:r>
    </w:p>
    <w:p w14:paraId="6D9F4140" w14:textId="77777777" w:rsidR="001722A5" w:rsidRPr="00354EB5" w:rsidRDefault="00C66DBC" w:rsidP="00251E13">
      <w:pPr>
        <w:pStyle w:val="PargrafodaLista"/>
        <w:numPr>
          <w:ilvl w:val="0"/>
          <w:numId w:val="1"/>
        </w:numPr>
        <w:spacing w:line="480" w:lineRule="auto"/>
        <w:ind w:hanging="720"/>
        <w:rPr>
          <w:lang w:val="en-US"/>
        </w:rPr>
      </w:pPr>
      <w:r w:rsidRPr="00354EB5">
        <w:rPr>
          <w:lang w:val="en-US"/>
        </w:rPr>
        <w:lastRenderedPageBreak/>
        <w:t>Cluster 3 (n=15) - politically affiliated public servants, who manage to go to the private sector afterwards;</w:t>
      </w:r>
    </w:p>
    <w:p w14:paraId="1197168F" w14:textId="77777777" w:rsidR="001722A5" w:rsidRPr="00354EB5" w:rsidRDefault="004A2CB6" w:rsidP="00251E13">
      <w:pPr>
        <w:pStyle w:val="PargrafodaLista"/>
        <w:numPr>
          <w:ilvl w:val="0"/>
          <w:numId w:val="1"/>
        </w:numPr>
        <w:spacing w:line="480" w:lineRule="auto"/>
        <w:ind w:hanging="720"/>
        <w:rPr>
          <w:lang w:val="en-US"/>
        </w:rPr>
      </w:pPr>
      <w:r w:rsidRPr="00354EB5">
        <w:rPr>
          <w:lang w:val="en-US"/>
        </w:rPr>
        <w:t>Cluster 4 (n=33) – not politically affiliated public servants, who return to their positions after their terms;</w:t>
      </w:r>
    </w:p>
    <w:p w14:paraId="6C492B69" w14:textId="77777777" w:rsidR="001722A5" w:rsidRPr="00354EB5" w:rsidRDefault="00354EB5" w:rsidP="00251E13">
      <w:pPr>
        <w:pStyle w:val="PargrafodaLista"/>
        <w:numPr>
          <w:ilvl w:val="0"/>
          <w:numId w:val="1"/>
        </w:numPr>
        <w:spacing w:line="480" w:lineRule="auto"/>
        <w:ind w:hanging="720"/>
        <w:rPr>
          <w:lang w:val="en-US"/>
        </w:rPr>
      </w:pPr>
      <w:r w:rsidRPr="00354EB5">
        <w:rPr>
          <w:lang w:val="en-US"/>
        </w:rPr>
        <w:t>Cluster 5 (n=19) – not affiliated private workers.</w:t>
      </w:r>
    </w:p>
    <w:p w14:paraId="56C6E11C" w14:textId="46763414" w:rsidR="00C16C3E" w:rsidRDefault="00C16C3E" w:rsidP="00485231">
      <w:pPr>
        <w:spacing w:line="480" w:lineRule="auto"/>
        <w:contextualSpacing/>
        <w:rPr>
          <w:lang w:val="en-US"/>
        </w:rPr>
      </w:pPr>
    </w:p>
    <w:p w14:paraId="26B6E0EA" w14:textId="20F76B2A" w:rsidR="00C16C3E" w:rsidRPr="00354EB5" w:rsidRDefault="005F4FCB" w:rsidP="00607B0E">
      <w:pPr>
        <w:spacing w:line="480" w:lineRule="auto"/>
        <w:contextualSpacing/>
        <w:rPr>
          <w:bCs/>
          <w:lang w:val="en-US"/>
        </w:rPr>
        <w:pPrChange w:id="118" w:author="Bruno Araujo" w:date="2019-12-12T18:50:00Z">
          <w:pPr>
            <w:spacing w:line="480" w:lineRule="auto"/>
            <w:ind w:firstLine="720"/>
            <w:contextualSpacing/>
          </w:pPr>
        </w:pPrChange>
      </w:pPr>
      <w:commentRangeStart w:id="119"/>
      <w:r w:rsidRPr="00354EB5">
        <w:rPr>
          <w:bCs/>
          <w:lang w:val="en-US"/>
        </w:rPr>
        <w:t xml:space="preserve">As we can see from our clusters, the most </w:t>
      </w:r>
      <w:ins w:id="120" w:author="Bruno Araujo" w:date="2019-12-12T18:57:00Z">
        <w:r w:rsidR="00E550D2">
          <w:rPr>
            <w:bCs/>
            <w:lang w:val="en-US"/>
          </w:rPr>
          <w:t xml:space="preserve">important path </w:t>
        </w:r>
      </w:ins>
      <w:del w:id="121" w:author="Bruno Araujo" w:date="2019-12-12T18:58:00Z">
        <w:r w:rsidRPr="00354EB5" w:rsidDel="00E550D2">
          <w:rPr>
            <w:bCs/>
            <w:lang w:val="en-US"/>
          </w:rPr>
          <w:delText xml:space="preserve">expressive typical </w:delText>
        </w:r>
      </w:del>
      <w:r w:rsidRPr="00354EB5">
        <w:rPr>
          <w:bCs/>
          <w:lang w:val="en-US"/>
        </w:rPr>
        <w:t>career path of the Brazilian regulators refers to not politically affiliated public servants who return to their positions after serving their terms</w:t>
      </w:r>
      <w:r w:rsidR="00354EB5" w:rsidRPr="00354EB5">
        <w:rPr>
          <w:bCs/>
          <w:lang w:val="en-US"/>
        </w:rPr>
        <w:t xml:space="preserve"> on the IRA</w:t>
      </w:r>
      <w:r w:rsidRPr="00354EB5">
        <w:rPr>
          <w:bCs/>
          <w:lang w:val="en-US"/>
        </w:rPr>
        <w:t xml:space="preserve"> board. However, the biggest career shifts </w:t>
      </w:r>
      <w:r w:rsidR="00354EB5" w:rsidRPr="00354EB5">
        <w:rPr>
          <w:bCs/>
          <w:lang w:val="en-US"/>
        </w:rPr>
        <w:t>are</w:t>
      </w:r>
      <w:r w:rsidRPr="00354EB5">
        <w:rPr>
          <w:bCs/>
          <w:lang w:val="en-US"/>
        </w:rPr>
        <w:t xml:space="preserve"> represented by not</w:t>
      </w:r>
      <w:r w:rsidR="007E5158">
        <w:rPr>
          <w:bCs/>
          <w:lang w:val="en-US"/>
        </w:rPr>
        <w:t>-</w:t>
      </w:r>
      <w:r w:rsidRPr="00354EB5">
        <w:rPr>
          <w:bCs/>
          <w:lang w:val="en-US"/>
        </w:rPr>
        <w:t>politically</w:t>
      </w:r>
      <w:r w:rsidR="007E5158">
        <w:rPr>
          <w:bCs/>
          <w:lang w:val="en-US"/>
        </w:rPr>
        <w:t>-</w:t>
      </w:r>
      <w:r w:rsidRPr="00354EB5">
        <w:rPr>
          <w:bCs/>
          <w:lang w:val="en-US"/>
        </w:rPr>
        <w:t>affiliated public servants who work in the private sector after their terms. Political affiliations seem to hinder any career shifts in post</w:t>
      </w:r>
      <w:r w:rsidR="00354EB5" w:rsidRPr="00354EB5">
        <w:rPr>
          <w:bCs/>
          <w:lang w:val="en-US"/>
        </w:rPr>
        <w:t>-</w:t>
      </w:r>
      <w:r w:rsidRPr="00354EB5">
        <w:rPr>
          <w:bCs/>
          <w:lang w:val="en-US"/>
        </w:rPr>
        <w:t xml:space="preserve">term positions. We test these hypotheses in the next </w:t>
      </w:r>
      <w:commentRangeStart w:id="122"/>
      <w:r w:rsidRPr="00354EB5">
        <w:rPr>
          <w:bCs/>
          <w:lang w:val="en-US"/>
        </w:rPr>
        <w:t>section</w:t>
      </w:r>
      <w:commentRangeEnd w:id="122"/>
      <w:r w:rsidR="00E550D2">
        <w:rPr>
          <w:rStyle w:val="Refdecomentrio"/>
          <w:lang w:val="en-US"/>
        </w:rPr>
        <w:commentReference w:id="122"/>
      </w:r>
      <w:r w:rsidRPr="00354EB5">
        <w:rPr>
          <w:bCs/>
          <w:lang w:val="en-US"/>
        </w:rPr>
        <w:t>.</w:t>
      </w:r>
      <w:commentRangeEnd w:id="119"/>
      <w:r w:rsidR="00E550D2">
        <w:rPr>
          <w:rStyle w:val="Refdecomentrio"/>
          <w:lang w:val="en-US"/>
        </w:rPr>
        <w:commentReference w:id="119"/>
      </w:r>
    </w:p>
    <w:p w14:paraId="50DF4082" w14:textId="21AAEE52" w:rsidR="00C45071" w:rsidRPr="00354EB5" w:rsidDel="00E550D2" w:rsidRDefault="00C45071" w:rsidP="00BE6921">
      <w:pPr>
        <w:spacing w:line="480" w:lineRule="auto"/>
        <w:contextualSpacing/>
        <w:rPr>
          <w:del w:id="124" w:author="Bruno Araujo" w:date="2019-12-12T18:59:00Z"/>
          <w:b/>
          <w:lang w:val="en-US"/>
        </w:rPr>
      </w:pPr>
    </w:p>
    <w:p w14:paraId="1FBA8A5A" w14:textId="14919CE0" w:rsidR="00301DA4" w:rsidRPr="00042609" w:rsidDel="00E550D2" w:rsidRDefault="00B551BD" w:rsidP="00B551BD">
      <w:pPr>
        <w:pBdr>
          <w:top w:val="nil"/>
          <w:left w:val="nil"/>
          <w:bottom w:val="nil"/>
          <w:right w:val="nil"/>
          <w:between w:val="nil"/>
        </w:pBdr>
        <w:spacing w:line="480" w:lineRule="auto"/>
        <w:contextualSpacing/>
        <w:rPr>
          <w:del w:id="125" w:author="Bruno Araujo" w:date="2019-12-12T18:59:00Z"/>
          <w:b/>
          <w:i/>
          <w:color w:val="000000"/>
          <w:lang w:val="en-US"/>
        </w:rPr>
      </w:pPr>
      <w:del w:id="126" w:author="Bruno Araujo" w:date="2019-12-12T18:59:00Z">
        <w:r w:rsidRPr="00042609" w:rsidDel="00E550D2">
          <w:rPr>
            <w:b/>
            <w:i/>
            <w:color w:val="000000"/>
            <w:lang w:val="en-US"/>
          </w:rPr>
          <w:delText xml:space="preserve">5.3 </w:delText>
        </w:r>
        <w:r w:rsidR="002A478D" w:rsidRPr="00042609" w:rsidDel="00E550D2">
          <w:rPr>
            <w:b/>
            <w:i/>
            <w:color w:val="000000"/>
            <w:lang w:val="en-US"/>
          </w:rPr>
          <w:delText>Politicization</w:delText>
        </w:r>
        <w:r w:rsidR="00354EB5" w:rsidRPr="00042609" w:rsidDel="00E550D2">
          <w:rPr>
            <w:b/>
            <w:i/>
            <w:color w:val="000000"/>
            <w:lang w:val="en-US"/>
          </w:rPr>
          <w:delText xml:space="preserve"> and publicization of regulators</w:delText>
        </w:r>
        <w:r w:rsidR="007E5158" w:rsidRPr="00042609" w:rsidDel="00E550D2">
          <w:rPr>
            <w:b/>
            <w:i/>
            <w:color w:val="000000"/>
            <w:lang w:val="en-US"/>
          </w:rPr>
          <w:delText>’</w:delText>
        </w:r>
        <w:r w:rsidR="00354EB5" w:rsidRPr="00042609" w:rsidDel="00E550D2">
          <w:rPr>
            <w:b/>
            <w:i/>
            <w:color w:val="000000"/>
            <w:lang w:val="en-US"/>
          </w:rPr>
          <w:delText xml:space="preserve"> careers: what matters more?</w:delText>
        </w:r>
      </w:del>
    </w:p>
    <w:p w14:paraId="525A7157" w14:textId="0FA7D02D" w:rsidR="00301DA4" w:rsidRPr="00354EB5" w:rsidDel="00E550D2" w:rsidRDefault="00354EB5" w:rsidP="00204A39">
      <w:pPr>
        <w:spacing w:line="480" w:lineRule="auto"/>
        <w:contextualSpacing/>
        <w:rPr>
          <w:del w:id="127" w:author="Bruno Araujo" w:date="2019-12-12T18:59:00Z"/>
          <w:lang w:val="en-US"/>
        </w:rPr>
      </w:pPr>
      <w:del w:id="128" w:author="Bruno Araujo" w:date="2019-12-12T18:59:00Z">
        <w:r w:rsidRPr="00354EB5" w:rsidDel="00E550D2">
          <w:rPr>
            <w:lang w:val="en-US"/>
          </w:rPr>
          <w:delText xml:space="preserve">In this section, we explicitly test the hypothesis that having previous experience in the public sector helps or hampers </w:delText>
        </w:r>
        <w:r w:rsidR="007E5158" w:rsidDel="00E550D2">
          <w:rPr>
            <w:lang w:val="en-US"/>
          </w:rPr>
          <w:delText>a subsequent</w:delText>
        </w:r>
        <w:r w:rsidRPr="00354EB5" w:rsidDel="00E550D2">
          <w:rPr>
            <w:lang w:val="en-US"/>
          </w:rPr>
          <w:delText xml:space="preserve"> career in the private sector</w:delText>
        </w:r>
        <w:r w:rsidR="0079074F" w:rsidDel="00E550D2">
          <w:rPr>
            <w:lang w:val="en-US"/>
          </w:rPr>
          <w:delText xml:space="preserve"> (Hypothesis 1)</w:delText>
        </w:r>
        <w:r w:rsidRPr="00354EB5" w:rsidDel="00E550D2">
          <w:rPr>
            <w:lang w:val="en-US"/>
          </w:rPr>
          <w:delText>. We do the same for</w:delText>
        </w:r>
        <w:r w:rsidR="007E5158" w:rsidDel="00E550D2">
          <w:rPr>
            <w:lang w:val="en-US"/>
          </w:rPr>
          <w:delText xml:space="preserve"> the</w:delText>
        </w:r>
        <w:r w:rsidRPr="00354EB5" w:rsidDel="00E550D2">
          <w:rPr>
            <w:lang w:val="en-US"/>
          </w:rPr>
          <w:delText xml:space="preserve"> political affiliation of the regulators</w:delText>
        </w:r>
        <w:r w:rsidR="0079074F" w:rsidDel="00E550D2">
          <w:rPr>
            <w:lang w:val="en-US"/>
          </w:rPr>
          <w:delText xml:space="preserve"> (Hypothesis 2)</w:delText>
        </w:r>
        <w:r w:rsidRPr="00354EB5" w:rsidDel="00E550D2">
          <w:rPr>
            <w:lang w:val="en-US"/>
          </w:rPr>
          <w:delText>.</w:delText>
        </w:r>
      </w:del>
    </w:p>
    <w:p w14:paraId="616305E9" w14:textId="2AC14FE2" w:rsidR="00301DA4" w:rsidRPr="00354EB5" w:rsidDel="00E550D2" w:rsidRDefault="00354EB5" w:rsidP="0074731D">
      <w:pPr>
        <w:spacing w:line="480" w:lineRule="auto"/>
        <w:ind w:firstLine="720"/>
        <w:contextualSpacing/>
        <w:rPr>
          <w:del w:id="129" w:author="Bruno Araujo" w:date="2019-12-12T18:59:00Z"/>
          <w:lang w:val="en-US"/>
        </w:rPr>
      </w:pPr>
      <w:del w:id="130" w:author="Bruno Araujo" w:date="2019-12-12T18:59:00Z">
        <w:r w:rsidRPr="00354EB5" w:rsidDel="00E550D2">
          <w:rPr>
            <w:lang w:val="en-US"/>
          </w:rPr>
          <w:delText xml:space="preserve">The first </w:delText>
        </w:r>
        <w:r w:rsidRPr="00354EB5" w:rsidDel="00E550D2">
          <w:rPr>
            <w:i/>
            <w:iCs/>
            <w:lang w:val="en-US"/>
          </w:rPr>
          <w:delText>probit</w:delText>
        </w:r>
        <w:r w:rsidRPr="00354EB5" w:rsidDel="00E550D2">
          <w:rPr>
            <w:lang w:val="en-US"/>
          </w:rPr>
          <w:delText xml:space="preserve"> model is shown in </w:delText>
        </w:r>
        <w:r w:rsidR="0034505B" w:rsidDel="00E550D2">
          <w:rPr>
            <w:lang w:val="en-US"/>
          </w:rPr>
          <w:delText>Table</w:delText>
        </w:r>
        <w:r w:rsidR="0034505B" w:rsidRPr="00354EB5" w:rsidDel="00E550D2">
          <w:rPr>
            <w:lang w:val="en-US"/>
          </w:rPr>
          <w:delText xml:space="preserve"> </w:delText>
        </w:r>
        <w:r w:rsidR="00B92424" w:rsidDel="00E550D2">
          <w:rPr>
            <w:lang w:val="en-US"/>
          </w:rPr>
          <w:delText>4</w:delText>
        </w:r>
        <w:r w:rsidRPr="00354EB5" w:rsidDel="00E550D2">
          <w:rPr>
            <w:lang w:val="en-US"/>
          </w:rPr>
          <w:delText xml:space="preserve">. Being a former public servant raises the probability of </w:delText>
        </w:r>
        <w:r w:rsidR="007E5158" w:rsidDel="00E550D2">
          <w:rPr>
            <w:lang w:val="en-US"/>
          </w:rPr>
          <w:delText xml:space="preserve">subsequently </w:delText>
        </w:r>
        <w:r w:rsidRPr="00354EB5" w:rsidDel="00E550D2">
          <w:rPr>
            <w:lang w:val="en-US"/>
          </w:rPr>
          <w:delText>working in the private sector</w:delText>
        </w:r>
        <w:r w:rsidR="0079074F" w:rsidDel="00E550D2">
          <w:rPr>
            <w:lang w:val="en-US"/>
          </w:rPr>
          <w:delText>, rejecting the null</w:delText>
        </w:r>
        <w:r w:rsidR="00A4563C" w:rsidDel="00E550D2">
          <w:rPr>
            <w:lang w:val="en-US"/>
          </w:rPr>
          <w:delText xml:space="preserve"> of</w:delText>
        </w:r>
        <w:r w:rsidR="0079074F" w:rsidDel="00E550D2">
          <w:rPr>
            <w:lang w:val="en-US"/>
          </w:rPr>
          <w:delText xml:space="preserve"> </w:delText>
        </w:r>
        <w:r w:rsidR="00A4563C" w:rsidDel="00E550D2">
          <w:rPr>
            <w:lang w:val="en-US"/>
          </w:rPr>
          <w:delText>H</w:delText>
        </w:r>
        <w:r w:rsidR="0079074F" w:rsidDel="00E550D2">
          <w:rPr>
            <w:lang w:val="en-US"/>
          </w:rPr>
          <w:delText>ypothesis 1</w:delText>
        </w:r>
        <w:r w:rsidRPr="00354EB5" w:rsidDel="00E550D2">
          <w:rPr>
            <w:lang w:val="en-US"/>
          </w:rPr>
          <w:delText>. In fact, former public servants have 2.75 more chances to work in the private sector than former private workers do. However, political affiliation does not appear to affect the after-</w:delText>
        </w:r>
        <w:r w:rsidRPr="00354EB5" w:rsidDel="00E550D2">
          <w:rPr>
            <w:lang w:val="en-US"/>
          </w:rPr>
          <w:lastRenderedPageBreak/>
          <w:delText>agency pattern because one cannot reject the null hypothesis</w:delText>
        </w:r>
        <w:r w:rsidR="007E5158" w:rsidDel="00E550D2">
          <w:rPr>
            <w:lang w:val="en-US"/>
          </w:rPr>
          <w:delText>,</w:delText>
        </w:r>
        <w:r w:rsidRPr="00354EB5" w:rsidDel="00E550D2">
          <w:rPr>
            <w:lang w:val="en-US"/>
          </w:rPr>
          <w:delText xml:space="preserve"> </w:delText>
        </w:r>
        <w:r w:rsidR="007E5158" w:rsidDel="00E550D2">
          <w:rPr>
            <w:lang w:val="en-US"/>
          </w:rPr>
          <w:delText>for which the</w:delText>
        </w:r>
        <w:r w:rsidRPr="00354EB5" w:rsidDel="00E550D2">
          <w:rPr>
            <w:lang w:val="en-US"/>
          </w:rPr>
          <w:delText xml:space="preserve"> coefficient is zero.</w:delText>
        </w:r>
      </w:del>
    </w:p>
    <w:p w14:paraId="2EE6AF8F" w14:textId="0C1774D7" w:rsidR="00301DA4" w:rsidRPr="00354EB5" w:rsidDel="00E550D2" w:rsidRDefault="00354EB5" w:rsidP="00F2362D">
      <w:pPr>
        <w:spacing w:line="480" w:lineRule="auto"/>
        <w:ind w:firstLine="720"/>
        <w:contextualSpacing/>
        <w:rPr>
          <w:del w:id="131" w:author="Bruno Araujo" w:date="2019-12-12T18:59:00Z"/>
          <w:lang w:val="en-US"/>
        </w:rPr>
      </w:pPr>
      <w:del w:id="132" w:author="Bruno Araujo" w:date="2019-12-12T18:59:00Z">
        <w:r w:rsidRPr="00354EB5" w:rsidDel="00E550D2">
          <w:rPr>
            <w:lang w:val="en-US"/>
          </w:rPr>
          <w:delText xml:space="preserve">We also run a second model (Table </w:delText>
        </w:r>
        <w:r w:rsidR="00B92424" w:rsidDel="00E550D2">
          <w:rPr>
            <w:lang w:val="en-US"/>
          </w:rPr>
          <w:delText>5</w:delText>
        </w:r>
        <w:r w:rsidRPr="00354EB5" w:rsidDel="00E550D2">
          <w:rPr>
            <w:lang w:val="en-US"/>
          </w:rPr>
          <w:delText xml:space="preserve">) restricted to those former public servants. The underlying hypothesis is that political affiliation may have differentiated effects </w:delText>
        </w:r>
        <w:r w:rsidR="007E5158" w:rsidDel="00E550D2">
          <w:rPr>
            <w:lang w:val="en-US"/>
          </w:rPr>
          <w:delText>on</w:delText>
        </w:r>
        <w:r w:rsidR="007E5158" w:rsidRPr="00354EB5" w:rsidDel="00E550D2">
          <w:rPr>
            <w:lang w:val="en-US"/>
          </w:rPr>
          <w:delText xml:space="preserve"> </w:delText>
        </w:r>
        <w:r w:rsidRPr="00354EB5" w:rsidDel="00E550D2">
          <w:rPr>
            <w:lang w:val="en-US"/>
          </w:rPr>
          <w:delText>the odds of getting a private position depending on whether the regulator comes from the public or private sector.</w:delText>
        </w:r>
      </w:del>
    </w:p>
    <w:p w14:paraId="74BEDE57" w14:textId="350D2B53" w:rsidR="00301DA4" w:rsidRPr="00354EB5" w:rsidDel="00E550D2" w:rsidRDefault="00354EB5" w:rsidP="00127DA2">
      <w:pPr>
        <w:spacing w:line="480" w:lineRule="auto"/>
        <w:ind w:firstLine="720"/>
        <w:contextualSpacing/>
        <w:rPr>
          <w:del w:id="133" w:author="Bruno Araujo" w:date="2019-12-12T18:59:00Z"/>
          <w:lang w:val="en-US"/>
        </w:rPr>
      </w:pPr>
      <w:del w:id="134" w:author="Bruno Araujo" w:date="2019-12-12T18:59:00Z">
        <w:r w:rsidRPr="00354EB5" w:rsidDel="00E550D2">
          <w:rPr>
            <w:lang w:val="en-US"/>
          </w:rPr>
          <w:delText>From this model, one cannot reject the null</w:delText>
        </w:r>
        <w:r w:rsidR="00A4563C" w:rsidDel="00E550D2">
          <w:rPr>
            <w:lang w:val="en-US"/>
          </w:rPr>
          <w:delText xml:space="preserve"> of</w:delText>
        </w:r>
        <w:r w:rsidRPr="00354EB5" w:rsidDel="00E550D2">
          <w:rPr>
            <w:lang w:val="en-US"/>
          </w:rPr>
          <w:delText xml:space="preserve"> </w:delText>
        </w:r>
        <w:r w:rsidR="00A4563C" w:rsidDel="00E550D2">
          <w:rPr>
            <w:lang w:val="en-US"/>
          </w:rPr>
          <w:delText>H</w:delText>
        </w:r>
        <w:r w:rsidRPr="00354EB5" w:rsidDel="00E550D2">
          <w:rPr>
            <w:lang w:val="en-US"/>
          </w:rPr>
          <w:delText xml:space="preserve">ypothesis </w:delText>
        </w:r>
        <w:r w:rsidR="0079074F" w:rsidDel="00E550D2">
          <w:rPr>
            <w:lang w:val="en-US"/>
          </w:rPr>
          <w:delText>2</w:delText>
        </w:r>
        <w:r w:rsidR="00A4563C" w:rsidDel="00E550D2">
          <w:rPr>
            <w:lang w:val="en-US"/>
          </w:rPr>
          <w:delText>,</w:delText>
        </w:r>
        <w:r w:rsidR="0079074F" w:rsidDel="00E550D2">
          <w:rPr>
            <w:lang w:val="en-US"/>
          </w:rPr>
          <w:delText xml:space="preserve"> </w:delText>
        </w:r>
        <w:r w:rsidR="00A4563C" w:rsidDel="00E550D2">
          <w:rPr>
            <w:lang w:val="en-US"/>
          </w:rPr>
          <w:delText xml:space="preserve">i.e., </w:delText>
        </w:r>
        <w:r w:rsidRPr="00354EB5" w:rsidDel="00E550D2">
          <w:rPr>
            <w:lang w:val="en-US"/>
          </w:rPr>
          <w:delText xml:space="preserve">that political affiliation has no impact on the probability of working </w:delText>
        </w:r>
        <w:r w:rsidR="007E5158" w:rsidDel="00E550D2">
          <w:rPr>
            <w:lang w:val="en-US"/>
          </w:rPr>
          <w:delText>in</w:delText>
        </w:r>
        <w:r w:rsidR="007E5158" w:rsidRPr="00354EB5" w:rsidDel="00E550D2">
          <w:rPr>
            <w:lang w:val="en-US"/>
          </w:rPr>
          <w:delText xml:space="preserve"> </w:delText>
        </w:r>
        <w:r w:rsidRPr="00354EB5" w:rsidDel="00E550D2">
          <w:rPr>
            <w:lang w:val="en-US"/>
          </w:rPr>
          <w:delText>the private sector after a term on a regulatory board</w:delText>
        </w:r>
        <w:r w:rsidR="00A4563C" w:rsidDel="00E550D2">
          <w:rPr>
            <w:lang w:val="en-US"/>
          </w:rPr>
          <w:delText>.</w:delText>
        </w:r>
      </w:del>
    </w:p>
    <w:p w14:paraId="5964B341" w14:textId="77777777" w:rsidR="00301DA4" w:rsidRPr="00354EB5" w:rsidRDefault="00301DA4" w:rsidP="005533BC">
      <w:pPr>
        <w:spacing w:line="480" w:lineRule="auto"/>
        <w:contextualSpacing/>
        <w:rPr>
          <w:b/>
          <w:lang w:val="en-US"/>
        </w:rPr>
      </w:pPr>
    </w:p>
    <w:p w14:paraId="073DA400" w14:textId="57C5BDF0" w:rsidR="00F001BF" w:rsidRPr="00AB1D9D" w:rsidRDefault="00DB6118" w:rsidP="00C86B33">
      <w:pPr>
        <w:spacing w:line="480" w:lineRule="auto"/>
        <w:contextualSpacing/>
        <w:rPr>
          <w:b/>
          <w:i/>
          <w:lang w:val="en-US"/>
        </w:rPr>
      </w:pPr>
      <w:r w:rsidRPr="00AB1D9D">
        <w:rPr>
          <w:b/>
          <w:i/>
          <w:lang w:val="en-US"/>
        </w:rPr>
        <w:t xml:space="preserve">5.4 </w:t>
      </w:r>
      <w:r w:rsidR="00354EB5" w:rsidRPr="00AB1D9D">
        <w:rPr>
          <w:b/>
          <w:i/>
          <w:lang w:val="en-US"/>
        </w:rPr>
        <w:t>Postterm benefits of Brazilian regulators</w:t>
      </w:r>
    </w:p>
    <w:p w14:paraId="601835DC" w14:textId="1AB558EC" w:rsidR="00F001BF" w:rsidRPr="00354EB5" w:rsidRDefault="00A4563C" w:rsidP="0037696F">
      <w:pPr>
        <w:pBdr>
          <w:top w:val="nil"/>
          <w:left w:val="nil"/>
          <w:bottom w:val="nil"/>
          <w:right w:val="nil"/>
          <w:between w:val="nil"/>
        </w:pBdr>
        <w:spacing w:line="480" w:lineRule="auto"/>
        <w:contextualSpacing/>
        <w:rPr>
          <w:color w:val="000000"/>
          <w:lang w:val="en-US"/>
        </w:rPr>
      </w:pPr>
      <w:r>
        <w:rPr>
          <w:color w:val="000000"/>
          <w:lang w:val="en-US"/>
        </w:rPr>
        <w:t>Finally</w:t>
      </w:r>
      <w:r w:rsidR="00354EB5" w:rsidRPr="00354EB5">
        <w:rPr>
          <w:color w:val="000000"/>
          <w:lang w:val="en-US"/>
        </w:rPr>
        <w:t>, we verified which of the clusters obtain more salary benefits after serving their mandates in IRAs. Figure 7 depicts the before-and-after wages of IRA board members.</w:t>
      </w:r>
    </w:p>
    <w:p w14:paraId="766BF53A" w14:textId="1CBD00BE" w:rsidR="00C671BB" w:rsidRPr="00562F85" w:rsidRDefault="00354EB5" w:rsidP="00562F85">
      <w:pPr>
        <w:pBdr>
          <w:top w:val="nil"/>
          <w:left w:val="nil"/>
          <w:bottom w:val="nil"/>
          <w:right w:val="nil"/>
          <w:between w:val="nil"/>
        </w:pBdr>
        <w:spacing w:line="480" w:lineRule="auto"/>
        <w:ind w:firstLine="720"/>
        <w:contextualSpacing/>
        <w:rPr>
          <w:color w:val="000000"/>
          <w:lang w:val="en-US"/>
        </w:rPr>
      </w:pPr>
      <w:r w:rsidRPr="00562F85">
        <w:rPr>
          <w:color w:val="000000"/>
          <w:lang w:val="en-US"/>
        </w:rPr>
        <w:t>Perhaps surprisingly, former not</w:t>
      </w:r>
      <w:r w:rsidR="007E5158" w:rsidRPr="00562F85">
        <w:rPr>
          <w:color w:val="000000"/>
          <w:lang w:val="en-US"/>
        </w:rPr>
        <w:t>-</w:t>
      </w:r>
      <w:r w:rsidRPr="00562F85">
        <w:rPr>
          <w:color w:val="000000"/>
          <w:lang w:val="en-US"/>
        </w:rPr>
        <w:t>affiliated public servants (the red columns) do not seem to substantially increase their salaries</w:t>
      </w:r>
      <w:r w:rsidRPr="00562F85">
        <w:rPr>
          <w:i/>
          <w:color w:val="000000"/>
          <w:lang w:val="en-US"/>
        </w:rPr>
        <w:t xml:space="preserve"> </w:t>
      </w:r>
      <w:r w:rsidR="003F3D2A" w:rsidRPr="00562F85">
        <w:rPr>
          <w:color w:val="000000"/>
          <w:lang w:val="en-US"/>
        </w:rPr>
        <w:t>in the private sector after their terms as regulators. As we can see, the public</w:t>
      </w:r>
      <w:r w:rsidR="007E5158" w:rsidRPr="00562F85">
        <w:rPr>
          <w:color w:val="000000"/>
          <w:lang w:val="en-US"/>
        </w:rPr>
        <w:t>-</w:t>
      </w:r>
      <w:r w:rsidR="003F3D2A" w:rsidRPr="00562F85">
        <w:rPr>
          <w:color w:val="000000"/>
          <w:lang w:val="en-US"/>
        </w:rPr>
        <w:t>to</w:t>
      </w:r>
      <w:r w:rsidR="007E5158" w:rsidRPr="00562F85">
        <w:rPr>
          <w:color w:val="000000"/>
          <w:lang w:val="en-US"/>
        </w:rPr>
        <w:t>-</w:t>
      </w:r>
      <w:r w:rsidR="003F3D2A" w:rsidRPr="00562F85">
        <w:rPr>
          <w:color w:val="000000"/>
          <w:lang w:val="en-US"/>
        </w:rPr>
        <w:t>private career, not affiliated (in red)</w:t>
      </w:r>
      <w:r w:rsidRPr="00562F85">
        <w:rPr>
          <w:color w:val="000000"/>
          <w:lang w:val="en-US"/>
        </w:rPr>
        <w:t>,</w:t>
      </w:r>
      <w:r w:rsidR="003F3D2A" w:rsidRPr="00562F85">
        <w:rPr>
          <w:color w:val="000000"/>
          <w:lang w:val="en-US"/>
        </w:rPr>
        <w:t xml:space="preserve"> is the one that </w:t>
      </w:r>
      <w:r w:rsidR="007E5158" w:rsidRPr="00562F85">
        <w:rPr>
          <w:color w:val="000000"/>
          <w:lang w:val="en-US"/>
        </w:rPr>
        <w:t xml:space="preserve">receives </w:t>
      </w:r>
      <w:r w:rsidR="003F3D2A" w:rsidRPr="00562F85">
        <w:rPr>
          <w:color w:val="000000"/>
          <w:lang w:val="en-US"/>
        </w:rPr>
        <w:t xml:space="preserve">similar salary benefits after serving the term (0 point). However, our reliance on </w:t>
      </w:r>
      <w:r w:rsidRPr="00562F85">
        <w:rPr>
          <w:color w:val="000000"/>
          <w:lang w:val="en-US"/>
        </w:rPr>
        <w:t xml:space="preserve">the </w:t>
      </w:r>
      <w:r w:rsidR="003F3D2A" w:rsidRPr="00562F85">
        <w:rPr>
          <w:color w:val="000000"/>
          <w:lang w:val="en-US"/>
        </w:rPr>
        <w:t xml:space="preserve">RAIS database </w:t>
      </w:r>
      <w:r w:rsidRPr="00562F85">
        <w:rPr>
          <w:color w:val="000000"/>
          <w:lang w:val="en-US"/>
        </w:rPr>
        <w:t xml:space="preserve">hinders </w:t>
      </w:r>
      <w:r w:rsidR="007E5158" w:rsidRPr="00562F85">
        <w:rPr>
          <w:color w:val="000000"/>
          <w:lang w:val="en-US"/>
        </w:rPr>
        <w:t xml:space="preserve">our knowledge of </w:t>
      </w:r>
      <w:r w:rsidR="003F3D2A" w:rsidRPr="00562F85">
        <w:rPr>
          <w:color w:val="000000"/>
          <w:lang w:val="en-US"/>
        </w:rPr>
        <w:t>the actual benefits of this career</w:t>
      </w:r>
      <w:r w:rsidRPr="00562F85">
        <w:rPr>
          <w:color w:val="000000"/>
          <w:lang w:val="en-US"/>
        </w:rPr>
        <w:t xml:space="preserve"> because</w:t>
      </w:r>
      <w:r w:rsidR="003F3D2A" w:rsidRPr="00562F85">
        <w:rPr>
          <w:color w:val="000000"/>
          <w:lang w:val="en-US"/>
        </w:rPr>
        <w:t xml:space="preserve"> RAIS registers only the salaries</w:t>
      </w:r>
      <w:r w:rsidR="00882145">
        <w:rPr>
          <w:color w:val="000000"/>
          <w:lang w:val="en-US"/>
        </w:rPr>
        <w:t>,</w:t>
      </w:r>
      <w:r w:rsidR="003F3D2A" w:rsidRPr="00562F85">
        <w:rPr>
          <w:color w:val="000000"/>
          <w:lang w:val="en-US"/>
        </w:rPr>
        <w:t xml:space="preserve"> not other types of benefits, such as pensions, dividends or profits</w:t>
      </w:r>
      <w:r w:rsidR="007E5158" w:rsidRPr="00562F85">
        <w:rPr>
          <w:color w:val="000000"/>
          <w:lang w:val="en-US"/>
        </w:rPr>
        <w:t>,</w:t>
      </w:r>
      <w:r w:rsidR="003F3D2A" w:rsidRPr="00562F85">
        <w:rPr>
          <w:color w:val="000000"/>
          <w:lang w:val="en-US"/>
        </w:rPr>
        <w:t xml:space="preserve"> </w:t>
      </w:r>
      <w:r w:rsidR="007E5158" w:rsidRPr="00562F85">
        <w:rPr>
          <w:color w:val="000000"/>
          <w:lang w:val="en-US"/>
        </w:rPr>
        <w:t xml:space="preserve">which </w:t>
      </w:r>
      <w:r w:rsidR="003F3D2A" w:rsidRPr="00562F85">
        <w:rPr>
          <w:color w:val="000000"/>
          <w:lang w:val="en-US"/>
        </w:rPr>
        <w:t>better illustrate</w:t>
      </w:r>
      <w:r w:rsidRPr="00562F85">
        <w:rPr>
          <w:color w:val="000000"/>
          <w:lang w:val="en-US"/>
        </w:rPr>
        <w:t xml:space="preserve"> the</w:t>
      </w:r>
      <w:r w:rsidR="003F3D2A" w:rsidRPr="00562F85">
        <w:rPr>
          <w:color w:val="000000"/>
          <w:lang w:val="en-US"/>
        </w:rPr>
        <w:t xml:space="preserve"> typical trajectory of this career. Indeed, most former public servants are not hired directly </w:t>
      </w:r>
      <w:r w:rsidR="007E5158" w:rsidRPr="00562F85">
        <w:rPr>
          <w:color w:val="000000"/>
          <w:lang w:val="en-US"/>
        </w:rPr>
        <w:t xml:space="preserve">by </w:t>
      </w:r>
      <w:r w:rsidR="003F3D2A" w:rsidRPr="00562F85">
        <w:rPr>
          <w:color w:val="000000"/>
          <w:lang w:val="en-US"/>
        </w:rPr>
        <w:t xml:space="preserve">regulated companies but work as consultants, many in their own companies. From this cluster, our qualitative analysis revealed at least eight regulators </w:t>
      </w:r>
      <w:r w:rsidR="007E5158" w:rsidRPr="00562F85">
        <w:rPr>
          <w:color w:val="000000"/>
          <w:lang w:val="en-US"/>
        </w:rPr>
        <w:t xml:space="preserve">who </w:t>
      </w:r>
      <w:r w:rsidR="003F3D2A" w:rsidRPr="00562F85">
        <w:rPr>
          <w:color w:val="000000"/>
          <w:lang w:val="en-US"/>
        </w:rPr>
        <w:t xml:space="preserve">are owners or </w:t>
      </w:r>
      <w:r w:rsidRPr="00562F85">
        <w:rPr>
          <w:color w:val="000000"/>
          <w:lang w:val="en-US"/>
        </w:rPr>
        <w:t>partners</w:t>
      </w:r>
      <w:r w:rsidR="003F3D2A" w:rsidRPr="00562F85">
        <w:rPr>
          <w:color w:val="000000"/>
          <w:lang w:val="en-US"/>
        </w:rPr>
        <w:t xml:space="preserve"> of consultancy firms. Moreover, </w:t>
      </w:r>
      <w:r w:rsidR="001862CA">
        <w:rPr>
          <w:color w:val="000000"/>
          <w:lang w:val="en-US"/>
        </w:rPr>
        <w:t>other regulators are</w:t>
      </w:r>
      <w:r w:rsidR="003F3D2A" w:rsidRPr="00562F85">
        <w:rPr>
          <w:color w:val="000000"/>
          <w:lang w:val="en-US"/>
        </w:rPr>
        <w:t xml:space="preserve"> </w:t>
      </w:r>
      <w:r w:rsidR="003F3D2A" w:rsidRPr="00562F85">
        <w:rPr>
          <w:color w:val="000000"/>
          <w:lang w:val="en-US"/>
        </w:rPr>
        <w:lastRenderedPageBreak/>
        <w:t xml:space="preserve">retired military officers </w:t>
      </w:r>
      <w:r w:rsidRPr="00562F85">
        <w:rPr>
          <w:color w:val="000000"/>
          <w:lang w:val="en-US"/>
        </w:rPr>
        <w:t>who</w:t>
      </w:r>
      <w:r w:rsidR="003F3D2A" w:rsidRPr="00562F85">
        <w:rPr>
          <w:color w:val="000000"/>
          <w:lang w:val="en-US"/>
        </w:rPr>
        <w:t xml:space="preserve"> earn Brazilian Armed Forces pension benefits </w:t>
      </w:r>
      <w:r w:rsidRPr="00562F85">
        <w:rPr>
          <w:color w:val="000000"/>
          <w:lang w:val="en-US"/>
        </w:rPr>
        <w:t>in addition to</w:t>
      </w:r>
      <w:r w:rsidR="003F3D2A" w:rsidRPr="00562F85">
        <w:rPr>
          <w:color w:val="000000"/>
          <w:lang w:val="en-US"/>
        </w:rPr>
        <w:t xml:space="preserve"> their </w:t>
      </w:r>
      <w:r w:rsidRPr="00562F85">
        <w:rPr>
          <w:color w:val="000000"/>
          <w:lang w:val="en-US"/>
        </w:rPr>
        <w:t>wages</w:t>
      </w:r>
      <w:r w:rsidR="003F3D2A" w:rsidRPr="00562F85">
        <w:rPr>
          <w:color w:val="000000"/>
          <w:lang w:val="en-US"/>
        </w:rPr>
        <w:t xml:space="preserve"> in</w:t>
      </w:r>
      <w:r w:rsidRPr="00562F85">
        <w:rPr>
          <w:color w:val="000000"/>
          <w:lang w:val="en-US"/>
        </w:rPr>
        <w:t xml:space="preserve"> the</w:t>
      </w:r>
      <w:r w:rsidR="003F3D2A" w:rsidRPr="00562F85">
        <w:rPr>
          <w:color w:val="000000"/>
          <w:lang w:val="en-US"/>
        </w:rPr>
        <w:t xml:space="preserve"> private sector. In other words, </w:t>
      </w:r>
      <w:r w:rsidRPr="00562F85">
        <w:rPr>
          <w:color w:val="000000"/>
          <w:lang w:val="en-US"/>
        </w:rPr>
        <w:t>postt</w:t>
      </w:r>
      <w:r w:rsidR="003F3D2A" w:rsidRPr="00562F85">
        <w:rPr>
          <w:color w:val="000000"/>
          <w:lang w:val="en-US"/>
        </w:rPr>
        <w:t xml:space="preserve">erm benefits for this career are related not </w:t>
      </w:r>
      <w:r w:rsidR="002E48AC" w:rsidRPr="00562F85">
        <w:rPr>
          <w:color w:val="000000"/>
          <w:lang w:val="en-US"/>
        </w:rPr>
        <w:t xml:space="preserve">only </w:t>
      </w:r>
      <w:r w:rsidR="003F3D2A" w:rsidRPr="00562F85">
        <w:rPr>
          <w:color w:val="000000"/>
          <w:lang w:val="en-US"/>
        </w:rPr>
        <w:t xml:space="preserve">to salaries but </w:t>
      </w:r>
      <w:r w:rsidR="002E48AC" w:rsidRPr="00562F85">
        <w:rPr>
          <w:color w:val="000000"/>
          <w:lang w:val="en-US"/>
        </w:rPr>
        <w:t xml:space="preserve">also </w:t>
      </w:r>
      <w:r w:rsidR="003F3D2A" w:rsidRPr="00562F85">
        <w:rPr>
          <w:color w:val="000000"/>
          <w:lang w:val="en-US"/>
        </w:rPr>
        <w:t xml:space="preserve">to alternative forms of </w:t>
      </w:r>
      <w:r w:rsidRPr="00562F85">
        <w:rPr>
          <w:color w:val="000000"/>
          <w:lang w:val="en-US"/>
        </w:rPr>
        <w:t>compensation.</w:t>
      </w:r>
    </w:p>
    <w:p w14:paraId="26ABB86B" w14:textId="15417B2B" w:rsidR="00301DA4" w:rsidRPr="00354EB5" w:rsidRDefault="003F3D2A" w:rsidP="0037696F">
      <w:pPr>
        <w:pBdr>
          <w:top w:val="nil"/>
          <w:left w:val="nil"/>
          <w:bottom w:val="nil"/>
          <w:right w:val="nil"/>
          <w:between w:val="nil"/>
        </w:pBdr>
        <w:spacing w:line="480" w:lineRule="auto"/>
        <w:ind w:firstLine="720"/>
        <w:contextualSpacing/>
        <w:rPr>
          <w:color w:val="000000"/>
          <w:lang w:val="en-US"/>
        </w:rPr>
      </w:pPr>
      <w:r w:rsidRPr="00354EB5">
        <w:rPr>
          <w:color w:val="000000"/>
          <w:lang w:val="en-US"/>
        </w:rPr>
        <w:t xml:space="preserve">The cluster that </w:t>
      </w:r>
      <w:r w:rsidR="002E48AC">
        <w:rPr>
          <w:color w:val="000000"/>
          <w:lang w:val="en-US"/>
        </w:rPr>
        <w:t>receives</w:t>
      </w:r>
      <w:r w:rsidR="002E48AC" w:rsidRPr="00354EB5">
        <w:rPr>
          <w:color w:val="000000"/>
          <w:lang w:val="en-US"/>
        </w:rPr>
        <w:t xml:space="preserve"> </w:t>
      </w:r>
      <w:r w:rsidRPr="00354EB5">
        <w:rPr>
          <w:color w:val="000000"/>
          <w:lang w:val="en-US"/>
        </w:rPr>
        <w:t xml:space="preserve">more salary benefits after the term is that of non-affiliated private sector regulators who return to the private sector after their mandates. </w:t>
      </w:r>
      <w:r w:rsidR="002E48AC">
        <w:rPr>
          <w:color w:val="000000"/>
          <w:lang w:val="en-US"/>
        </w:rPr>
        <w:t>Consequently</w:t>
      </w:r>
      <w:r w:rsidRPr="00354EB5">
        <w:rPr>
          <w:color w:val="000000"/>
          <w:lang w:val="en-US"/>
        </w:rPr>
        <w:t xml:space="preserve">, our analysis </w:t>
      </w:r>
      <w:r w:rsidR="00354EB5" w:rsidRPr="00354EB5">
        <w:rPr>
          <w:color w:val="000000"/>
          <w:lang w:val="en-US"/>
        </w:rPr>
        <w:t>indicates</w:t>
      </w:r>
      <w:r w:rsidRPr="00354EB5">
        <w:rPr>
          <w:color w:val="000000"/>
          <w:lang w:val="en-US"/>
        </w:rPr>
        <w:t xml:space="preserve"> that for </w:t>
      </w:r>
      <w:r w:rsidR="00354EB5" w:rsidRPr="00354EB5">
        <w:rPr>
          <w:color w:val="000000"/>
          <w:lang w:val="en-US"/>
        </w:rPr>
        <w:t>regulators</w:t>
      </w:r>
      <w:r w:rsidRPr="00354EB5">
        <w:rPr>
          <w:color w:val="000000"/>
          <w:lang w:val="en-US"/>
        </w:rPr>
        <w:t xml:space="preserve"> with prior private</w:t>
      </w:r>
      <w:r w:rsidR="002E48AC">
        <w:rPr>
          <w:color w:val="000000"/>
          <w:lang w:val="en-US"/>
        </w:rPr>
        <w:t>-</w:t>
      </w:r>
      <w:r w:rsidRPr="00354EB5">
        <w:rPr>
          <w:color w:val="000000"/>
          <w:lang w:val="en-US"/>
        </w:rPr>
        <w:t xml:space="preserve">sector experience, the IRA mandate is a form of potentializing their </w:t>
      </w:r>
      <w:r w:rsidR="00354EB5">
        <w:rPr>
          <w:color w:val="000000"/>
          <w:lang w:val="en-US"/>
        </w:rPr>
        <w:t>postt</w:t>
      </w:r>
      <w:r w:rsidRPr="00354EB5">
        <w:rPr>
          <w:color w:val="000000"/>
          <w:lang w:val="en-US"/>
        </w:rPr>
        <w:t xml:space="preserve">erm benefits. However, one should notice that </w:t>
      </w:r>
      <w:r w:rsidR="002E48AC">
        <w:rPr>
          <w:color w:val="000000"/>
          <w:lang w:val="en-US"/>
        </w:rPr>
        <w:t>these regulators</w:t>
      </w:r>
      <w:r w:rsidR="002E48AC" w:rsidRPr="00354EB5">
        <w:rPr>
          <w:color w:val="000000"/>
          <w:lang w:val="en-US"/>
        </w:rPr>
        <w:t xml:space="preserve"> </w:t>
      </w:r>
      <w:r w:rsidRPr="00354EB5">
        <w:rPr>
          <w:color w:val="000000"/>
          <w:lang w:val="en-US"/>
        </w:rPr>
        <w:t>are rather few: 25 out of 117 trajectories. Additionally, this trajectory is more prominent in a few IRAs (e.g.</w:t>
      </w:r>
      <w:r w:rsidR="00354EB5" w:rsidRPr="00354EB5">
        <w:rPr>
          <w:color w:val="000000"/>
          <w:lang w:val="en-US"/>
        </w:rPr>
        <w:t>,</w:t>
      </w:r>
      <w:r w:rsidRPr="00354EB5">
        <w:rPr>
          <w:color w:val="000000"/>
          <w:lang w:val="en-US"/>
        </w:rPr>
        <w:t xml:space="preserve"> Anac, the civil aviation agency has the highest number of regulators coming from the private sector). Moreover, we did not run a formal test for wage premia derived </w:t>
      </w:r>
      <w:r w:rsidR="00354EB5" w:rsidRPr="00354EB5">
        <w:rPr>
          <w:color w:val="000000"/>
          <w:lang w:val="en-US"/>
        </w:rPr>
        <w:t>from</w:t>
      </w:r>
      <w:r w:rsidRPr="00354EB5">
        <w:rPr>
          <w:color w:val="000000"/>
          <w:lang w:val="en-US"/>
        </w:rPr>
        <w:t xml:space="preserve"> the experience in the IRA</w:t>
      </w:r>
      <w:r w:rsidR="00354EB5" w:rsidRPr="00354EB5">
        <w:rPr>
          <w:color w:val="000000"/>
          <w:lang w:val="en-US"/>
        </w:rPr>
        <w:t xml:space="preserve"> because</w:t>
      </w:r>
      <w:r w:rsidRPr="00354EB5">
        <w:rPr>
          <w:color w:val="000000"/>
          <w:lang w:val="en-US"/>
        </w:rPr>
        <w:t xml:space="preserve"> regulators have diverse professional backgrounds. </w:t>
      </w:r>
      <w:r w:rsidR="002E48AC">
        <w:rPr>
          <w:color w:val="000000"/>
          <w:lang w:val="en-US"/>
        </w:rPr>
        <w:t>Therefore</w:t>
      </w:r>
      <w:r w:rsidRPr="00354EB5">
        <w:rPr>
          <w:color w:val="000000"/>
          <w:lang w:val="en-US"/>
        </w:rPr>
        <w:t>, we cannot confirm whether former members of IRA boards earn more or less than their counterfactuals due to their status as IRA board members, but we can observe differences in terms of potential benefits for the main clusters.</w:t>
      </w:r>
    </w:p>
    <w:p w14:paraId="24CEAE93" w14:textId="77777777" w:rsidR="00C263B8" w:rsidRPr="00354EB5" w:rsidRDefault="00C263B8" w:rsidP="00416610">
      <w:pPr>
        <w:pBdr>
          <w:top w:val="nil"/>
          <w:left w:val="nil"/>
          <w:bottom w:val="nil"/>
          <w:right w:val="nil"/>
          <w:between w:val="nil"/>
        </w:pBdr>
        <w:spacing w:line="480" w:lineRule="auto"/>
        <w:contextualSpacing/>
        <w:rPr>
          <w:i/>
          <w:lang w:val="en-US"/>
        </w:rPr>
      </w:pPr>
    </w:p>
    <w:p w14:paraId="280BFEBE" w14:textId="211A8667" w:rsidR="00C263B8" w:rsidRPr="00416610" w:rsidRDefault="00F8099E" w:rsidP="00416610">
      <w:pPr>
        <w:pBdr>
          <w:top w:val="nil"/>
          <w:left w:val="nil"/>
          <w:bottom w:val="nil"/>
          <w:right w:val="nil"/>
          <w:between w:val="nil"/>
        </w:pBdr>
        <w:spacing w:line="480" w:lineRule="auto"/>
        <w:contextualSpacing/>
        <w:rPr>
          <w:b/>
          <w:lang w:val="en-US"/>
        </w:rPr>
      </w:pPr>
      <w:r>
        <w:rPr>
          <w:b/>
          <w:lang w:val="en-US"/>
        </w:rPr>
        <w:t>6</w:t>
      </w:r>
      <w:r w:rsidR="00A4563C">
        <w:rPr>
          <w:b/>
          <w:lang w:val="en-US"/>
        </w:rPr>
        <w:t xml:space="preserve"> </w:t>
      </w:r>
      <w:proofErr w:type="gramStart"/>
      <w:r w:rsidR="00354EB5" w:rsidRPr="00416610">
        <w:rPr>
          <w:b/>
          <w:lang w:val="en-US"/>
        </w:rPr>
        <w:t>CONCLUSION</w:t>
      </w:r>
      <w:proofErr w:type="gramEnd"/>
    </w:p>
    <w:p w14:paraId="6F38817B" w14:textId="5BD28698" w:rsidR="00A911E0" w:rsidRPr="00354EB5" w:rsidRDefault="00C90945" w:rsidP="00A94D40">
      <w:pPr>
        <w:pBdr>
          <w:top w:val="nil"/>
          <w:left w:val="nil"/>
          <w:bottom w:val="nil"/>
          <w:right w:val="nil"/>
          <w:between w:val="nil"/>
        </w:pBdr>
        <w:spacing w:line="480" w:lineRule="auto"/>
        <w:contextualSpacing/>
        <w:rPr>
          <w:lang w:val="en-US"/>
        </w:rPr>
      </w:pPr>
      <w:r w:rsidRPr="00354EB5">
        <w:rPr>
          <w:lang w:val="en-US"/>
        </w:rPr>
        <w:t>This study focused on the career paths of Brazilian federal regulators, board members of independent regulatory agencies that were created after 1996. Our sequence analysis of</w:t>
      </w:r>
      <w:r w:rsidR="000B630F">
        <w:rPr>
          <w:lang w:val="en-US"/>
        </w:rPr>
        <w:t xml:space="preserve"> the</w:t>
      </w:r>
      <w:r w:rsidRPr="00354EB5">
        <w:rPr>
          <w:lang w:val="en-US"/>
        </w:rPr>
        <w:t xml:space="preserve"> professional careers of Brazilian regulators indicates that </w:t>
      </w:r>
      <w:r w:rsidR="00354EB5">
        <w:rPr>
          <w:lang w:val="en-US"/>
        </w:rPr>
        <w:t>postt</w:t>
      </w:r>
      <w:r w:rsidRPr="00354EB5">
        <w:rPr>
          <w:lang w:val="en-US"/>
        </w:rPr>
        <w:t xml:space="preserve">erm career options are related not </w:t>
      </w:r>
      <w:r w:rsidR="000B630F">
        <w:rPr>
          <w:lang w:val="en-US"/>
        </w:rPr>
        <w:t>only</w:t>
      </w:r>
      <w:r w:rsidR="000B630F" w:rsidRPr="00354EB5">
        <w:rPr>
          <w:lang w:val="en-US"/>
        </w:rPr>
        <w:t xml:space="preserve"> </w:t>
      </w:r>
      <w:r w:rsidR="000B630F">
        <w:rPr>
          <w:lang w:val="en-US"/>
        </w:rPr>
        <w:t>to</w:t>
      </w:r>
      <w:r w:rsidRPr="00354EB5">
        <w:rPr>
          <w:lang w:val="en-US"/>
        </w:rPr>
        <w:t xml:space="preserve"> </w:t>
      </w:r>
      <w:r w:rsidR="000B630F">
        <w:rPr>
          <w:lang w:val="en-US"/>
        </w:rPr>
        <w:t xml:space="preserve">the </w:t>
      </w:r>
      <w:r w:rsidRPr="00354EB5">
        <w:rPr>
          <w:lang w:val="en-US"/>
        </w:rPr>
        <w:t xml:space="preserve">regulatory mandates but also </w:t>
      </w:r>
      <w:r w:rsidR="000B630F">
        <w:rPr>
          <w:lang w:val="en-US"/>
        </w:rPr>
        <w:t>to the</w:t>
      </w:r>
      <w:r w:rsidR="000B630F" w:rsidRPr="00354EB5">
        <w:rPr>
          <w:lang w:val="en-US"/>
        </w:rPr>
        <w:t xml:space="preserve"> </w:t>
      </w:r>
      <w:r w:rsidR="00354EB5">
        <w:rPr>
          <w:lang w:val="en-US"/>
        </w:rPr>
        <w:t>pret</w:t>
      </w:r>
      <w:r w:rsidRPr="00354EB5">
        <w:rPr>
          <w:lang w:val="en-US"/>
        </w:rPr>
        <w:t xml:space="preserve">erm professional trajectories of the regulators. As a consequence, revolving door trajectories do not focus </w:t>
      </w:r>
      <w:r w:rsidR="00354EB5" w:rsidRPr="00354EB5">
        <w:rPr>
          <w:lang w:val="en-US"/>
        </w:rPr>
        <w:t>only</w:t>
      </w:r>
      <w:r w:rsidRPr="00354EB5">
        <w:rPr>
          <w:lang w:val="en-US"/>
        </w:rPr>
        <w:t xml:space="preserve"> on pre</w:t>
      </w:r>
      <w:r w:rsidR="00354EB5" w:rsidRPr="00354EB5">
        <w:rPr>
          <w:lang w:val="en-US"/>
        </w:rPr>
        <w:t>-</w:t>
      </w:r>
      <w:r w:rsidRPr="00354EB5">
        <w:rPr>
          <w:lang w:val="en-US"/>
        </w:rPr>
        <w:t xml:space="preserve"> or </w:t>
      </w:r>
      <w:r w:rsidR="00354EB5">
        <w:rPr>
          <w:lang w:val="en-US"/>
        </w:rPr>
        <w:t>postt</w:t>
      </w:r>
      <w:r w:rsidRPr="00354EB5">
        <w:rPr>
          <w:lang w:val="en-US"/>
        </w:rPr>
        <w:t xml:space="preserve">erm experience but consider the full career trajectory of the regulators. The </w:t>
      </w:r>
      <w:r w:rsidR="000B630F" w:rsidRPr="000B630F">
        <w:rPr>
          <w:lang w:val="en-US"/>
        </w:rPr>
        <w:lastRenderedPageBreak/>
        <w:t xml:space="preserve">professional careers </w:t>
      </w:r>
      <w:r w:rsidR="000B630F">
        <w:rPr>
          <w:lang w:val="en-US"/>
        </w:rPr>
        <w:t xml:space="preserve">of </w:t>
      </w:r>
      <w:r w:rsidRPr="00354EB5">
        <w:rPr>
          <w:lang w:val="en-US"/>
        </w:rPr>
        <w:t>typical Brazilian regulators are synthetized in five clusters that exhibit relative stability in terms of pre</w:t>
      </w:r>
      <w:r w:rsidR="00354EB5" w:rsidRPr="00354EB5">
        <w:rPr>
          <w:lang w:val="en-US"/>
        </w:rPr>
        <w:t>-</w:t>
      </w:r>
      <w:r w:rsidRPr="00354EB5">
        <w:rPr>
          <w:lang w:val="en-US"/>
        </w:rPr>
        <w:t xml:space="preserve"> versus </w:t>
      </w:r>
      <w:r w:rsidR="00354EB5">
        <w:rPr>
          <w:lang w:val="en-US"/>
        </w:rPr>
        <w:t>postt</w:t>
      </w:r>
      <w:r w:rsidRPr="00354EB5">
        <w:rPr>
          <w:lang w:val="en-US"/>
        </w:rPr>
        <w:t xml:space="preserve">erm experience. </w:t>
      </w:r>
      <w:r w:rsidR="00354EB5">
        <w:rPr>
          <w:lang w:val="en-US"/>
        </w:rPr>
        <w:t>Pret</w:t>
      </w:r>
      <w:r w:rsidRPr="00354EB5">
        <w:rPr>
          <w:lang w:val="en-US"/>
        </w:rPr>
        <w:t xml:space="preserve">erm experience in the public sector </w:t>
      </w:r>
      <w:r w:rsidR="00354EB5" w:rsidRPr="00354EB5">
        <w:rPr>
          <w:lang w:val="en-US"/>
        </w:rPr>
        <w:t>seems</w:t>
      </w:r>
      <w:r w:rsidRPr="00354EB5">
        <w:rPr>
          <w:lang w:val="en-US"/>
        </w:rPr>
        <w:t xml:space="preserve"> to influence the probability of shifting to the private sector after serving the term, but our analysis</w:t>
      </w:r>
      <w:r w:rsidR="00354EB5" w:rsidRPr="00354EB5">
        <w:rPr>
          <w:lang w:val="en-US"/>
        </w:rPr>
        <w:t xml:space="preserve"> could not</w:t>
      </w:r>
      <w:r w:rsidRPr="00354EB5">
        <w:rPr>
          <w:lang w:val="en-US"/>
        </w:rPr>
        <w:t xml:space="preserve"> confirm the influence of the political affiliation of the regulators </w:t>
      </w:r>
      <w:r w:rsidR="000B630F">
        <w:rPr>
          <w:lang w:val="en-US"/>
        </w:rPr>
        <w:t>on</w:t>
      </w:r>
      <w:r w:rsidR="000B630F" w:rsidRPr="00354EB5">
        <w:rPr>
          <w:lang w:val="en-US"/>
        </w:rPr>
        <w:t xml:space="preserve"> </w:t>
      </w:r>
      <w:r w:rsidRPr="00354EB5">
        <w:rPr>
          <w:lang w:val="en-US"/>
        </w:rPr>
        <w:t xml:space="preserve">their </w:t>
      </w:r>
      <w:proofErr w:type="spellStart"/>
      <w:r w:rsidR="00354EB5">
        <w:rPr>
          <w:lang w:val="en-US"/>
        </w:rPr>
        <w:t>postt</w:t>
      </w:r>
      <w:r w:rsidRPr="00354EB5">
        <w:rPr>
          <w:lang w:val="en-US"/>
        </w:rPr>
        <w:t>erm</w:t>
      </w:r>
      <w:proofErr w:type="spellEnd"/>
      <w:r w:rsidRPr="00354EB5">
        <w:rPr>
          <w:lang w:val="en-US"/>
        </w:rPr>
        <w:t xml:space="preserve"> positions.</w:t>
      </w:r>
    </w:p>
    <w:p w14:paraId="65CC504E" w14:textId="2D1195F0" w:rsidR="00764F01" w:rsidRPr="00354EB5" w:rsidRDefault="00FA1702" w:rsidP="005D51BF">
      <w:pPr>
        <w:pBdr>
          <w:top w:val="nil"/>
          <w:left w:val="nil"/>
          <w:bottom w:val="nil"/>
          <w:right w:val="nil"/>
          <w:between w:val="nil"/>
        </w:pBdr>
        <w:spacing w:line="480" w:lineRule="auto"/>
        <w:ind w:firstLine="720"/>
        <w:contextualSpacing/>
        <w:rPr>
          <w:lang w:val="en-US"/>
        </w:rPr>
      </w:pPr>
      <w:r w:rsidRPr="00354EB5">
        <w:rPr>
          <w:lang w:val="en-US"/>
        </w:rPr>
        <w:t>As in other research contexts (e.g.</w:t>
      </w:r>
      <w:r w:rsidR="00354EB5" w:rsidRPr="00354EB5">
        <w:rPr>
          <w:lang w:val="en-US"/>
        </w:rPr>
        <w:t>,</w:t>
      </w:r>
      <w:r w:rsidRPr="00354EB5">
        <w:rPr>
          <w:lang w:val="en-US"/>
        </w:rPr>
        <w:t xml:space="preserve"> EUA), most of the Brazilian regulators had previous experience in the public sector. However, the numbers are higher than in</w:t>
      </w:r>
      <w:r w:rsidR="00354EB5" w:rsidRPr="00354EB5">
        <w:rPr>
          <w:lang w:val="en-US"/>
        </w:rPr>
        <w:t xml:space="preserve"> the</w:t>
      </w:r>
      <w:r w:rsidRPr="00354EB5">
        <w:rPr>
          <w:lang w:val="en-US"/>
        </w:rPr>
        <w:t xml:space="preserve"> </w:t>
      </w:r>
      <w:r w:rsidR="00C80021">
        <w:rPr>
          <w:lang w:val="en-US"/>
        </w:rPr>
        <w:t>North</w:t>
      </w:r>
      <w:r w:rsidR="00C80021" w:rsidRPr="00354EB5">
        <w:rPr>
          <w:lang w:val="en-US"/>
        </w:rPr>
        <w:t xml:space="preserve"> </w:t>
      </w:r>
      <w:r w:rsidRPr="00354EB5">
        <w:rPr>
          <w:lang w:val="en-US"/>
        </w:rPr>
        <w:t xml:space="preserve">American context (where 48% of the regulators had </w:t>
      </w:r>
      <w:r w:rsidR="00354EB5">
        <w:rPr>
          <w:lang w:val="en-US"/>
        </w:rPr>
        <w:t>prec</w:t>
      </w:r>
      <w:r w:rsidRPr="00354EB5">
        <w:rPr>
          <w:lang w:val="en-US"/>
        </w:rPr>
        <w:t xml:space="preserve">ommission experience in the public sector). No less than 77 of 117 (66%) strings under analysis begin their professional trajectories in the public sector. The higher numbers reflect that </w:t>
      </w:r>
      <w:r w:rsidR="00354EB5">
        <w:rPr>
          <w:lang w:val="en-US"/>
        </w:rPr>
        <w:t>most of the cur</w:t>
      </w:r>
      <w:r w:rsidRPr="00354EB5">
        <w:rPr>
          <w:lang w:val="en-US"/>
        </w:rPr>
        <w:t>rent private regulated companies used to be public</w:t>
      </w:r>
      <w:r w:rsidR="00C80021">
        <w:rPr>
          <w:lang w:val="en-US"/>
        </w:rPr>
        <w:t xml:space="preserve">ly </w:t>
      </w:r>
      <w:r w:rsidRPr="00354EB5">
        <w:rPr>
          <w:lang w:val="en-US"/>
        </w:rPr>
        <w:t xml:space="preserve">owned, so a good number of the regulators used to work for these companies before privatization. </w:t>
      </w:r>
      <w:r w:rsidR="00354EB5" w:rsidRPr="00354EB5">
        <w:rPr>
          <w:lang w:val="en-US"/>
        </w:rPr>
        <w:t>Conversely</w:t>
      </w:r>
      <w:r w:rsidRPr="00354EB5">
        <w:rPr>
          <w:lang w:val="en-US"/>
        </w:rPr>
        <w:t>, only 40 (34%) regulators came from the private sector, but there are differences depending on the agency (Anac, the civil aviation agency, is characterized by higher numbers of regulators with prior private sector experience compared to its peers), indicating that capture from the private sector might depend on the regulated sector. In general, the public sector is surely a “talent pool” for recruiting IRA board members.</w:t>
      </w:r>
    </w:p>
    <w:p w14:paraId="6A31ADA7" w14:textId="22DC38EC" w:rsidR="00BA2F39" w:rsidRPr="00354EB5" w:rsidRDefault="00D76B2D" w:rsidP="00291D67">
      <w:pPr>
        <w:pBdr>
          <w:top w:val="nil"/>
          <w:left w:val="nil"/>
          <w:bottom w:val="nil"/>
          <w:right w:val="nil"/>
          <w:between w:val="nil"/>
        </w:pBdr>
        <w:spacing w:line="480" w:lineRule="auto"/>
        <w:ind w:firstLine="720"/>
        <w:contextualSpacing/>
        <w:rPr>
          <w:lang w:val="en-US"/>
        </w:rPr>
      </w:pPr>
      <w:r w:rsidRPr="00354EB5">
        <w:rPr>
          <w:lang w:val="en-US"/>
        </w:rPr>
        <w:t xml:space="preserve">Career changes from the public to the private sector are not as common as in </w:t>
      </w:r>
      <w:r w:rsidR="00354EB5" w:rsidRPr="00354EB5">
        <w:rPr>
          <w:lang w:val="en-US"/>
        </w:rPr>
        <w:t xml:space="preserve">the </w:t>
      </w:r>
      <w:r w:rsidRPr="00354EB5">
        <w:rPr>
          <w:lang w:val="en-US"/>
        </w:rPr>
        <w:t xml:space="preserve">US, where better than half of regulators eventually took jobs as either attorneys or employees with regulated firms, regardless of the type of </w:t>
      </w:r>
      <w:r w:rsidR="00354EB5">
        <w:rPr>
          <w:lang w:val="en-US"/>
        </w:rPr>
        <w:t>prec</w:t>
      </w:r>
      <w:r w:rsidRPr="00354EB5">
        <w:rPr>
          <w:lang w:val="en-US"/>
        </w:rPr>
        <w:t xml:space="preserve">ommission trajectory. The numbers were higher for regulators with </w:t>
      </w:r>
      <w:r w:rsidR="00354EB5">
        <w:rPr>
          <w:lang w:val="en-US"/>
        </w:rPr>
        <w:t>prec</w:t>
      </w:r>
      <w:r w:rsidRPr="00354EB5">
        <w:rPr>
          <w:lang w:val="en-US"/>
        </w:rPr>
        <w:t xml:space="preserve">ommission experience in the related public sector: more than half of them took related private jobs </w:t>
      </w:r>
      <w:r w:rsidR="00123A69" w:rsidRPr="00354EB5">
        <w:rPr>
          <w:lang w:val="en-US"/>
        </w:rPr>
        <w:t>(Eckert 1981)</w:t>
      </w:r>
      <w:r w:rsidRPr="00354EB5">
        <w:rPr>
          <w:lang w:val="en-US"/>
        </w:rPr>
        <w:t xml:space="preserve">. Our clusters of typical career paths of Brazilian regulators indicate that the </w:t>
      </w:r>
      <w:r w:rsidR="00C80021">
        <w:rPr>
          <w:lang w:val="en-US"/>
        </w:rPr>
        <w:t>largest</w:t>
      </w:r>
      <w:r w:rsidRPr="00354EB5">
        <w:rPr>
          <w:lang w:val="en-US"/>
        </w:rPr>
        <w:t xml:space="preserve"> clusters refer to former </w:t>
      </w:r>
      <w:r w:rsidRPr="00354EB5">
        <w:rPr>
          <w:lang w:val="en-US"/>
        </w:rPr>
        <w:lastRenderedPageBreak/>
        <w:t xml:space="preserve">public employees with (23) or without political affiliation (33) </w:t>
      </w:r>
      <w:r w:rsidR="00C80021">
        <w:rPr>
          <w:lang w:val="en-US"/>
        </w:rPr>
        <w:t>who</w:t>
      </w:r>
      <w:r w:rsidR="00C80021" w:rsidRPr="00354EB5">
        <w:rPr>
          <w:lang w:val="en-US"/>
        </w:rPr>
        <w:t xml:space="preserve"> </w:t>
      </w:r>
      <w:r w:rsidRPr="00354EB5">
        <w:rPr>
          <w:lang w:val="en-US"/>
        </w:rPr>
        <w:t xml:space="preserve">return </w:t>
      </w:r>
      <w:r w:rsidR="00C80021">
        <w:rPr>
          <w:lang w:val="en-US"/>
        </w:rPr>
        <w:t>to</w:t>
      </w:r>
      <w:r w:rsidR="00C80021" w:rsidRPr="00354EB5">
        <w:rPr>
          <w:lang w:val="en-US"/>
        </w:rPr>
        <w:t xml:space="preserve"> </w:t>
      </w:r>
      <w:r w:rsidRPr="00354EB5">
        <w:rPr>
          <w:lang w:val="en-US"/>
        </w:rPr>
        <w:t>the public sector after their term</w:t>
      </w:r>
      <w:r w:rsidR="00C80021">
        <w:rPr>
          <w:lang w:val="en-US"/>
        </w:rPr>
        <w:t>s</w:t>
      </w:r>
      <w:r w:rsidRPr="00354EB5">
        <w:rPr>
          <w:lang w:val="en-US"/>
        </w:rPr>
        <w:t xml:space="preserve"> in IRAs. Regulators with prior experience in the private sector changing to the public sector after serving their terms are also very rare.</w:t>
      </w:r>
    </w:p>
    <w:p w14:paraId="0EDFE066" w14:textId="77AE2EAD" w:rsidR="00C90945" w:rsidRPr="00354EB5" w:rsidRDefault="008E56CD" w:rsidP="00CB323A">
      <w:pPr>
        <w:pBdr>
          <w:top w:val="nil"/>
          <w:left w:val="nil"/>
          <w:bottom w:val="nil"/>
          <w:right w:val="nil"/>
          <w:between w:val="nil"/>
        </w:pBdr>
        <w:spacing w:line="480" w:lineRule="auto"/>
        <w:ind w:firstLine="720"/>
        <w:contextualSpacing/>
        <w:rPr>
          <w:lang w:val="en-US"/>
        </w:rPr>
      </w:pPr>
      <w:r w:rsidRPr="00354EB5">
        <w:rPr>
          <w:lang w:val="en-US"/>
        </w:rPr>
        <w:t>The only cluster capable of a meaningful revolving</w:t>
      </w:r>
      <w:r w:rsidR="00C80021">
        <w:rPr>
          <w:lang w:val="en-US"/>
        </w:rPr>
        <w:t>-</w:t>
      </w:r>
      <w:r w:rsidRPr="00354EB5">
        <w:rPr>
          <w:lang w:val="en-US"/>
        </w:rPr>
        <w:t xml:space="preserve">door trajectory after serving their terms </w:t>
      </w:r>
      <w:r w:rsidR="00C80021">
        <w:rPr>
          <w:lang w:val="en-US"/>
        </w:rPr>
        <w:t>is that of</w:t>
      </w:r>
      <w:r w:rsidR="00C80021" w:rsidRPr="00354EB5">
        <w:rPr>
          <w:lang w:val="en-US"/>
        </w:rPr>
        <w:t xml:space="preserve"> </w:t>
      </w:r>
      <w:r w:rsidRPr="00354EB5">
        <w:rPr>
          <w:lang w:val="en-US"/>
        </w:rPr>
        <w:t>not</w:t>
      </w:r>
      <w:r w:rsidR="00C80021">
        <w:rPr>
          <w:lang w:val="en-US"/>
        </w:rPr>
        <w:t>-</w:t>
      </w:r>
      <w:r w:rsidRPr="00354EB5">
        <w:rPr>
          <w:lang w:val="en-US"/>
        </w:rPr>
        <w:t>politically</w:t>
      </w:r>
      <w:r w:rsidR="00C80021">
        <w:rPr>
          <w:lang w:val="en-US"/>
        </w:rPr>
        <w:t>-</w:t>
      </w:r>
      <w:r w:rsidRPr="00354EB5">
        <w:rPr>
          <w:lang w:val="en-US"/>
        </w:rPr>
        <w:t xml:space="preserve">affiliated regulators with previous experience in the public sector. Indeed, most </w:t>
      </w:r>
      <w:r w:rsidR="00354EB5">
        <w:rPr>
          <w:lang w:val="en-US"/>
        </w:rPr>
        <w:t>postm</w:t>
      </w:r>
      <w:r w:rsidRPr="00354EB5">
        <w:rPr>
          <w:lang w:val="en-US"/>
        </w:rPr>
        <w:t>andate private sector workers come from the public sector.</w:t>
      </w:r>
      <w:r w:rsidR="00354EB5" w:rsidRPr="00354EB5">
        <w:rPr>
          <w:lang w:val="en-US"/>
        </w:rPr>
        <w:t xml:space="preserve"> Of the</w:t>
      </w:r>
      <w:r w:rsidRPr="00354EB5">
        <w:rPr>
          <w:lang w:val="en-US"/>
        </w:rPr>
        <w:t xml:space="preserve"> 48 regulators </w:t>
      </w:r>
      <w:r w:rsidR="00C80021">
        <w:rPr>
          <w:lang w:val="en-US"/>
        </w:rPr>
        <w:t>who</w:t>
      </w:r>
      <w:r w:rsidR="00C80021" w:rsidRPr="00354EB5">
        <w:rPr>
          <w:lang w:val="en-US"/>
        </w:rPr>
        <w:t xml:space="preserve"> </w:t>
      </w:r>
      <w:r w:rsidRPr="00354EB5">
        <w:rPr>
          <w:lang w:val="en-US"/>
        </w:rPr>
        <w:t>took a private sector job after their mandates, more than half are former public servants, confirming trends we observed in the US context for regulators with the same career patterns. Substantial career changes are limited to this career group, revealing the dominance of a “one-way” revolving door trajectory in the Brazilian context.</w:t>
      </w:r>
    </w:p>
    <w:p w14:paraId="3DB05EC7" w14:textId="7396E70F" w:rsidR="000700FC" w:rsidRPr="00354EB5" w:rsidRDefault="00C90945" w:rsidP="00CB323A">
      <w:pPr>
        <w:pBdr>
          <w:top w:val="nil"/>
          <w:left w:val="nil"/>
          <w:bottom w:val="nil"/>
          <w:right w:val="nil"/>
          <w:between w:val="nil"/>
        </w:pBdr>
        <w:spacing w:line="480" w:lineRule="auto"/>
        <w:ind w:firstLine="720"/>
        <w:contextualSpacing/>
        <w:rPr>
          <w:lang w:val="en-US"/>
        </w:rPr>
      </w:pPr>
      <w:r w:rsidRPr="00354EB5">
        <w:rPr>
          <w:lang w:val="en-US"/>
        </w:rPr>
        <w:t xml:space="preserve">Our descriptive analysis indicated that political affiliations </w:t>
      </w:r>
      <w:r w:rsidR="00354EB5" w:rsidRPr="00354EB5">
        <w:rPr>
          <w:lang w:val="en-US"/>
        </w:rPr>
        <w:t>seem</w:t>
      </w:r>
      <w:r w:rsidRPr="00354EB5">
        <w:rPr>
          <w:lang w:val="en-US"/>
        </w:rPr>
        <w:t xml:space="preserve"> to be an obstacle for important career shifts in </w:t>
      </w:r>
      <w:r w:rsidR="00354EB5" w:rsidRPr="00354EB5">
        <w:rPr>
          <w:lang w:val="en-US"/>
        </w:rPr>
        <w:t xml:space="preserve">the </w:t>
      </w:r>
      <w:r w:rsidR="00354EB5">
        <w:rPr>
          <w:lang w:val="en-US"/>
        </w:rPr>
        <w:t>postt</w:t>
      </w:r>
      <w:r w:rsidRPr="00354EB5">
        <w:rPr>
          <w:lang w:val="en-US"/>
        </w:rPr>
        <w:t>erm. Indeed, politically affiliated public servants, who return to their positions after their serving terms as regulators</w:t>
      </w:r>
      <w:r w:rsidR="00354EB5" w:rsidRPr="00354EB5">
        <w:rPr>
          <w:lang w:val="en-US"/>
        </w:rPr>
        <w:t xml:space="preserve">, </w:t>
      </w:r>
      <w:r w:rsidR="00C80021">
        <w:rPr>
          <w:lang w:val="en-US"/>
        </w:rPr>
        <w:t>are more numerous</w:t>
      </w:r>
      <w:r w:rsidRPr="00354EB5">
        <w:rPr>
          <w:lang w:val="en-US"/>
        </w:rPr>
        <w:t xml:space="preserve"> (23) than politically affiliated public servants, who manage to go to the private sector afterwards. As the number of regulators increases, the hypotheses can be retested in future studies.</w:t>
      </w:r>
    </w:p>
    <w:p w14:paraId="3230DB33" w14:textId="11A2E19B" w:rsidR="00C90945" w:rsidRPr="00354EB5" w:rsidRDefault="00A4563C" w:rsidP="00CB323A">
      <w:pPr>
        <w:pBdr>
          <w:top w:val="nil"/>
          <w:left w:val="nil"/>
          <w:bottom w:val="nil"/>
          <w:right w:val="nil"/>
          <w:between w:val="nil"/>
        </w:pBdr>
        <w:spacing w:line="480" w:lineRule="auto"/>
        <w:ind w:firstLine="720"/>
        <w:contextualSpacing/>
        <w:rPr>
          <w:lang w:val="en-US"/>
        </w:rPr>
      </w:pPr>
      <w:r>
        <w:rPr>
          <w:lang w:val="en-US"/>
        </w:rPr>
        <w:t>Finally</w:t>
      </w:r>
      <w:r w:rsidR="00C671BB" w:rsidRPr="00354EB5">
        <w:rPr>
          <w:lang w:val="en-US"/>
        </w:rPr>
        <w:t xml:space="preserve">, most of the </w:t>
      </w:r>
      <w:r w:rsidR="00354EB5" w:rsidRPr="00354EB5">
        <w:rPr>
          <w:lang w:val="en-US"/>
        </w:rPr>
        <w:t>regulators</w:t>
      </w:r>
      <w:r w:rsidR="00C671BB" w:rsidRPr="00354EB5">
        <w:rPr>
          <w:lang w:val="en-US"/>
        </w:rPr>
        <w:t xml:space="preserve"> benefit in terms of salary increases in their </w:t>
      </w:r>
      <w:r w:rsidR="00354EB5">
        <w:rPr>
          <w:lang w:val="en-US"/>
        </w:rPr>
        <w:t>postt</w:t>
      </w:r>
      <w:r w:rsidR="00C671BB" w:rsidRPr="00354EB5">
        <w:rPr>
          <w:lang w:val="en-US"/>
        </w:rPr>
        <w:t>erm position</w:t>
      </w:r>
      <w:r w:rsidR="00C80021">
        <w:rPr>
          <w:lang w:val="en-US"/>
        </w:rPr>
        <w:t>s</w:t>
      </w:r>
      <w:r w:rsidR="00C671BB" w:rsidRPr="00354EB5">
        <w:rPr>
          <w:lang w:val="en-US"/>
        </w:rPr>
        <w:t xml:space="preserve">. The cluster of originally private sector workers </w:t>
      </w:r>
      <w:r w:rsidR="00C80021">
        <w:rPr>
          <w:lang w:val="en-US"/>
        </w:rPr>
        <w:t>who</w:t>
      </w:r>
      <w:r w:rsidR="00C80021" w:rsidRPr="00354EB5">
        <w:rPr>
          <w:lang w:val="en-US"/>
        </w:rPr>
        <w:t xml:space="preserve"> </w:t>
      </w:r>
      <w:r w:rsidR="00C671BB" w:rsidRPr="00354EB5">
        <w:rPr>
          <w:lang w:val="en-US"/>
        </w:rPr>
        <w:t xml:space="preserve">manage to return to the private sector after serving their terms </w:t>
      </w:r>
      <w:r w:rsidR="00354EB5" w:rsidRPr="00354EB5">
        <w:rPr>
          <w:lang w:val="en-US"/>
        </w:rPr>
        <w:t xml:space="preserve">tends </w:t>
      </w:r>
      <w:r w:rsidR="00C671BB" w:rsidRPr="00354EB5">
        <w:rPr>
          <w:lang w:val="en-US"/>
        </w:rPr>
        <w:t xml:space="preserve">to be </w:t>
      </w:r>
      <w:r w:rsidR="00C80021">
        <w:rPr>
          <w:lang w:val="en-US"/>
        </w:rPr>
        <w:t xml:space="preserve">that of </w:t>
      </w:r>
      <w:r w:rsidR="00C671BB" w:rsidRPr="00354EB5">
        <w:rPr>
          <w:lang w:val="en-US"/>
        </w:rPr>
        <w:t>the best paid workers. Surprisingly, the only cluster that</w:t>
      </w:r>
      <w:r w:rsidR="00354EB5" w:rsidRPr="00354EB5">
        <w:rPr>
          <w:lang w:val="en-US"/>
        </w:rPr>
        <w:t xml:space="preserve"> did not obtain</w:t>
      </w:r>
      <w:r w:rsidR="00C671BB" w:rsidRPr="00354EB5">
        <w:rPr>
          <w:lang w:val="en-US"/>
        </w:rPr>
        <w:t xml:space="preserve"> any evident wage benefit after their terms </w:t>
      </w:r>
      <w:r w:rsidR="00C80021">
        <w:rPr>
          <w:lang w:val="en-US"/>
        </w:rPr>
        <w:t>is that of</w:t>
      </w:r>
      <w:r w:rsidR="00C671BB" w:rsidRPr="00354EB5">
        <w:rPr>
          <w:lang w:val="en-US"/>
        </w:rPr>
        <w:t xml:space="preserve"> regulators who change their careers: public servant </w:t>
      </w:r>
      <w:r w:rsidR="00354EB5" w:rsidRPr="00354EB5">
        <w:rPr>
          <w:lang w:val="en-US"/>
        </w:rPr>
        <w:t>employees</w:t>
      </w:r>
      <w:r w:rsidR="00C671BB" w:rsidRPr="00354EB5">
        <w:rPr>
          <w:lang w:val="en-US"/>
        </w:rPr>
        <w:t xml:space="preserve"> without political affiliation </w:t>
      </w:r>
      <w:r w:rsidR="00C80021">
        <w:rPr>
          <w:lang w:val="en-US"/>
        </w:rPr>
        <w:t>who</w:t>
      </w:r>
      <w:r w:rsidR="00C80021" w:rsidRPr="00354EB5">
        <w:rPr>
          <w:lang w:val="en-US"/>
        </w:rPr>
        <w:t xml:space="preserve"> </w:t>
      </w:r>
      <w:r w:rsidR="00C671BB" w:rsidRPr="00354EB5">
        <w:rPr>
          <w:lang w:val="en-US"/>
        </w:rPr>
        <w:t xml:space="preserve">work for the private sector after serving their terms. However, the qualitative analysis of their trajectories indicated that most of the regulators </w:t>
      </w:r>
      <w:r w:rsidR="00C80021">
        <w:rPr>
          <w:lang w:val="en-US"/>
        </w:rPr>
        <w:t>in</w:t>
      </w:r>
      <w:r w:rsidR="00C80021" w:rsidRPr="00354EB5">
        <w:rPr>
          <w:lang w:val="en-US"/>
        </w:rPr>
        <w:t xml:space="preserve"> </w:t>
      </w:r>
      <w:r w:rsidR="00C671BB" w:rsidRPr="00354EB5">
        <w:rPr>
          <w:lang w:val="en-US"/>
        </w:rPr>
        <w:t xml:space="preserve">this cluster </w:t>
      </w:r>
      <w:r w:rsidR="00C671BB" w:rsidRPr="00354EB5">
        <w:rPr>
          <w:lang w:val="en-US"/>
        </w:rPr>
        <w:lastRenderedPageBreak/>
        <w:t xml:space="preserve">have alternative benefits </w:t>
      </w:r>
      <w:r w:rsidR="00C80021">
        <w:rPr>
          <w:lang w:val="en-US"/>
        </w:rPr>
        <w:t>in addition to</w:t>
      </w:r>
      <w:r w:rsidR="00C80021" w:rsidRPr="00354EB5">
        <w:rPr>
          <w:lang w:val="en-US"/>
        </w:rPr>
        <w:t xml:space="preserve"> </w:t>
      </w:r>
      <w:r w:rsidR="00C671BB" w:rsidRPr="00354EB5">
        <w:rPr>
          <w:lang w:val="en-US"/>
        </w:rPr>
        <w:t xml:space="preserve">direct salaries and </w:t>
      </w:r>
      <w:r w:rsidR="00C80021">
        <w:rPr>
          <w:lang w:val="en-US"/>
        </w:rPr>
        <w:t>work</w:t>
      </w:r>
      <w:r w:rsidR="00C80021" w:rsidRPr="00354EB5">
        <w:rPr>
          <w:lang w:val="en-US"/>
        </w:rPr>
        <w:t xml:space="preserve"> </w:t>
      </w:r>
      <w:r w:rsidR="00C671BB" w:rsidRPr="00354EB5">
        <w:rPr>
          <w:lang w:val="en-US"/>
        </w:rPr>
        <w:t>for their own consultancy companies after serving their terms.</w:t>
      </w:r>
    </w:p>
    <w:p w14:paraId="17560461" w14:textId="614430C2" w:rsidR="00F142B9" w:rsidRPr="00354EB5" w:rsidRDefault="00354EB5" w:rsidP="004F0A3C">
      <w:pPr>
        <w:pBdr>
          <w:top w:val="nil"/>
          <w:left w:val="nil"/>
          <w:bottom w:val="nil"/>
          <w:right w:val="nil"/>
          <w:between w:val="nil"/>
        </w:pBdr>
        <w:spacing w:line="480" w:lineRule="auto"/>
        <w:ind w:firstLine="720"/>
        <w:contextualSpacing/>
        <w:rPr>
          <w:lang w:val="en-US"/>
        </w:rPr>
      </w:pPr>
      <w:r w:rsidRPr="00354EB5">
        <w:rPr>
          <w:lang w:val="en-US"/>
        </w:rPr>
        <w:t>Public servants are probably chosen for IRA boards due to their specific experience – according to a human capital perspective – or even because the</w:t>
      </w:r>
      <w:r w:rsidR="00C80021">
        <w:rPr>
          <w:lang w:val="en-US"/>
        </w:rPr>
        <w:t>y</w:t>
      </w:r>
      <w:r w:rsidRPr="00354EB5">
        <w:rPr>
          <w:lang w:val="en-US"/>
        </w:rPr>
        <w:t xml:space="preserve"> manage to expand the “market” for their skills – according to market expansion theory </w:t>
      </w:r>
      <w:r w:rsidR="00F57ED5" w:rsidRPr="00354EB5">
        <w:rPr>
          <w:lang w:val="en-US"/>
        </w:rPr>
        <w:t>(Zheng 2014)</w:t>
      </w:r>
      <w:r w:rsidRPr="00354EB5">
        <w:rPr>
          <w:lang w:val="en-US"/>
        </w:rPr>
        <w:t>. This theory focuses on the incentive for regulators to expand the market demand for services they would be providing when they exit the government. “Regulocrats” make rules broad and complex enough to require expertise in interpretation/implementation. The same complex rules increase the private sector</w:t>
      </w:r>
      <w:r w:rsidR="00C80021">
        <w:rPr>
          <w:lang w:val="en-US"/>
        </w:rPr>
        <w:t>’s</w:t>
      </w:r>
      <w:r w:rsidRPr="00354EB5">
        <w:rPr>
          <w:lang w:val="en-US"/>
        </w:rPr>
        <w:t xml:space="preserve"> </w:t>
      </w:r>
      <w:r w:rsidR="00C80021">
        <w:rPr>
          <w:lang w:val="en-US"/>
        </w:rPr>
        <w:t>need</w:t>
      </w:r>
      <w:r w:rsidR="00C80021" w:rsidRPr="00354EB5">
        <w:rPr>
          <w:lang w:val="en-US"/>
        </w:rPr>
        <w:t xml:space="preserve"> </w:t>
      </w:r>
      <w:r w:rsidRPr="00354EB5">
        <w:rPr>
          <w:lang w:val="en-US"/>
        </w:rPr>
        <w:t xml:space="preserve">to rely on their expertise after </w:t>
      </w:r>
      <w:r w:rsidR="00C80021">
        <w:rPr>
          <w:lang w:val="en-US"/>
        </w:rPr>
        <w:t>they serve</w:t>
      </w:r>
      <w:r w:rsidR="00C80021" w:rsidRPr="00354EB5">
        <w:rPr>
          <w:lang w:val="en-US"/>
        </w:rPr>
        <w:t xml:space="preserve"> </w:t>
      </w:r>
      <w:r w:rsidRPr="00354EB5">
        <w:rPr>
          <w:lang w:val="en-US"/>
        </w:rPr>
        <w:t xml:space="preserve">on </w:t>
      </w:r>
      <w:r w:rsidR="00C80021">
        <w:rPr>
          <w:lang w:val="en-US"/>
        </w:rPr>
        <w:t>IRA</w:t>
      </w:r>
      <w:r w:rsidR="00C80021" w:rsidRPr="00354EB5">
        <w:rPr>
          <w:lang w:val="en-US"/>
        </w:rPr>
        <w:t xml:space="preserve"> </w:t>
      </w:r>
      <w:r w:rsidRPr="00354EB5">
        <w:rPr>
          <w:lang w:val="en-US"/>
        </w:rPr>
        <w:t xml:space="preserve">boards. However, whether this is a rational calculus of the regulators or simply reflects the expansion of </w:t>
      </w:r>
      <w:r w:rsidR="001862CA">
        <w:rPr>
          <w:lang w:val="en-US"/>
        </w:rPr>
        <w:t>“</w:t>
      </w:r>
      <w:proofErr w:type="spellStart"/>
      <w:r w:rsidR="001862CA">
        <w:rPr>
          <w:lang w:val="en-US"/>
        </w:rPr>
        <w:t>regulocratic</w:t>
      </w:r>
      <w:proofErr w:type="spellEnd"/>
      <w:r w:rsidR="001862CA">
        <w:rPr>
          <w:lang w:val="en-US"/>
        </w:rPr>
        <w:t>”</w:t>
      </w:r>
      <w:r w:rsidRPr="00354EB5">
        <w:rPr>
          <w:lang w:val="en-US"/>
        </w:rPr>
        <w:t xml:space="preserve"> culture remains an open question, demanding further investigation.</w:t>
      </w:r>
    </w:p>
    <w:p w14:paraId="4E63CECC" w14:textId="5BC79633" w:rsidR="00B935BB" w:rsidRDefault="00696345" w:rsidP="00696304">
      <w:pPr>
        <w:pBdr>
          <w:top w:val="nil"/>
          <w:left w:val="nil"/>
          <w:bottom w:val="nil"/>
          <w:right w:val="nil"/>
          <w:between w:val="nil"/>
        </w:pBdr>
        <w:spacing w:line="480" w:lineRule="auto"/>
        <w:ind w:firstLine="720"/>
        <w:contextualSpacing/>
        <w:rPr>
          <w:lang w:val="en-US"/>
        </w:rPr>
      </w:pPr>
      <w:r w:rsidRPr="00354EB5">
        <w:rPr>
          <w:lang w:val="en-US"/>
        </w:rPr>
        <w:t xml:space="preserve">Finally, the trajectories of the regulators are dynamic. As the pool of Brazilian regulators increases, it is possible that we </w:t>
      </w:r>
      <w:r w:rsidR="00C80021">
        <w:rPr>
          <w:lang w:val="en-US"/>
        </w:rPr>
        <w:t xml:space="preserve">will </w:t>
      </w:r>
      <w:r w:rsidRPr="00354EB5">
        <w:rPr>
          <w:lang w:val="en-US"/>
        </w:rPr>
        <w:t>observe some changing patterns in their professional trajectories. For example, the number of regulators with previous expertise in the regulated private</w:t>
      </w:r>
      <w:r w:rsidR="00C80021">
        <w:rPr>
          <w:lang w:val="en-US"/>
        </w:rPr>
        <w:t xml:space="preserve"> sector</w:t>
      </w:r>
      <w:r w:rsidRPr="00354EB5">
        <w:rPr>
          <w:lang w:val="en-US"/>
        </w:rPr>
        <w:t xml:space="preserve"> </w:t>
      </w:r>
      <w:r w:rsidR="001862CA">
        <w:rPr>
          <w:lang w:val="en-US"/>
        </w:rPr>
        <w:t xml:space="preserve">or in other regulatory agencies </w:t>
      </w:r>
      <w:r w:rsidRPr="00354EB5">
        <w:rPr>
          <w:lang w:val="en-US"/>
        </w:rPr>
        <w:t xml:space="preserve">is increasing </w:t>
      </w:r>
      <w:r w:rsidR="00354EB5" w:rsidRPr="00354EB5">
        <w:rPr>
          <w:lang w:val="en-US"/>
        </w:rPr>
        <w:t>over time</w:t>
      </w:r>
      <w:r w:rsidRPr="00354EB5">
        <w:rPr>
          <w:lang w:val="en-US"/>
        </w:rPr>
        <w:t xml:space="preserve">. Future research should account for </w:t>
      </w:r>
      <w:r w:rsidR="00354EB5" w:rsidRPr="00354EB5">
        <w:rPr>
          <w:lang w:val="en-US"/>
        </w:rPr>
        <w:t>these</w:t>
      </w:r>
      <w:r w:rsidRPr="00354EB5">
        <w:rPr>
          <w:lang w:val="en-US"/>
        </w:rPr>
        <w:t xml:space="preserve"> potential changes. Additionally, other studies should </w:t>
      </w:r>
      <w:r w:rsidR="0034505B">
        <w:rPr>
          <w:lang w:val="en-US"/>
        </w:rPr>
        <w:t>analyze</w:t>
      </w:r>
      <w:r w:rsidR="0034505B" w:rsidRPr="00354EB5">
        <w:rPr>
          <w:lang w:val="en-US"/>
        </w:rPr>
        <w:t xml:space="preserve"> </w:t>
      </w:r>
      <w:r w:rsidRPr="00354EB5">
        <w:rPr>
          <w:lang w:val="en-US"/>
        </w:rPr>
        <w:t>professional trajectories with some measure of regulatory quality.</w:t>
      </w:r>
      <w:r w:rsidR="00B935BB">
        <w:rPr>
          <w:lang w:val="en-US"/>
        </w:rPr>
        <w:br w:type="page"/>
      </w:r>
    </w:p>
    <w:p w14:paraId="346DE619" w14:textId="77777777" w:rsidR="002C2E25" w:rsidRDefault="00354EB5" w:rsidP="007E0294">
      <w:pPr>
        <w:pBdr>
          <w:top w:val="nil"/>
          <w:left w:val="nil"/>
          <w:bottom w:val="nil"/>
          <w:right w:val="nil"/>
          <w:between w:val="nil"/>
        </w:pBdr>
        <w:spacing w:line="480" w:lineRule="auto"/>
        <w:contextualSpacing/>
        <w:rPr>
          <w:b/>
          <w:lang w:val="en-US"/>
        </w:rPr>
      </w:pPr>
      <w:r w:rsidRPr="007E0294">
        <w:rPr>
          <w:b/>
          <w:lang w:val="en-US"/>
        </w:rPr>
        <w:lastRenderedPageBreak/>
        <w:t>REFERENCES</w:t>
      </w:r>
    </w:p>
    <w:p w14:paraId="6609300C" w14:textId="3F838BA0" w:rsidR="00636E80" w:rsidRPr="006960B3" w:rsidRDefault="00636E80" w:rsidP="007A0385">
      <w:pPr>
        <w:pStyle w:val="EndNoteBibliography"/>
        <w:spacing w:line="480" w:lineRule="auto"/>
        <w:ind w:left="720" w:hanging="720"/>
        <w:contextualSpacing/>
        <w:rPr>
          <w:lang w:val="en-US"/>
        </w:rPr>
      </w:pPr>
      <w:bookmarkStart w:id="135" w:name="_Hlk20157027"/>
      <w:r w:rsidRPr="006960B3">
        <w:rPr>
          <w:lang w:val="en-US"/>
        </w:rPr>
        <w:t xml:space="preserve">Abbott A, Hrycak A (1990) Measuring Resemblance in Sequence Data: An Optimal Matching Analysis of Musicians' Careers. </w:t>
      </w:r>
      <w:r w:rsidRPr="006960B3">
        <w:rPr>
          <w:i/>
          <w:lang w:val="en-US"/>
        </w:rPr>
        <w:t xml:space="preserve">American </w:t>
      </w:r>
      <w:r w:rsidR="002C7282" w:rsidRPr="006960B3">
        <w:rPr>
          <w:i/>
          <w:lang w:val="en-US"/>
        </w:rPr>
        <w:t>J</w:t>
      </w:r>
      <w:r w:rsidRPr="006960B3">
        <w:rPr>
          <w:i/>
          <w:lang w:val="en-US"/>
        </w:rPr>
        <w:t xml:space="preserve">ournal of </w:t>
      </w:r>
      <w:r w:rsidR="002C7282" w:rsidRPr="006960B3">
        <w:rPr>
          <w:i/>
          <w:lang w:val="en-US"/>
        </w:rPr>
        <w:t>S</w:t>
      </w:r>
      <w:r w:rsidRPr="006960B3">
        <w:rPr>
          <w:i/>
          <w:lang w:val="en-US"/>
        </w:rPr>
        <w:t>ociology</w:t>
      </w:r>
      <w:r w:rsidRPr="006960B3">
        <w:rPr>
          <w:lang w:val="en-US"/>
        </w:rPr>
        <w:t xml:space="preserve"> 96, 144–185.</w:t>
      </w:r>
    </w:p>
    <w:p w14:paraId="500A9628" w14:textId="77777777" w:rsidR="00636E80" w:rsidRPr="006960B3" w:rsidRDefault="00636E80" w:rsidP="007A0385">
      <w:pPr>
        <w:pStyle w:val="EndNoteBibliography"/>
        <w:spacing w:line="480" w:lineRule="auto"/>
        <w:ind w:left="720" w:hanging="720"/>
        <w:contextualSpacing/>
        <w:rPr>
          <w:lang w:val="en-US"/>
        </w:rPr>
      </w:pPr>
      <w:r w:rsidRPr="006960B3">
        <w:rPr>
          <w:lang w:val="en-US"/>
        </w:rPr>
        <w:t xml:space="preserve">Abbott A, Tsay A (2000) Sequence Analysis and Optimal Matching Methods in Sociology: Review and Prospect. </w:t>
      </w:r>
      <w:r w:rsidRPr="006960B3">
        <w:rPr>
          <w:i/>
          <w:lang w:val="en-US"/>
        </w:rPr>
        <w:t>Sociological Methods &amp; Research</w:t>
      </w:r>
      <w:r w:rsidRPr="006960B3">
        <w:rPr>
          <w:lang w:val="en-US"/>
        </w:rPr>
        <w:t xml:space="preserve"> 29, 3–33.</w:t>
      </w:r>
    </w:p>
    <w:p w14:paraId="4E370186" w14:textId="4F688F8D" w:rsidR="00636E80" w:rsidRPr="006960B3" w:rsidRDefault="00636E80" w:rsidP="007A0385">
      <w:pPr>
        <w:pStyle w:val="EndNoteBibliography"/>
        <w:spacing w:line="480" w:lineRule="auto"/>
        <w:ind w:left="720" w:hanging="720"/>
        <w:contextualSpacing/>
        <w:rPr>
          <w:lang w:val="en-US"/>
        </w:rPr>
      </w:pPr>
      <w:r w:rsidRPr="006960B3">
        <w:rPr>
          <w:lang w:val="en-US"/>
        </w:rPr>
        <w:t xml:space="preserve">Aisenbrey S, Fasang AE (2010) New Life for Old Ideas: The" </w:t>
      </w:r>
      <w:r w:rsidR="001B52D5" w:rsidRPr="006960B3">
        <w:rPr>
          <w:lang w:val="en-US"/>
        </w:rPr>
        <w:t>Second Wave</w:t>
      </w:r>
      <w:r w:rsidRPr="006960B3">
        <w:rPr>
          <w:lang w:val="en-US"/>
        </w:rPr>
        <w:t xml:space="preserve">" of Sequence Analysis Bringing the" </w:t>
      </w:r>
      <w:r w:rsidR="004D2263" w:rsidRPr="006960B3">
        <w:rPr>
          <w:lang w:val="en-US"/>
        </w:rPr>
        <w:t>C</w:t>
      </w:r>
      <w:r w:rsidRPr="006960B3">
        <w:rPr>
          <w:lang w:val="en-US"/>
        </w:rPr>
        <w:t xml:space="preserve">ourse" Back into the Life Course. </w:t>
      </w:r>
      <w:r w:rsidRPr="006960B3">
        <w:rPr>
          <w:i/>
          <w:lang w:val="en-US"/>
        </w:rPr>
        <w:t>Sociological Methods &amp; Research</w:t>
      </w:r>
      <w:r w:rsidRPr="006960B3">
        <w:rPr>
          <w:lang w:val="en-US"/>
        </w:rPr>
        <w:t xml:space="preserve"> 38, 420–462.</w:t>
      </w:r>
    </w:p>
    <w:p w14:paraId="2E5CDD69" w14:textId="77777777" w:rsidR="00667633" w:rsidRPr="006960B3" w:rsidRDefault="00667633" w:rsidP="007A0385">
      <w:pPr>
        <w:pStyle w:val="EndNoteBibliography"/>
        <w:spacing w:line="480" w:lineRule="auto"/>
        <w:ind w:left="720" w:hanging="720"/>
        <w:contextualSpacing/>
        <w:rPr>
          <w:lang w:val="en-US"/>
        </w:rPr>
      </w:pPr>
      <w:r w:rsidRPr="006960B3">
        <w:rPr>
          <w:lang w:val="en-US"/>
        </w:rPr>
        <w:t>Beblavy M (2001) Understanding the Waves of Agencification and the Governance Problems they ha</w:t>
      </w:r>
      <w:bookmarkStart w:id="136" w:name="_GoBack"/>
      <w:bookmarkEnd w:id="136"/>
      <w:r w:rsidRPr="006960B3">
        <w:rPr>
          <w:lang w:val="en-US"/>
        </w:rPr>
        <w:t xml:space="preserve">ve Raised in Central and Eastern European Countries. </w:t>
      </w:r>
      <w:r w:rsidRPr="006960B3">
        <w:rPr>
          <w:i/>
          <w:lang w:val="en-US"/>
        </w:rPr>
        <w:t>OECD Journal on Budgeting</w:t>
      </w:r>
      <w:r w:rsidRPr="006960B3">
        <w:rPr>
          <w:lang w:val="en-US"/>
        </w:rPr>
        <w:t xml:space="preserve"> 2, 121–139.</w:t>
      </w:r>
    </w:p>
    <w:p w14:paraId="6A86FDCD" w14:textId="77777777" w:rsidR="00667633" w:rsidRPr="006960B3" w:rsidRDefault="00667633" w:rsidP="007A0385">
      <w:pPr>
        <w:pStyle w:val="EndNoteBibliography"/>
        <w:spacing w:line="480" w:lineRule="auto"/>
        <w:ind w:left="720" w:hanging="720"/>
        <w:contextualSpacing/>
        <w:rPr>
          <w:lang w:val="en-US"/>
        </w:rPr>
      </w:pPr>
      <w:r w:rsidRPr="006960B3">
        <w:rPr>
          <w:lang w:val="en-US"/>
        </w:rPr>
        <w:t xml:space="preserve">Biemann T, Datta DK (2014) Analyzing Sequence Data: Optimal Matching in Management Research. </w:t>
      </w:r>
      <w:r w:rsidRPr="006960B3">
        <w:rPr>
          <w:i/>
          <w:lang w:val="en-US"/>
        </w:rPr>
        <w:t>Organizational Research Methods</w:t>
      </w:r>
      <w:r w:rsidRPr="006960B3">
        <w:rPr>
          <w:lang w:val="en-US"/>
        </w:rPr>
        <w:t xml:space="preserve"> 17, 51–76.</w:t>
      </w:r>
    </w:p>
    <w:p w14:paraId="143001C6" w14:textId="77777777" w:rsidR="00CD6D80" w:rsidRPr="006960B3" w:rsidRDefault="00CD6D80" w:rsidP="00CD6D80">
      <w:pPr>
        <w:pStyle w:val="EndNoteBibliography"/>
        <w:spacing w:line="480" w:lineRule="auto"/>
        <w:ind w:left="720" w:hanging="720"/>
        <w:contextualSpacing/>
        <w:rPr>
          <w:lang w:val="en-US"/>
        </w:rPr>
      </w:pPr>
      <w:r w:rsidRPr="006960B3">
        <w:rPr>
          <w:lang w:val="en-US"/>
        </w:rPr>
        <w:t>Blanchard, P &amp; Fillieule, O (2011). Sequence Analysis for Political Science. Paper prepared for the 2011 Annual Meeting of the American Political Science Association, September 1-4, 2011.</w:t>
      </w:r>
    </w:p>
    <w:p w14:paraId="7BCE3062" w14:textId="68D904E7" w:rsidR="00667633" w:rsidRPr="006960B3" w:rsidRDefault="00667633" w:rsidP="007A0385">
      <w:pPr>
        <w:pStyle w:val="EndNoteBibliography"/>
        <w:spacing w:line="480" w:lineRule="auto"/>
        <w:ind w:left="720" w:hanging="720"/>
        <w:contextualSpacing/>
        <w:rPr>
          <w:lang w:val="en-US"/>
        </w:rPr>
      </w:pPr>
      <w:r w:rsidRPr="006960B3">
        <w:rPr>
          <w:lang w:val="en-US"/>
        </w:rPr>
        <w:t xml:space="preserve">Carpenter D, Moss DA (2013) </w:t>
      </w:r>
      <w:r w:rsidRPr="006960B3">
        <w:rPr>
          <w:i/>
          <w:lang w:val="en-US"/>
        </w:rPr>
        <w:t>Preventing Regulatory Capture: Special Interest Influence and How to Limit it</w:t>
      </w:r>
      <w:r w:rsidRPr="006960B3">
        <w:rPr>
          <w:lang w:val="en-US"/>
        </w:rPr>
        <w:t>. Cambridge University Press</w:t>
      </w:r>
      <w:r w:rsidR="00E72526" w:rsidRPr="006960B3">
        <w:rPr>
          <w:lang w:val="en-US"/>
        </w:rPr>
        <w:t>, Cambridge</w:t>
      </w:r>
      <w:r w:rsidRPr="006960B3">
        <w:rPr>
          <w:lang w:val="en-US"/>
        </w:rPr>
        <w:t>.</w:t>
      </w:r>
    </w:p>
    <w:p w14:paraId="10C0BA29" w14:textId="77777777" w:rsidR="0042054C" w:rsidRPr="006960B3" w:rsidRDefault="0042054C" w:rsidP="0042054C">
      <w:pPr>
        <w:pStyle w:val="EndNoteBibliography"/>
        <w:spacing w:line="480" w:lineRule="auto"/>
        <w:ind w:left="720" w:hanging="720"/>
        <w:contextualSpacing/>
        <w:rPr>
          <w:lang w:val="en-US"/>
        </w:rPr>
      </w:pPr>
      <w:r w:rsidRPr="006960B3">
        <w:rPr>
          <w:lang w:val="en-US"/>
        </w:rPr>
        <w:t xml:space="preserve">Che, YK (1995). Revolving doors and the optimal tolerance for agency collusion. </w:t>
      </w:r>
      <w:r w:rsidRPr="006960B3">
        <w:rPr>
          <w:i/>
          <w:iCs/>
          <w:lang w:val="en-US"/>
        </w:rPr>
        <w:t>The Rand journal of economics</w:t>
      </w:r>
      <w:r w:rsidRPr="006960B3">
        <w:rPr>
          <w:lang w:val="en-US"/>
        </w:rPr>
        <w:t>, 378-397.</w:t>
      </w:r>
    </w:p>
    <w:p w14:paraId="3AD69460" w14:textId="77777777" w:rsidR="00453376" w:rsidRPr="006960B3" w:rsidRDefault="00453376" w:rsidP="007A0385">
      <w:pPr>
        <w:pStyle w:val="EndNoteBibliography"/>
        <w:spacing w:line="480" w:lineRule="auto"/>
        <w:ind w:left="720" w:hanging="720"/>
        <w:contextualSpacing/>
        <w:rPr>
          <w:lang w:val="en-US"/>
        </w:rPr>
      </w:pPr>
      <w:r w:rsidRPr="006960B3">
        <w:rPr>
          <w:lang w:val="en-US"/>
        </w:rPr>
        <w:t xml:space="preserve">Christensen T, Lægreid P (2005) </w:t>
      </w:r>
      <w:r w:rsidRPr="006960B3">
        <w:rPr>
          <w:i/>
          <w:lang w:val="en-US"/>
        </w:rPr>
        <w:t>Regulatory Reforms and Agencification, Stein Rokkan Centre for Social Studies</w:t>
      </w:r>
      <w:r w:rsidRPr="006960B3">
        <w:rPr>
          <w:lang w:val="en-US"/>
        </w:rPr>
        <w:t>. Working Paper 6-2005.</w:t>
      </w:r>
    </w:p>
    <w:p w14:paraId="4CB27755" w14:textId="77777777" w:rsidR="0079074F" w:rsidRPr="006960B3" w:rsidRDefault="0079074F" w:rsidP="0079074F">
      <w:pPr>
        <w:pStyle w:val="EndNoteBibliography"/>
        <w:spacing w:line="480" w:lineRule="auto"/>
        <w:ind w:left="720" w:hanging="720"/>
        <w:contextualSpacing/>
        <w:rPr>
          <w:lang w:val="en-US"/>
        </w:rPr>
      </w:pPr>
      <w:r w:rsidRPr="006960B3">
        <w:rPr>
          <w:lang w:val="en-US"/>
        </w:rPr>
        <w:lastRenderedPageBreak/>
        <w:t>Coen, D, &amp; Vannoni, M (2016). Sliding doors in Brussels: A career path analysis of EU affairs managers. </w:t>
      </w:r>
      <w:r w:rsidRPr="006960B3">
        <w:rPr>
          <w:i/>
          <w:iCs/>
          <w:lang w:val="en-US"/>
        </w:rPr>
        <w:t>European Journal of Political Research</w:t>
      </w:r>
      <w:r w:rsidRPr="006960B3">
        <w:rPr>
          <w:lang w:val="en-US"/>
        </w:rPr>
        <w:t>, </w:t>
      </w:r>
      <w:r w:rsidRPr="006960B3">
        <w:rPr>
          <w:i/>
          <w:iCs/>
          <w:lang w:val="en-US"/>
        </w:rPr>
        <w:t>55</w:t>
      </w:r>
      <w:r w:rsidRPr="006960B3">
        <w:rPr>
          <w:lang w:val="en-US"/>
        </w:rPr>
        <w:t>, 811-826.</w:t>
      </w:r>
    </w:p>
    <w:p w14:paraId="016F3B60" w14:textId="1FBCB08F" w:rsidR="00636E80" w:rsidRPr="006960B3" w:rsidRDefault="00636E80" w:rsidP="007A0385">
      <w:pPr>
        <w:pStyle w:val="EndNoteBibliography"/>
        <w:spacing w:line="480" w:lineRule="auto"/>
        <w:ind w:left="720" w:hanging="720"/>
        <w:contextualSpacing/>
        <w:rPr>
          <w:lang w:val="en-US"/>
        </w:rPr>
      </w:pPr>
      <w:r w:rsidRPr="006960B3">
        <w:rPr>
          <w:lang w:val="en-US"/>
        </w:rPr>
        <w:t>Cohen JE (1986) The Dynamics of the</w:t>
      </w:r>
      <w:r w:rsidR="004D65B9" w:rsidRPr="006960B3">
        <w:rPr>
          <w:lang w:val="en-US"/>
        </w:rPr>
        <w:t xml:space="preserve"> </w:t>
      </w:r>
      <w:r w:rsidRPr="006960B3">
        <w:rPr>
          <w:lang w:val="en-US"/>
        </w:rPr>
        <w:t xml:space="preserve">"Revolving Door" on the FCC. </w:t>
      </w:r>
      <w:r w:rsidRPr="006960B3">
        <w:rPr>
          <w:i/>
          <w:lang w:val="en-US"/>
        </w:rPr>
        <w:t>American Journal of Political Science</w:t>
      </w:r>
      <w:r w:rsidR="00EA5EFA" w:rsidRPr="006960B3">
        <w:rPr>
          <w:i/>
          <w:lang w:val="en-US"/>
        </w:rPr>
        <w:t xml:space="preserve"> </w:t>
      </w:r>
      <w:r w:rsidR="00EA5EFA" w:rsidRPr="006960B3">
        <w:rPr>
          <w:lang w:val="en-US"/>
        </w:rPr>
        <w:t>30</w:t>
      </w:r>
      <w:r w:rsidRPr="006960B3">
        <w:rPr>
          <w:lang w:val="en-US"/>
        </w:rPr>
        <w:t>, 689–708.</w:t>
      </w:r>
    </w:p>
    <w:p w14:paraId="53DF2B63" w14:textId="77777777" w:rsidR="00636E80" w:rsidRPr="006960B3" w:rsidRDefault="00636E80" w:rsidP="007A0385">
      <w:pPr>
        <w:pStyle w:val="EndNoteBibliography"/>
        <w:spacing w:line="480" w:lineRule="auto"/>
        <w:ind w:left="720" w:hanging="720"/>
        <w:contextualSpacing/>
        <w:rPr>
          <w:lang w:val="en-US"/>
        </w:rPr>
      </w:pPr>
      <w:r w:rsidRPr="006960B3">
        <w:rPr>
          <w:lang w:val="en-US"/>
        </w:rPr>
        <w:t xml:space="preserve">Dlouhy K, Biemann T (2015) Optimal Matching Analysis in Career Research: A Review and Some Best-Practice Recommendations. </w:t>
      </w:r>
      <w:r w:rsidRPr="006960B3">
        <w:rPr>
          <w:i/>
          <w:lang w:val="en-US"/>
        </w:rPr>
        <w:t>Journal of Vocational Behavior</w:t>
      </w:r>
      <w:r w:rsidRPr="006960B3">
        <w:rPr>
          <w:lang w:val="en-US"/>
        </w:rPr>
        <w:t xml:space="preserve"> 90, 163–173.</w:t>
      </w:r>
    </w:p>
    <w:p w14:paraId="44680CC6" w14:textId="77777777" w:rsidR="00636E80" w:rsidRPr="006960B3" w:rsidRDefault="00636E80" w:rsidP="007A0385">
      <w:pPr>
        <w:pStyle w:val="EndNoteBibliography"/>
        <w:spacing w:line="480" w:lineRule="auto"/>
        <w:ind w:left="720" w:hanging="720"/>
        <w:contextualSpacing/>
        <w:rPr>
          <w:lang w:val="en-US"/>
        </w:rPr>
      </w:pPr>
      <w:r w:rsidRPr="006960B3">
        <w:rPr>
          <w:lang w:val="en-US"/>
        </w:rPr>
        <w:t xml:space="preserve">Dubash NK, Morgan B (2012) Understanding the Rise of the Regulatory State of the South. </w:t>
      </w:r>
      <w:r w:rsidRPr="006960B3">
        <w:rPr>
          <w:i/>
          <w:lang w:val="en-US"/>
        </w:rPr>
        <w:t>Regulation &amp; Governance</w:t>
      </w:r>
      <w:r w:rsidRPr="006960B3">
        <w:rPr>
          <w:lang w:val="en-US"/>
        </w:rPr>
        <w:t xml:space="preserve"> 6, 261–281.</w:t>
      </w:r>
    </w:p>
    <w:p w14:paraId="41AC0DF9" w14:textId="622E2EB4" w:rsidR="00636E80" w:rsidRPr="006960B3" w:rsidRDefault="00636E80" w:rsidP="007A0385">
      <w:pPr>
        <w:pStyle w:val="EndNoteBibliography"/>
        <w:spacing w:line="480" w:lineRule="auto"/>
        <w:ind w:left="720" w:hanging="720"/>
        <w:contextualSpacing/>
        <w:rPr>
          <w:lang w:val="en-US"/>
        </w:rPr>
      </w:pPr>
      <w:r w:rsidRPr="006960B3">
        <w:rPr>
          <w:lang w:val="en-US"/>
        </w:rPr>
        <w:t xml:space="preserve">Eckert RD (1981) The Life Cycle of Regulatory Commissioners. </w:t>
      </w:r>
      <w:r w:rsidRPr="006960B3">
        <w:rPr>
          <w:i/>
          <w:lang w:val="en-US"/>
        </w:rPr>
        <w:t>The Journal of Law and Economics</w:t>
      </w:r>
      <w:r w:rsidRPr="006960B3">
        <w:rPr>
          <w:lang w:val="en-US"/>
        </w:rPr>
        <w:t xml:space="preserve"> 24, 113–120.</w:t>
      </w:r>
    </w:p>
    <w:p w14:paraId="639B7CA5" w14:textId="77777777" w:rsidR="00667633" w:rsidRPr="006960B3" w:rsidRDefault="00667633" w:rsidP="007A0385">
      <w:pPr>
        <w:pStyle w:val="EndNoteBibliography"/>
        <w:spacing w:line="480" w:lineRule="auto"/>
        <w:ind w:left="720" w:hanging="720"/>
        <w:contextualSpacing/>
        <w:rPr>
          <w:lang w:val="en-US"/>
        </w:rPr>
      </w:pPr>
      <w:r w:rsidRPr="006960B3">
        <w:rPr>
          <w:lang w:val="en-US"/>
        </w:rPr>
        <w:t xml:space="preserve">Ennser-Jedenastik L (2015) The Politicization of Regulatory Agencies: Between Partisan Influence and Formal Independence. </w:t>
      </w:r>
      <w:r w:rsidRPr="006960B3">
        <w:rPr>
          <w:i/>
          <w:lang w:val="en-US"/>
        </w:rPr>
        <w:t>Journal of Public Administration Research and Theory</w:t>
      </w:r>
      <w:r w:rsidRPr="006960B3">
        <w:rPr>
          <w:lang w:val="en-US"/>
        </w:rPr>
        <w:t xml:space="preserve"> 26, 507–518.</w:t>
      </w:r>
    </w:p>
    <w:p w14:paraId="3B19791A" w14:textId="77777777" w:rsidR="00636E80" w:rsidRPr="006960B3" w:rsidRDefault="00636E80" w:rsidP="007A0385">
      <w:pPr>
        <w:pStyle w:val="EndNoteBibliography"/>
        <w:spacing w:line="480" w:lineRule="auto"/>
        <w:ind w:left="720" w:hanging="720"/>
        <w:contextualSpacing/>
        <w:rPr>
          <w:lang w:val="en-US"/>
        </w:rPr>
      </w:pPr>
      <w:r w:rsidRPr="006960B3">
        <w:rPr>
          <w:lang w:val="en-US"/>
        </w:rPr>
        <w:t>Fernández</w:t>
      </w:r>
      <w:r w:rsidRPr="006960B3">
        <w:rPr>
          <w:rFonts w:ascii="Cambria Math" w:hAnsi="Cambria Math" w:cs="Cambria Math"/>
          <w:lang w:val="en-US"/>
        </w:rPr>
        <w:t>‐</w:t>
      </w:r>
      <w:r w:rsidRPr="006960B3">
        <w:rPr>
          <w:lang w:val="en-US"/>
        </w:rPr>
        <w:t>i</w:t>
      </w:r>
      <w:r w:rsidRPr="006960B3">
        <w:rPr>
          <w:rFonts w:ascii="Cambria Math" w:hAnsi="Cambria Math" w:cs="Cambria Math"/>
          <w:lang w:val="en-US"/>
        </w:rPr>
        <w:t>‐</w:t>
      </w:r>
      <w:r w:rsidRPr="006960B3">
        <w:rPr>
          <w:lang w:val="en-US"/>
        </w:rPr>
        <w:t xml:space="preserve">Marín X, Jordana J, Bianculli AC (2016) Are Regulatory Agencies Independent in Practice? Evidence from Board Members in Spain. </w:t>
      </w:r>
      <w:r w:rsidRPr="006960B3">
        <w:rPr>
          <w:i/>
          <w:lang w:val="en-US"/>
        </w:rPr>
        <w:t>Regulation &amp; Governance</w:t>
      </w:r>
      <w:r w:rsidRPr="006960B3">
        <w:rPr>
          <w:lang w:val="en-US"/>
        </w:rPr>
        <w:t xml:space="preserve"> 10, 230–247.</w:t>
      </w:r>
    </w:p>
    <w:p w14:paraId="2DAA5B24" w14:textId="7D439CFE" w:rsidR="00636E80" w:rsidRPr="006960B3" w:rsidRDefault="00636E80" w:rsidP="007A0385">
      <w:pPr>
        <w:pStyle w:val="EndNoteBibliography"/>
        <w:spacing w:line="480" w:lineRule="auto"/>
        <w:ind w:left="720" w:hanging="720"/>
        <w:contextualSpacing/>
        <w:rPr>
          <w:lang w:val="en-US"/>
        </w:rPr>
      </w:pPr>
      <w:r w:rsidRPr="006960B3">
        <w:rPr>
          <w:lang w:val="en-US"/>
        </w:rPr>
        <w:t xml:space="preserve">Gabadinho A, Ritschard G, Mueller NS, Studer M (2011) Analyzing and Visualizing State Sequences in R with TraMineR. </w:t>
      </w:r>
      <w:r w:rsidRPr="006960B3">
        <w:rPr>
          <w:i/>
          <w:lang w:val="en-US"/>
        </w:rPr>
        <w:t>Journal of Statistical Software</w:t>
      </w:r>
      <w:r w:rsidRPr="006960B3">
        <w:rPr>
          <w:lang w:val="en-US"/>
        </w:rPr>
        <w:t xml:space="preserve"> 40, 1–37.</w:t>
      </w:r>
    </w:p>
    <w:p w14:paraId="3805B4D0" w14:textId="77777777" w:rsidR="00667633" w:rsidRPr="006960B3" w:rsidRDefault="00667633" w:rsidP="007A0385">
      <w:pPr>
        <w:pStyle w:val="EndNoteBibliography"/>
        <w:spacing w:line="480" w:lineRule="auto"/>
        <w:ind w:left="720" w:hanging="720"/>
        <w:contextualSpacing/>
        <w:rPr>
          <w:lang w:val="en-US"/>
        </w:rPr>
      </w:pPr>
      <w:r w:rsidRPr="006960B3">
        <w:rPr>
          <w:lang w:val="en-US"/>
        </w:rPr>
        <w:t xml:space="preserve">Gilardi F (2002) Policy Credibility and Delegation to Independent Regulatory Agencies: A Comparative Empirical Analysis. </w:t>
      </w:r>
      <w:r w:rsidRPr="006960B3">
        <w:rPr>
          <w:i/>
          <w:lang w:val="en-US"/>
        </w:rPr>
        <w:t>Journal of European Public Policy</w:t>
      </w:r>
      <w:r w:rsidRPr="006960B3">
        <w:rPr>
          <w:lang w:val="en-US"/>
        </w:rPr>
        <w:t xml:space="preserve"> 9, 873–893.</w:t>
      </w:r>
    </w:p>
    <w:p w14:paraId="7598D9CF" w14:textId="77777777" w:rsidR="0079074F" w:rsidRPr="006960B3" w:rsidRDefault="0079074F" w:rsidP="0079074F">
      <w:pPr>
        <w:pStyle w:val="EndNoteBibliography"/>
        <w:spacing w:line="480" w:lineRule="auto"/>
        <w:ind w:left="720" w:hanging="720"/>
        <w:contextualSpacing/>
        <w:rPr>
          <w:lang w:val="en-US"/>
        </w:rPr>
      </w:pPr>
      <w:r w:rsidRPr="006960B3">
        <w:rPr>
          <w:lang w:val="en-US"/>
        </w:rPr>
        <w:lastRenderedPageBreak/>
        <w:t>Gilardi, F, Jordana, J, &amp; Levi-Faur, D (2006). Regulation in the age of globalization: the diffusion of regulatory agencies across Europe and Latin America. </w:t>
      </w:r>
      <w:r w:rsidRPr="006960B3">
        <w:rPr>
          <w:i/>
          <w:iCs/>
          <w:lang w:val="en-US"/>
        </w:rPr>
        <w:t>Privatisation and market development: global movements in public policy ideas</w:t>
      </w:r>
      <w:r w:rsidRPr="006960B3">
        <w:rPr>
          <w:lang w:val="en-US"/>
        </w:rPr>
        <w:t>, 127-147.</w:t>
      </w:r>
    </w:p>
    <w:p w14:paraId="29DB4EB8" w14:textId="102B6145" w:rsidR="00636E80" w:rsidRPr="006960B3" w:rsidRDefault="00636E80" w:rsidP="007A0385">
      <w:pPr>
        <w:pStyle w:val="EndNoteBibliography"/>
        <w:spacing w:line="480" w:lineRule="auto"/>
        <w:ind w:left="720" w:hanging="720"/>
        <w:contextualSpacing/>
        <w:rPr>
          <w:lang w:val="en-US"/>
        </w:rPr>
      </w:pPr>
      <w:r w:rsidRPr="006960B3">
        <w:rPr>
          <w:lang w:val="en-US"/>
        </w:rPr>
        <w:t xml:space="preserve">Gormley WT (1979) A Test of the Revolving Door Hypothesis at the FCC. </w:t>
      </w:r>
      <w:r w:rsidRPr="006960B3">
        <w:rPr>
          <w:i/>
          <w:lang w:val="en-US"/>
        </w:rPr>
        <w:t>American Journal of Political Science</w:t>
      </w:r>
      <w:r w:rsidR="001A5843" w:rsidRPr="006960B3">
        <w:rPr>
          <w:i/>
          <w:lang w:val="en-US"/>
        </w:rPr>
        <w:t xml:space="preserve"> </w:t>
      </w:r>
      <w:r w:rsidR="001A5843" w:rsidRPr="006960B3">
        <w:rPr>
          <w:lang w:val="en-US"/>
        </w:rPr>
        <w:t>23</w:t>
      </w:r>
      <w:r w:rsidRPr="006960B3">
        <w:rPr>
          <w:lang w:val="en-US"/>
        </w:rPr>
        <w:t>, 665–683.</w:t>
      </w:r>
    </w:p>
    <w:p w14:paraId="1E620665" w14:textId="77777777" w:rsidR="00636E80" w:rsidRPr="006960B3" w:rsidRDefault="00636E80" w:rsidP="007A0385">
      <w:pPr>
        <w:pStyle w:val="EndNoteBibliography"/>
        <w:spacing w:line="480" w:lineRule="auto"/>
        <w:ind w:left="720" w:hanging="720"/>
        <w:contextualSpacing/>
        <w:rPr>
          <w:lang w:val="en-US"/>
        </w:rPr>
      </w:pPr>
      <w:r w:rsidRPr="006960B3">
        <w:rPr>
          <w:lang w:val="en-US"/>
        </w:rPr>
        <w:t xml:space="preserve">Jordana J, Levi-Faur D (2005) The Diffusion of Regulatory Capitalism in Latin America: Sectoral and National Channels in the Making of a New Order. </w:t>
      </w:r>
      <w:r w:rsidRPr="006960B3">
        <w:rPr>
          <w:i/>
          <w:lang w:val="en-US"/>
        </w:rPr>
        <w:t>The Annals of the American Academy of Political and Social Science</w:t>
      </w:r>
      <w:r w:rsidRPr="006960B3">
        <w:rPr>
          <w:lang w:val="en-US"/>
        </w:rPr>
        <w:t xml:space="preserve"> 598, 102–124.</w:t>
      </w:r>
    </w:p>
    <w:p w14:paraId="168B4E1D" w14:textId="77777777" w:rsidR="00636E80" w:rsidRPr="006960B3" w:rsidRDefault="00636E80" w:rsidP="007A0385">
      <w:pPr>
        <w:pStyle w:val="EndNoteBibliography"/>
        <w:spacing w:line="480" w:lineRule="auto"/>
        <w:ind w:left="720" w:hanging="720"/>
        <w:contextualSpacing/>
        <w:rPr>
          <w:lang w:val="en-US"/>
        </w:rPr>
      </w:pPr>
      <w:r w:rsidRPr="006960B3">
        <w:rPr>
          <w:lang w:val="en-US"/>
        </w:rPr>
        <w:t xml:space="preserve">Jordana J, Levi-Faur D, i Marín XF (2011) The Global Diffusion of Regulatory Agencies: Channels of Transfer and Stages of Diffusion. </w:t>
      </w:r>
      <w:r w:rsidRPr="006960B3">
        <w:rPr>
          <w:i/>
          <w:lang w:val="en-US"/>
        </w:rPr>
        <w:t>Comparative Political Studies</w:t>
      </w:r>
      <w:r w:rsidRPr="006960B3">
        <w:rPr>
          <w:lang w:val="en-US"/>
        </w:rPr>
        <w:t xml:space="preserve"> 44, 1343–1369.</w:t>
      </w:r>
    </w:p>
    <w:p w14:paraId="36787934" w14:textId="38191623" w:rsidR="00636E80" w:rsidRPr="006960B3" w:rsidRDefault="00636E80" w:rsidP="007A0385">
      <w:pPr>
        <w:pStyle w:val="EndNoteBibliography"/>
        <w:spacing w:line="480" w:lineRule="auto"/>
        <w:ind w:left="720" w:hanging="720"/>
        <w:contextualSpacing/>
        <w:rPr>
          <w:lang w:val="en-US"/>
        </w:rPr>
      </w:pPr>
      <w:r w:rsidRPr="006960B3">
        <w:rPr>
          <w:lang w:val="en-US"/>
        </w:rPr>
        <w:t xml:space="preserve">Jordana J, Ramió C (2010) Delegation, Presidential Regimes, and Latin American Regulatory Agencies. </w:t>
      </w:r>
      <w:r w:rsidRPr="006960B3">
        <w:rPr>
          <w:i/>
          <w:lang w:val="en-US"/>
        </w:rPr>
        <w:t>Journal of Politics in Latin America</w:t>
      </w:r>
      <w:r w:rsidRPr="006960B3">
        <w:rPr>
          <w:lang w:val="en-US"/>
        </w:rPr>
        <w:t xml:space="preserve"> 2, 3–30.</w:t>
      </w:r>
    </w:p>
    <w:p w14:paraId="03E8C38D" w14:textId="77777777" w:rsidR="0042054C" w:rsidRPr="006960B3" w:rsidRDefault="0042054C" w:rsidP="0042054C">
      <w:pPr>
        <w:pStyle w:val="EndNoteBibliography"/>
        <w:spacing w:line="480" w:lineRule="auto"/>
        <w:ind w:left="720" w:hanging="720"/>
        <w:contextualSpacing/>
        <w:rPr>
          <w:lang w:val="en-US"/>
        </w:rPr>
      </w:pPr>
      <w:r w:rsidRPr="006960B3">
        <w:rPr>
          <w:lang w:val="en-US"/>
        </w:rPr>
        <w:t xml:space="preserve">Laffont, J, &amp; Tirole, J (1991). The politics of government decision-making: A theory of regulatory capture. </w:t>
      </w:r>
      <w:r w:rsidRPr="006960B3">
        <w:rPr>
          <w:i/>
          <w:iCs/>
          <w:lang w:val="en-US"/>
        </w:rPr>
        <w:t>The quarterly journal of economics</w:t>
      </w:r>
      <w:r w:rsidRPr="006960B3">
        <w:rPr>
          <w:lang w:val="en-US"/>
        </w:rPr>
        <w:t xml:space="preserve">, </w:t>
      </w:r>
      <w:r w:rsidRPr="006960B3">
        <w:rPr>
          <w:i/>
          <w:iCs/>
          <w:lang w:val="en-US"/>
        </w:rPr>
        <w:t>106</w:t>
      </w:r>
      <w:r w:rsidRPr="006960B3">
        <w:rPr>
          <w:lang w:val="en-US"/>
        </w:rPr>
        <w:t>(4), 1089-1127.</w:t>
      </w:r>
    </w:p>
    <w:p w14:paraId="13A2BAB0" w14:textId="77777777" w:rsidR="00714DB0" w:rsidRPr="006960B3" w:rsidRDefault="00714DB0" w:rsidP="00714DB0">
      <w:pPr>
        <w:pStyle w:val="EndNoteBibliography"/>
        <w:spacing w:line="480" w:lineRule="auto"/>
        <w:ind w:left="720" w:hanging="720"/>
        <w:contextualSpacing/>
        <w:rPr>
          <w:lang w:val="en-US"/>
        </w:rPr>
      </w:pPr>
      <w:r w:rsidRPr="006960B3">
        <w:rPr>
          <w:lang w:val="en-US"/>
        </w:rPr>
        <w:t xml:space="preserve">Law, MT, &amp; Long, CX (2011). Revolving door laws and state public utility commissioners. </w:t>
      </w:r>
      <w:r w:rsidRPr="006960B3">
        <w:rPr>
          <w:i/>
          <w:iCs/>
          <w:lang w:val="en-US"/>
        </w:rPr>
        <w:t>Regulation &amp; Governance</w:t>
      </w:r>
      <w:r w:rsidRPr="006960B3">
        <w:rPr>
          <w:lang w:val="en-US"/>
        </w:rPr>
        <w:t xml:space="preserve">, </w:t>
      </w:r>
      <w:r w:rsidRPr="006960B3">
        <w:rPr>
          <w:i/>
          <w:iCs/>
          <w:lang w:val="en-US"/>
        </w:rPr>
        <w:t>5</w:t>
      </w:r>
      <w:r w:rsidRPr="006960B3">
        <w:rPr>
          <w:lang w:val="en-US"/>
        </w:rPr>
        <w:t>(4), 405-424.</w:t>
      </w:r>
    </w:p>
    <w:p w14:paraId="49B22976" w14:textId="77777777" w:rsidR="00453376" w:rsidRPr="006960B3" w:rsidRDefault="00453376" w:rsidP="007A0385">
      <w:pPr>
        <w:pStyle w:val="EndNoteBibliography"/>
        <w:spacing w:line="480" w:lineRule="auto"/>
        <w:ind w:left="720" w:hanging="720"/>
        <w:contextualSpacing/>
        <w:rPr>
          <w:lang w:val="en-US"/>
        </w:rPr>
      </w:pPr>
      <w:r w:rsidRPr="006960B3">
        <w:rPr>
          <w:lang w:val="en-US"/>
        </w:rPr>
        <w:t>Levi</w:t>
      </w:r>
      <w:r w:rsidRPr="006960B3">
        <w:rPr>
          <w:rFonts w:ascii="Cambria Math" w:hAnsi="Cambria Math" w:cs="Cambria Math"/>
          <w:lang w:val="en-US"/>
        </w:rPr>
        <w:t>‐</w:t>
      </w:r>
      <w:r w:rsidRPr="006960B3">
        <w:rPr>
          <w:lang w:val="en-US"/>
        </w:rPr>
        <w:t>Faur D (2003) The Politics of Liberalisation: Privatisation and Regulation</w:t>
      </w:r>
      <w:r w:rsidRPr="006960B3">
        <w:rPr>
          <w:rFonts w:ascii="Cambria Math" w:hAnsi="Cambria Math" w:cs="Cambria Math"/>
          <w:lang w:val="en-US"/>
        </w:rPr>
        <w:t>‐</w:t>
      </w:r>
      <w:r w:rsidRPr="006960B3">
        <w:rPr>
          <w:lang w:val="en-US"/>
        </w:rPr>
        <w:t>for</w:t>
      </w:r>
      <w:r w:rsidRPr="006960B3">
        <w:rPr>
          <w:rFonts w:ascii="Cambria Math" w:hAnsi="Cambria Math" w:cs="Cambria Math"/>
          <w:lang w:val="en-US"/>
        </w:rPr>
        <w:t>‐</w:t>
      </w:r>
      <w:r w:rsidRPr="006960B3">
        <w:rPr>
          <w:lang w:val="en-US"/>
        </w:rPr>
        <w:t xml:space="preserve">Competition in Europe's and Latin America's Telecoms and Electricity Industries. </w:t>
      </w:r>
      <w:r w:rsidRPr="006960B3">
        <w:rPr>
          <w:i/>
          <w:lang w:val="en-US"/>
        </w:rPr>
        <w:t>European Journal of Political Research</w:t>
      </w:r>
      <w:r w:rsidRPr="006960B3">
        <w:rPr>
          <w:lang w:val="en-US"/>
        </w:rPr>
        <w:t xml:space="preserve"> 42, 705–740.</w:t>
      </w:r>
    </w:p>
    <w:p w14:paraId="1A7E1EE8" w14:textId="631A53D5" w:rsidR="00636E80" w:rsidRPr="006960B3" w:rsidRDefault="00636E80" w:rsidP="007A0385">
      <w:pPr>
        <w:pStyle w:val="EndNoteBibliography"/>
        <w:spacing w:line="480" w:lineRule="auto"/>
        <w:ind w:left="720" w:hanging="720"/>
        <w:contextualSpacing/>
        <w:rPr>
          <w:lang w:val="en-US"/>
        </w:rPr>
      </w:pPr>
      <w:r w:rsidRPr="006960B3">
        <w:rPr>
          <w:lang w:val="en-US"/>
        </w:rPr>
        <w:t xml:space="preserve">Levi-Faur D, Jordana J (2006) Toward a Latin American Regulatory State? The Diffusion of Autonomous Regulatory Agencies across Countries and Sectors. </w:t>
      </w:r>
      <w:r w:rsidRPr="006960B3">
        <w:rPr>
          <w:i/>
          <w:lang w:val="en-US"/>
        </w:rPr>
        <w:t>Int</w:t>
      </w:r>
      <w:r w:rsidR="00E44045" w:rsidRPr="006960B3">
        <w:rPr>
          <w:i/>
          <w:lang w:val="en-US"/>
        </w:rPr>
        <w:t>ernational</w:t>
      </w:r>
      <w:r w:rsidRPr="006960B3">
        <w:rPr>
          <w:i/>
          <w:lang w:val="en-US"/>
        </w:rPr>
        <w:t xml:space="preserve"> Journal of Public Administration</w:t>
      </w:r>
      <w:r w:rsidRPr="006960B3">
        <w:rPr>
          <w:lang w:val="en-US"/>
        </w:rPr>
        <w:t xml:space="preserve"> 29, 335–366.</w:t>
      </w:r>
    </w:p>
    <w:p w14:paraId="5B29C787" w14:textId="3E0CA535" w:rsidR="00453376" w:rsidRPr="006960B3" w:rsidRDefault="00453376" w:rsidP="007A0385">
      <w:pPr>
        <w:pStyle w:val="EndNoteBibliography"/>
        <w:spacing w:line="480" w:lineRule="auto"/>
        <w:ind w:left="720" w:hanging="720"/>
        <w:contextualSpacing/>
        <w:rPr>
          <w:lang w:val="en-US"/>
        </w:rPr>
      </w:pPr>
      <w:r w:rsidRPr="006960B3">
        <w:rPr>
          <w:lang w:val="en-US"/>
        </w:rPr>
        <w:lastRenderedPageBreak/>
        <w:t xml:space="preserve">Maggetti M (2007) De facto Independence after Delegation: A </w:t>
      </w:r>
      <w:r w:rsidR="006D57C9" w:rsidRPr="006960B3">
        <w:rPr>
          <w:lang w:val="en-US"/>
        </w:rPr>
        <w:t>F</w:t>
      </w:r>
      <w:r w:rsidRPr="006960B3">
        <w:rPr>
          <w:lang w:val="en-US"/>
        </w:rPr>
        <w:t>uzzy</w:t>
      </w:r>
      <w:r w:rsidRPr="006960B3">
        <w:rPr>
          <w:rFonts w:ascii="Cambria Math" w:hAnsi="Cambria Math" w:cs="Cambria Math"/>
          <w:lang w:val="en-US"/>
        </w:rPr>
        <w:t>‐</w:t>
      </w:r>
      <w:r w:rsidR="006D57C9" w:rsidRPr="006960B3">
        <w:rPr>
          <w:lang w:val="en-US"/>
        </w:rPr>
        <w:t>S</w:t>
      </w:r>
      <w:r w:rsidRPr="006960B3">
        <w:rPr>
          <w:lang w:val="en-US"/>
        </w:rPr>
        <w:t xml:space="preserve">et Analysis. </w:t>
      </w:r>
      <w:r w:rsidRPr="006960B3">
        <w:rPr>
          <w:i/>
          <w:lang w:val="en-US"/>
        </w:rPr>
        <w:t>Regulation &amp; Governance</w:t>
      </w:r>
      <w:r w:rsidRPr="006960B3">
        <w:rPr>
          <w:lang w:val="en-US"/>
        </w:rPr>
        <w:t xml:space="preserve"> 1, 271–294.</w:t>
      </w:r>
    </w:p>
    <w:p w14:paraId="259D2A05" w14:textId="77777777" w:rsidR="00453376" w:rsidRPr="006960B3" w:rsidRDefault="00453376" w:rsidP="007A0385">
      <w:pPr>
        <w:pStyle w:val="EndNoteBibliography"/>
        <w:spacing w:line="480" w:lineRule="auto"/>
        <w:ind w:left="720" w:hanging="720"/>
        <w:contextualSpacing/>
        <w:rPr>
          <w:lang w:val="en-US"/>
        </w:rPr>
      </w:pPr>
      <w:r w:rsidRPr="006960B3">
        <w:rPr>
          <w:lang w:val="en-US"/>
        </w:rPr>
        <w:t xml:space="preserve">Makkai T, Braithwaite J (1992) In and Out of the Revolving Door: Making Sense of Regulatory Capture. </w:t>
      </w:r>
      <w:r w:rsidRPr="006960B3">
        <w:rPr>
          <w:i/>
          <w:lang w:val="en-US"/>
        </w:rPr>
        <w:t>Journal of Public Policy</w:t>
      </w:r>
      <w:r w:rsidRPr="006960B3">
        <w:rPr>
          <w:lang w:val="en-US"/>
        </w:rPr>
        <w:t xml:space="preserve"> 12, 61–78.</w:t>
      </w:r>
    </w:p>
    <w:p w14:paraId="34E355F9" w14:textId="4AA616A6" w:rsidR="00667633" w:rsidRPr="006960B3" w:rsidRDefault="00667633" w:rsidP="007A0385">
      <w:pPr>
        <w:pStyle w:val="EndNoteBibliography"/>
        <w:spacing w:line="480" w:lineRule="auto"/>
        <w:ind w:left="720" w:hanging="720"/>
        <w:contextualSpacing/>
        <w:rPr>
          <w:lang w:val="en-US"/>
        </w:rPr>
      </w:pPr>
      <w:r w:rsidRPr="006960B3">
        <w:rPr>
          <w:lang w:val="en-US"/>
        </w:rPr>
        <w:t xml:space="preserve">Meirelles F, Oliva R (2006) Delegation and Political Control of the Regulatory Agencies in Brazil. </w:t>
      </w:r>
      <w:r w:rsidRPr="006960B3">
        <w:rPr>
          <w:i/>
          <w:lang w:val="en-US"/>
        </w:rPr>
        <w:t>Revista de Administração Pública</w:t>
      </w:r>
      <w:r w:rsidRPr="006960B3">
        <w:rPr>
          <w:lang w:val="en-US"/>
        </w:rPr>
        <w:t xml:space="preserve"> 40, 545–565.</w:t>
      </w:r>
    </w:p>
    <w:p w14:paraId="2966EF0F" w14:textId="52788DFA" w:rsidR="00636E80" w:rsidRPr="006960B3" w:rsidRDefault="00636E80" w:rsidP="007A0385">
      <w:pPr>
        <w:pStyle w:val="EndNoteBibliography"/>
        <w:spacing w:line="480" w:lineRule="auto"/>
        <w:ind w:left="720" w:hanging="720"/>
        <w:contextualSpacing/>
        <w:rPr>
          <w:lang w:val="en-US"/>
        </w:rPr>
      </w:pPr>
      <w:r w:rsidRPr="006960B3">
        <w:rPr>
          <w:lang w:val="en-US"/>
        </w:rPr>
        <w:t xml:space="preserve">Peci A (2016) Regulatory Reform and a Better Regulation Agenda: Traveling from Center to Periphery. In: Klassen TR, Cepiku D, Lah TJ (eds) </w:t>
      </w:r>
      <w:r w:rsidRPr="006960B3">
        <w:rPr>
          <w:i/>
          <w:lang w:val="en-US"/>
        </w:rPr>
        <w:t>The Routledge Handbook of Global Public Policy and Administration</w:t>
      </w:r>
      <w:r w:rsidRPr="006960B3">
        <w:rPr>
          <w:lang w:val="en-US"/>
        </w:rPr>
        <w:t>, pp. 217–225. Taylor &amp; Francis, London, New York.</w:t>
      </w:r>
    </w:p>
    <w:p w14:paraId="379AA302" w14:textId="77777777" w:rsidR="0042054C" w:rsidRPr="006960B3" w:rsidRDefault="0042054C" w:rsidP="0042054C">
      <w:pPr>
        <w:pStyle w:val="EndNoteBibliography"/>
        <w:spacing w:line="480" w:lineRule="auto"/>
        <w:ind w:left="720" w:hanging="720"/>
        <w:contextualSpacing/>
        <w:rPr>
          <w:lang w:val="en-US"/>
        </w:rPr>
      </w:pPr>
      <w:r w:rsidRPr="006960B3">
        <w:rPr>
          <w:lang w:val="en-US"/>
        </w:rPr>
        <w:t xml:space="preserve">Peltzman S (1976) Toward A More General Theory of Regulation. </w:t>
      </w:r>
      <w:r w:rsidRPr="006960B3">
        <w:rPr>
          <w:i/>
          <w:iCs/>
          <w:lang w:val="en-US"/>
        </w:rPr>
        <w:t>Journal of Law and Economics</w:t>
      </w:r>
      <w:r w:rsidRPr="006960B3">
        <w:rPr>
          <w:lang w:val="en-US"/>
        </w:rPr>
        <w:t xml:space="preserve"> 19, 211–240. </w:t>
      </w:r>
    </w:p>
    <w:p w14:paraId="426C5B9E" w14:textId="77777777" w:rsidR="00CD6D80" w:rsidRPr="006960B3" w:rsidRDefault="00CD6D80" w:rsidP="00CD6D80">
      <w:pPr>
        <w:pStyle w:val="EndNoteBibliography"/>
        <w:spacing w:line="480" w:lineRule="auto"/>
        <w:ind w:left="720" w:hanging="720"/>
        <w:contextualSpacing/>
        <w:rPr>
          <w:lang w:val="en-US"/>
        </w:rPr>
      </w:pPr>
      <w:r w:rsidRPr="006960B3">
        <w:rPr>
          <w:lang w:val="en-US"/>
        </w:rPr>
        <w:t xml:space="preserve">Spilerman, S (1977). Careers, labor market structure, and socioeconomic achievement. </w:t>
      </w:r>
      <w:r w:rsidRPr="006960B3">
        <w:rPr>
          <w:i/>
          <w:iCs/>
          <w:lang w:val="en-US"/>
        </w:rPr>
        <w:t>American journal of Sociology</w:t>
      </w:r>
      <w:r w:rsidRPr="006960B3">
        <w:rPr>
          <w:lang w:val="en-US"/>
        </w:rPr>
        <w:t xml:space="preserve">, </w:t>
      </w:r>
      <w:r w:rsidRPr="006960B3">
        <w:rPr>
          <w:i/>
          <w:iCs/>
          <w:lang w:val="en-US"/>
        </w:rPr>
        <w:t>83</w:t>
      </w:r>
      <w:r w:rsidRPr="006960B3">
        <w:rPr>
          <w:lang w:val="en-US"/>
        </w:rPr>
        <w:t>(3), 551-593.</w:t>
      </w:r>
    </w:p>
    <w:p w14:paraId="0CD9A15E" w14:textId="77777777" w:rsidR="00636E80" w:rsidRPr="006960B3" w:rsidRDefault="00636E80" w:rsidP="007A0385">
      <w:pPr>
        <w:pStyle w:val="EndNoteBibliography"/>
        <w:spacing w:line="480" w:lineRule="auto"/>
        <w:ind w:left="720" w:hanging="720"/>
        <w:contextualSpacing/>
        <w:rPr>
          <w:lang w:val="en-US"/>
        </w:rPr>
      </w:pPr>
      <w:r w:rsidRPr="006960B3">
        <w:rPr>
          <w:lang w:val="en-US"/>
        </w:rPr>
        <w:t xml:space="preserve">Spiller PT (1990) Politicians, Interest Groups, and Regulators: A Multiple-Principals Agency Theory of Regulation, or" Let Them Be Bribed". </w:t>
      </w:r>
      <w:r w:rsidRPr="006960B3">
        <w:rPr>
          <w:i/>
          <w:lang w:val="en-US"/>
        </w:rPr>
        <w:t>The Journal of Law and Economics</w:t>
      </w:r>
      <w:r w:rsidRPr="006960B3">
        <w:rPr>
          <w:lang w:val="en-US"/>
        </w:rPr>
        <w:t xml:space="preserve"> 33, 65–101.</w:t>
      </w:r>
    </w:p>
    <w:p w14:paraId="5007B312" w14:textId="062AC098" w:rsidR="00636E80" w:rsidRPr="006960B3" w:rsidRDefault="00636E80" w:rsidP="007A0385">
      <w:pPr>
        <w:pStyle w:val="EndNoteBibliography"/>
        <w:spacing w:line="480" w:lineRule="auto"/>
        <w:ind w:left="720" w:hanging="720"/>
        <w:contextualSpacing/>
        <w:rPr>
          <w:lang w:val="en-US"/>
        </w:rPr>
      </w:pPr>
      <w:r w:rsidRPr="006960B3">
        <w:rPr>
          <w:lang w:val="en-US"/>
        </w:rPr>
        <w:t xml:space="preserve">Stigler GJ (1975) </w:t>
      </w:r>
      <w:r w:rsidRPr="006960B3">
        <w:rPr>
          <w:i/>
          <w:lang w:val="en-US"/>
        </w:rPr>
        <w:t xml:space="preserve">The </w:t>
      </w:r>
      <w:r w:rsidR="009D1291" w:rsidRPr="006960B3">
        <w:rPr>
          <w:i/>
          <w:lang w:val="en-US"/>
        </w:rPr>
        <w:t>C</w:t>
      </w:r>
      <w:r w:rsidRPr="006960B3">
        <w:rPr>
          <w:i/>
          <w:lang w:val="en-US"/>
        </w:rPr>
        <w:t>itizen and the State: Essays on Regulation</w:t>
      </w:r>
      <w:r w:rsidRPr="006960B3">
        <w:rPr>
          <w:lang w:val="en-US"/>
        </w:rPr>
        <w:t>. University of Chicago Press, Chicago.</w:t>
      </w:r>
    </w:p>
    <w:p w14:paraId="520398B6" w14:textId="77777777" w:rsidR="0042054C" w:rsidRPr="006960B3" w:rsidRDefault="0042054C" w:rsidP="0042054C">
      <w:pPr>
        <w:pStyle w:val="EndNoteBibliography"/>
        <w:spacing w:line="480" w:lineRule="auto"/>
        <w:ind w:left="720" w:hanging="720"/>
        <w:contextualSpacing/>
        <w:rPr>
          <w:lang w:val="en-US"/>
        </w:rPr>
      </w:pPr>
      <w:r w:rsidRPr="006960B3">
        <w:rPr>
          <w:i/>
          <w:iCs/>
          <w:lang w:val="en-US"/>
        </w:rPr>
        <w:t xml:space="preserve">Stigler G (1971) The Theory of Economic Regulation. The Bell Journal of Economics and Management Science 2, 3–21. </w:t>
      </w:r>
    </w:p>
    <w:p w14:paraId="1DB55602" w14:textId="6F064F90" w:rsidR="00667633" w:rsidRPr="006960B3" w:rsidRDefault="00667633" w:rsidP="007A0385">
      <w:pPr>
        <w:pStyle w:val="EndNoteBibliography"/>
        <w:spacing w:line="480" w:lineRule="auto"/>
        <w:ind w:left="720" w:hanging="720"/>
        <w:contextualSpacing/>
        <w:rPr>
          <w:lang w:val="en-US"/>
        </w:rPr>
      </w:pPr>
      <w:r w:rsidRPr="006960B3">
        <w:rPr>
          <w:lang w:val="en-US"/>
        </w:rPr>
        <w:t xml:space="preserve">Studer M (2013) </w:t>
      </w:r>
      <w:r w:rsidRPr="006960B3">
        <w:rPr>
          <w:i/>
          <w:lang w:val="en-US"/>
        </w:rPr>
        <w:t xml:space="preserve">WeightedCluster Library Manual: A practical Guide to Creating Typologies of Trajectories in the Social Sciences with R (LIVES Working Papers, </w:t>
      </w:r>
      <w:r w:rsidRPr="006960B3">
        <w:rPr>
          <w:i/>
          <w:lang w:val="en-US"/>
        </w:rPr>
        <w:lastRenderedPageBreak/>
        <w:t>24)</w:t>
      </w:r>
      <w:r w:rsidRPr="006960B3">
        <w:rPr>
          <w:lang w:val="en-US"/>
        </w:rPr>
        <w:t>. University of Geneva Institute for Demographic and Life Course Studies, Geneva, Switzerland.</w:t>
      </w:r>
    </w:p>
    <w:p w14:paraId="21720279" w14:textId="5ABC29A2" w:rsidR="00667633" w:rsidRPr="006960B3" w:rsidRDefault="00667633" w:rsidP="007A0385">
      <w:pPr>
        <w:pStyle w:val="EndNoteBibliography"/>
        <w:spacing w:line="480" w:lineRule="auto"/>
        <w:ind w:left="720" w:hanging="720"/>
        <w:contextualSpacing/>
        <w:rPr>
          <w:lang w:val="en-US"/>
        </w:rPr>
      </w:pPr>
      <w:r w:rsidRPr="006960B3">
        <w:rPr>
          <w:lang w:val="en-US"/>
        </w:rPr>
        <w:t xml:space="preserve">Studer M, Ritschard G (2016) What Matters in Differences between Life Trajectories: A Comparative Review of Sequence Dissimilarity Measures. </w:t>
      </w:r>
      <w:r w:rsidRPr="006960B3">
        <w:rPr>
          <w:i/>
          <w:lang w:val="en-US"/>
        </w:rPr>
        <w:t>Journal of the Royal Statistical Society: Series A (Statistics in Society)</w:t>
      </w:r>
      <w:r w:rsidRPr="006960B3">
        <w:rPr>
          <w:lang w:val="en-US"/>
        </w:rPr>
        <w:t xml:space="preserve"> 179, 481–511.</w:t>
      </w:r>
    </w:p>
    <w:p w14:paraId="0AB41684" w14:textId="77777777" w:rsidR="00636E80" w:rsidRPr="006960B3" w:rsidRDefault="00636E80" w:rsidP="007A0385">
      <w:pPr>
        <w:pStyle w:val="EndNoteBibliography"/>
        <w:spacing w:line="480" w:lineRule="auto"/>
        <w:ind w:left="720" w:hanging="720"/>
        <w:contextualSpacing/>
        <w:rPr>
          <w:lang w:val="en-US"/>
        </w:rPr>
      </w:pPr>
      <w:r w:rsidRPr="006960B3">
        <w:rPr>
          <w:lang w:val="en-US"/>
        </w:rPr>
        <w:t xml:space="preserve">Thatcher M (2005) The Third Force? Independent Regulatory Agencies and Elected Politicians in Europe. </w:t>
      </w:r>
      <w:r w:rsidRPr="006960B3">
        <w:rPr>
          <w:i/>
          <w:lang w:val="en-US"/>
        </w:rPr>
        <w:t>Governance</w:t>
      </w:r>
      <w:r w:rsidRPr="006960B3">
        <w:rPr>
          <w:lang w:val="en-US"/>
        </w:rPr>
        <w:t xml:space="preserve"> 18, 347–373.</w:t>
      </w:r>
    </w:p>
    <w:p w14:paraId="0C22F5E8" w14:textId="2A91B694" w:rsidR="00636E80" w:rsidRPr="006960B3" w:rsidRDefault="00636E80" w:rsidP="007A0385">
      <w:pPr>
        <w:pStyle w:val="EndNoteBibliography"/>
        <w:spacing w:line="480" w:lineRule="auto"/>
        <w:ind w:left="720" w:hanging="720"/>
        <w:contextualSpacing/>
        <w:rPr>
          <w:lang w:val="en-US"/>
        </w:rPr>
      </w:pPr>
      <w:r w:rsidRPr="006960B3">
        <w:rPr>
          <w:lang w:val="en-US"/>
        </w:rPr>
        <w:t xml:space="preserve">Wu I (2008) Who Regulates Phones, Television, and the Internet? What Makes a Communications Regulator Independent and Why it Matters. </w:t>
      </w:r>
      <w:r w:rsidRPr="006960B3">
        <w:rPr>
          <w:i/>
          <w:lang w:val="en-US"/>
        </w:rPr>
        <w:t xml:space="preserve">Perspectives on </w:t>
      </w:r>
      <w:r w:rsidR="00541F55" w:rsidRPr="006960B3">
        <w:rPr>
          <w:i/>
          <w:lang w:val="en-US"/>
        </w:rPr>
        <w:t>P</w:t>
      </w:r>
      <w:r w:rsidRPr="006960B3">
        <w:rPr>
          <w:i/>
          <w:lang w:val="en-US"/>
        </w:rPr>
        <w:t>olitics</w:t>
      </w:r>
      <w:r w:rsidRPr="006960B3">
        <w:rPr>
          <w:lang w:val="en-US"/>
        </w:rPr>
        <w:t xml:space="preserve"> 6, 769–783.</w:t>
      </w:r>
    </w:p>
    <w:p w14:paraId="6D98FF27" w14:textId="51E2370B" w:rsidR="00773E8E" w:rsidRPr="006960B3" w:rsidRDefault="00636E80" w:rsidP="006A3B4E">
      <w:pPr>
        <w:pStyle w:val="EndNoteBibliography"/>
        <w:spacing w:line="480" w:lineRule="auto"/>
        <w:ind w:left="720" w:hanging="720"/>
        <w:contextualSpacing/>
        <w:rPr>
          <w:lang w:val="en-US"/>
        </w:rPr>
      </w:pPr>
      <w:r w:rsidRPr="006960B3">
        <w:rPr>
          <w:lang w:val="en-US"/>
        </w:rPr>
        <w:t xml:space="preserve">Zheng W (2014) The Revolving Door. </w:t>
      </w:r>
      <w:r w:rsidRPr="006960B3">
        <w:rPr>
          <w:i/>
          <w:lang w:val="en-US"/>
        </w:rPr>
        <w:t>Notre Dame L</w:t>
      </w:r>
      <w:r w:rsidR="0044113C" w:rsidRPr="006960B3">
        <w:rPr>
          <w:i/>
          <w:lang w:val="en-US"/>
        </w:rPr>
        <w:t>aw</w:t>
      </w:r>
      <w:r w:rsidRPr="006960B3">
        <w:rPr>
          <w:i/>
          <w:lang w:val="en-US"/>
        </w:rPr>
        <w:t xml:space="preserve"> Rev</w:t>
      </w:r>
      <w:r w:rsidR="0044113C" w:rsidRPr="006960B3">
        <w:rPr>
          <w:i/>
          <w:lang w:val="en-US"/>
        </w:rPr>
        <w:t>iew</w:t>
      </w:r>
      <w:r w:rsidRPr="006960B3">
        <w:rPr>
          <w:lang w:val="en-US"/>
        </w:rPr>
        <w:t xml:space="preserve"> 90, 1265.</w:t>
      </w:r>
      <w:bookmarkEnd w:id="135"/>
      <w:r w:rsidR="00773E8E" w:rsidRPr="006960B3">
        <w:rPr>
          <w:lang w:val="en-US"/>
        </w:rPr>
        <w:br w:type="page"/>
      </w:r>
    </w:p>
    <w:p w14:paraId="2D744F21" w14:textId="6D1B845E" w:rsidR="00F94D34" w:rsidRPr="006960B3" w:rsidRDefault="00CB00F1" w:rsidP="00030461">
      <w:pPr>
        <w:spacing w:line="480" w:lineRule="auto"/>
        <w:contextualSpacing/>
        <w:rPr>
          <w:b/>
          <w:noProof/>
          <w:lang w:val="en-US"/>
        </w:rPr>
        <w:sectPr w:rsidR="00F94D34" w:rsidRPr="006960B3" w:rsidSect="006018E9">
          <w:headerReference w:type="default" r:id="rId11"/>
          <w:footerReference w:type="default" r:id="rId12"/>
          <w:endnotePr>
            <w:numFmt w:val="decimal"/>
          </w:endnotePr>
          <w:pgSz w:w="12240" w:h="15840" w:code="1"/>
          <w:pgMar w:top="1699" w:right="1699" w:bottom="1699" w:left="1699" w:header="706" w:footer="706" w:gutter="0"/>
          <w:pgNumType w:start="1"/>
          <w:cols w:space="720"/>
          <w:docGrid w:linePitch="326"/>
        </w:sectPr>
      </w:pPr>
      <w:r w:rsidRPr="006960B3">
        <w:rPr>
          <w:b/>
          <w:noProof/>
          <w:lang w:val="en-US"/>
        </w:rPr>
        <w:lastRenderedPageBreak/>
        <w:t>ENDNOTES</w:t>
      </w:r>
    </w:p>
    <w:p w14:paraId="7BAC6831" w14:textId="39344B2C" w:rsidR="00773E8E" w:rsidRPr="006960B3" w:rsidRDefault="00CB00F1" w:rsidP="002F1322">
      <w:pPr>
        <w:pStyle w:val="EndNoteBibliography"/>
        <w:spacing w:line="480" w:lineRule="auto"/>
        <w:contextualSpacing/>
        <w:rPr>
          <w:b/>
          <w:lang w:val="en-US"/>
        </w:rPr>
      </w:pPr>
      <w:r w:rsidRPr="006960B3">
        <w:rPr>
          <w:b/>
          <w:lang w:val="en-US"/>
        </w:rPr>
        <w:lastRenderedPageBreak/>
        <w:t>TABLES</w:t>
      </w:r>
    </w:p>
    <w:p w14:paraId="3AD088B1" w14:textId="60A8C528" w:rsidR="002F1322" w:rsidRPr="005C71C7" w:rsidRDefault="002F1322" w:rsidP="002F1322">
      <w:pPr>
        <w:spacing w:line="480" w:lineRule="auto"/>
        <w:contextualSpacing/>
        <w:rPr>
          <w:lang w:val="en-US"/>
        </w:rPr>
      </w:pPr>
      <w:r w:rsidRPr="00354EB5">
        <w:rPr>
          <w:b/>
          <w:lang w:val="en-US"/>
        </w:rPr>
        <w:t>Table 1</w:t>
      </w:r>
      <w:r>
        <w:rPr>
          <w:b/>
          <w:lang w:val="en-US"/>
        </w:rPr>
        <w:t>.</w:t>
      </w:r>
      <w:r w:rsidRPr="00354EB5">
        <w:rPr>
          <w:b/>
          <w:lang w:val="en-US"/>
        </w:rPr>
        <w:t xml:space="preserve"> </w:t>
      </w:r>
      <w:r w:rsidRPr="005C71C7">
        <w:rPr>
          <w:lang w:val="en-US"/>
        </w:rPr>
        <w:t>Brazilian Federal Regulatory Agencies</w:t>
      </w:r>
    </w:p>
    <w:tbl>
      <w:tblPr>
        <w:tblStyle w:val="Tabelacomgrade"/>
        <w:tblW w:w="8755" w:type="dxa"/>
        <w:tblLayout w:type="fixed"/>
        <w:tblLook w:val="04A0" w:firstRow="1" w:lastRow="0" w:firstColumn="1" w:lastColumn="0" w:noHBand="0" w:noVBand="1"/>
      </w:tblPr>
      <w:tblGrid>
        <w:gridCol w:w="2188"/>
        <w:gridCol w:w="2189"/>
        <w:gridCol w:w="2189"/>
        <w:gridCol w:w="2189"/>
      </w:tblGrid>
      <w:tr w:rsidR="002F1322" w:rsidRPr="00354EB5" w14:paraId="79684312" w14:textId="77777777" w:rsidTr="009F6BD6">
        <w:tc>
          <w:tcPr>
            <w:tcW w:w="2188" w:type="dxa"/>
          </w:tcPr>
          <w:p w14:paraId="6D18C511" w14:textId="77777777" w:rsidR="002F1322" w:rsidRPr="00354EB5" w:rsidRDefault="002F1322" w:rsidP="007A7A3B">
            <w:pPr>
              <w:widowControl w:val="0"/>
              <w:autoSpaceDE w:val="0"/>
              <w:autoSpaceDN w:val="0"/>
              <w:adjustRightInd w:val="0"/>
              <w:jc w:val="center"/>
              <w:rPr>
                <w:b/>
                <w:i/>
                <w:sz w:val="16"/>
                <w:szCs w:val="16"/>
                <w:lang w:val="en-US"/>
              </w:rPr>
            </w:pPr>
          </w:p>
          <w:p w14:paraId="6A4D040D" w14:textId="77777777" w:rsidR="002F1322" w:rsidRPr="00354EB5" w:rsidRDefault="002F1322" w:rsidP="007A7A3B">
            <w:pPr>
              <w:widowControl w:val="0"/>
              <w:autoSpaceDE w:val="0"/>
              <w:autoSpaceDN w:val="0"/>
              <w:adjustRightInd w:val="0"/>
              <w:jc w:val="center"/>
              <w:rPr>
                <w:b/>
                <w:i/>
                <w:sz w:val="16"/>
                <w:szCs w:val="16"/>
                <w:lang w:val="en-US"/>
              </w:rPr>
            </w:pPr>
            <w:r w:rsidRPr="00354EB5">
              <w:rPr>
                <w:b/>
                <w:i/>
                <w:sz w:val="16"/>
                <w:szCs w:val="16"/>
                <w:lang w:val="en-US"/>
              </w:rPr>
              <w:t>Agency</w:t>
            </w:r>
          </w:p>
        </w:tc>
        <w:tc>
          <w:tcPr>
            <w:tcW w:w="2189" w:type="dxa"/>
          </w:tcPr>
          <w:p w14:paraId="27A14FB3" w14:textId="77777777" w:rsidR="002F1322" w:rsidRPr="00354EB5" w:rsidRDefault="002F1322" w:rsidP="007A7A3B">
            <w:pPr>
              <w:widowControl w:val="0"/>
              <w:autoSpaceDE w:val="0"/>
              <w:autoSpaceDN w:val="0"/>
              <w:adjustRightInd w:val="0"/>
              <w:jc w:val="center"/>
              <w:rPr>
                <w:b/>
                <w:i/>
                <w:sz w:val="16"/>
                <w:szCs w:val="16"/>
                <w:lang w:val="en-US"/>
              </w:rPr>
            </w:pPr>
          </w:p>
          <w:p w14:paraId="727B4BDC" w14:textId="77777777" w:rsidR="002F1322" w:rsidRPr="00354EB5" w:rsidRDefault="002F1322" w:rsidP="007A7A3B">
            <w:pPr>
              <w:widowControl w:val="0"/>
              <w:autoSpaceDE w:val="0"/>
              <w:autoSpaceDN w:val="0"/>
              <w:adjustRightInd w:val="0"/>
              <w:jc w:val="center"/>
              <w:rPr>
                <w:b/>
                <w:i/>
                <w:sz w:val="16"/>
                <w:szCs w:val="16"/>
                <w:lang w:val="en-US"/>
              </w:rPr>
            </w:pPr>
            <w:r w:rsidRPr="00354EB5">
              <w:rPr>
                <w:b/>
                <w:i/>
                <w:sz w:val="16"/>
                <w:szCs w:val="16"/>
                <w:lang w:val="en-US"/>
              </w:rPr>
              <w:t>Type of Regulated sector</w:t>
            </w:r>
          </w:p>
          <w:p w14:paraId="7F1A1BD9" w14:textId="77777777" w:rsidR="002F1322" w:rsidRPr="00354EB5" w:rsidRDefault="002F1322" w:rsidP="007A7A3B">
            <w:pPr>
              <w:widowControl w:val="0"/>
              <w:autoSpaceDE w:val="0"/>
              <w:autoSpaceDN w:val="0"/>
              <w:adjustRightInd w:val="0"/>
              <w:jc w:val="center"/>
              <w:rPr>
                <w:b/>
                <w:i/>
                <w:sz w:val="16"/>
                <w:szCs w:val="16"/>
                <w:lang w:val="en-US"/>
              </w:rPr>
            </w:pPr>
          </w:p>
        </w:tc>
        <w:tc>
          <w:tcPr>
            <w:tcW w:w="2189" w:type="dxa"/>
          </w:tcPr>
          <w:p w14:paraId="27AB4773" w14:textId="77777777" w:rsidR="002F1322" w:rsidRPr="00354EB5" w:rsidRDefault="002F1322" w:rsidP="007A7A3B">
            <w:pPr>
              <w:widowControl w:val="0"/>
              <w:autoSpaceDE w:val="0"/>
              <w:autoSpaceDN w:val="0"/>
              <w:adjustRightInd w:val="0"/>
              <w:jc w:val="center"/>
              <w:rPr>
                <w:b/>
                <w:i/>
                <w:sz w:val="16"/>
                <w:szCs w:val="16"/>
                <w:lang w:val="en-US"/>
              </w:rPr>
            </w:pPr>
          </w:p>
          <w:p w14:paraId="70E0C4BE" w14:textId="77777777" w:rsidR="002F1322" w:rsidRPr="00354EB5" w:rsidRDefault="002F1322" w:rsidP="007A7A3B">
            <w:pPr>
              <w:widowControl w:val="0"/>
              <w:autoSpaceDE w:val="0"/>
              <w:autoSpaceDN w:val="0"/>
              <w:adjustRightInd w:val="0"/>
              <w:jc w:val="center"/>
              <w:rPr>
                <w:b/>
                <w:i/>
                <w:sz w:val="16"/>
                <w:szCs w:val="16"/>
                <w:lang w:val="en-US"/>
              </w:rPr>
            </w:pPr>
            <w:r w:rsidRPr="00354EB5">
              <w:rPr>
                <w:b/>
                <w:i/>
                <w:sz w:val="16"/>
                <w:szCs w:val="16"/>
                <w:lang w:val="en-US"/>
              </w:rPr>
              <w:t>Type of Regulation</w:t>
            </w:r>
          </w:p>
        </w:tc>
        <w:tc>
          <w:tcPr>
            <w:tcW w:w="2189" w:type="dxa"/>
          </w:tcPr>
          <w:p w14:paraId="79E88F2D" w14:textId="77777777" w:rsidR="002F1322" w:rsidRPr="00354EB5" w:rsidRDefault="002F1322" w:rsidP="007A7A3B">
            <w:pPr>
              <w:widowControl w:val="0"/>
              <w:autoSpaceDE w:val="0"/>
              <w:autoSpaceDN w:val="0"/>
              <w:adjustRightInd w:val="0"/>
              <w:jc w:val="center"/>
              <w:rPr>
                <w:b/>
                <w:i/>
                <w:sz w:val="16"/>
                <w:szCs w:val="16"/>
                <w:lang w:val="en-US"/>
              </w:rPr>
            </w:pPr>
          </w:p>
          <w:p w14:paraId="69C9AFC0" w14:textId="77777777" w:rsidR="002F1322" w:rsidRPr="00354EB5" w:rsidRDefault="002F1322" w:rsidP="007A7A3B">
            <w:pPr>
              <w:widowControl w:val="0"/>
              <w:autoSpaceDE w:val="0"/>
              <w:autoSpaceDN w:val="0"/>
              <w:adjustRightInd w:val="0"/>
              <w:jc w:val="center"/>
              <w:rPr>
                <w:b/>
                <w:i/>
                <w:sz w:val="16"/>
                <w:szCs w:val="16"/>
                <w:lang w:val="en-US"/>
              </w:rPr>
            </w:pPr>
            <w:r w:rsidRPr="00354EB5">
              <w:rPr>
                <w:b/>
                <w:i/>
                <w:sz w:val="16"/>
                <w:szCs w:val="16"/>
                <w:lang w:val="en-US"/>
              </w:rPr>
              <w:t>Sector</w:t>
            </w:r>
          </w:p>
        </w:tc>
      </w:tr>
      <w:tr w:rsidR="002F1322" w:rsidRPr="00354EB5" w14:paraId="0E22CDD8" w14:textId="77777777" w:rsidTr="009F6BD6">
        <w:tc>
          <w:tcPr>
            <w:tcW w:w="2188" w:type="dxa"/>
          </w:tcPr>
          <w:p w14:paraId="2FE20014" w14:textId="77777777" w:rsidR="002F1322" w:rsidRPr="00354EB5" w:rsidRDefault="002F1322" w:rsidP="007A7A3B">
            <w:pPr>
              <w:widowControl w:val="0"/>
              <w:autoSpaceDE w:val="0"/>
              <w:autoSpaceDN w:val="0"/>
              <w:adjustRightInd w:val="0"/>
              <w:jc w:val="both"/>
              <w:rPr>
                <w:sz w:val="16"/>
                <w:szCs w:val="16"/>
                <w:lang w:val="en-US"/>
              </w:rPr>
            </w:pPr>
          </w:p>
          <w:p w14:paraId="0C29C088"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ANA</w:t>
            </w:r>
          </w:p>
          <w:p w14:paraId="38CBDCE6"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National Water Agency</w:t>
            </w:r>
          </w:p>
          <w:p w14:paraId="7FE645EF" w14:textId="77777777" w:rsidR="002F1322" w:rsidRPr="00354EB5" w:rsidRDefault="002F1322" w:rsidP="007A7A3B">
            <w:pPr>
              <w:widowControl w:val="0"/>
              <w:autoSpaceDE w:val="0"/>
              <w:autoSpaceDN w:val="0"/>
              <w:adjustRightInd w:val="0"/>
              <w:jc w:val="both"/>
              <w:rPr>
                <w:sz w:val="16"/>
                <w:szCs w:val="16"/>
                <w:lang w:val="en-US"/>
              </w:rPr>
            </w:pPr>
          </w:p>
        </w:tc>
        <w:tc>
          <w:tcPr>
            <w:tcW w:w="2189" w:type="dxa"/>
          </w:tcPr>
          <w:p w14:paraId="4015CE9F" w14:textId="77777777" w:rsidR="002F1322" w:rsidRPr="00354EB5" w:rsidRDefault="002F1322" w:rsidP="007A7A3B">
            <w:pPr>
              <w:widowControl w:val="0"/>
              <w:autoSpaceDE w:val="0"/>
              <w:autoSpaceDN w:val="0"/>
              <w:adjustRightInd w:val="0"/>
              <w:jc w:val="center"/>
              <w:rPr>
                <w:sz w:val="16"/>
                <w:szCs w:val="16"/>
                <w:lang w:val="en-US"/>
              </w:rPr>
            </w:pPr>
          </w:p>
          <w:p w14:paraId="1FA479B6"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Private and Public</w:t>
            </w:r>
          </w:p>
        </w:tc>
        <w:tc>
          <w:tcPr>
            <w:tcW w:w="2189" w:type="dxa"/>
          </w:tcPr>
          <w:p w14:paraId="03DE0DB1" w14:textId="77777777" w:rsidR="002F1322" w:rsidRPr="00354EB5" w:rsidRDefault="002F1322" w:rsidP="007A7A3B">
            <w:pPr>
              <w:widowControl w:val="0"/>
              <w:autoSpaceDE w:val="0"/>
              <w:autoSpaceDN w:val="0"/>
              <w:adjustRightInd w:val="0"/>
              <w:jc w:val="center"/>
              <w:rPr>
                <w:sz w:val="16"/>
                <w:szCs w:val="16"/>
                <w:lang w:val="en-US"/>
              </w:rPr>
            </w:pPr>
          </w:p>
          <w:p w14:paraId="78BFF938"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Social - environmental</w:t>
            </w:r>
          </w:p>
        </w:tc>
        <w:tc>
          <w:tcPr>
            <w:tcW w:w="2189" w:type="dxa"/>
          </w:tcPr>
          <w:p w14:paraId="77C8C2D7" w14:textId="77777777" w:rsidR="002F1322" w:rsidRPr="00354EB5" w:rsidRDefault="002F1322" w:rsidP="007A7A3B">
            <w:pPr>
              <w:widowControl w:val="0"/>
              <w:autoSpaceDE w:val="0"/>
              <w:autoSpaceDN w:val="0"/>
              <w:adjustRightInd w:val="0"/>
              <w:jc w:val="center"/>
              <w:rPr>
                <w:sz w:val="16"/>
                <w:szCs w:val="16"/>
                <w:lang w:val="en-US"/>
              </w:rPr>
            </w:pPr>
          </w:p>
          <w:p w14:paraId="6BE7A8B7"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Hydric resources</w:t>
            </w:r>
          </w:p>
          <w:p w14:paraId="31406300" w14:textId="77777777" w:rsidR="002F1322" w:rsidRPr="00354EB5" w:rsidRDefault="002F1322" w:rsidP="007A7A3B">
            <w:pPr>
              <w:widowControl w:val="0"/>
              <w:autoSpaceDE w:val="0"/>
              <w:autoSpaceDN w:val="0"/>
              <w:adjustRightInd w:val="0"/>
              <w:jc w:val="center"/>
              <w:rPr>
                <w:sz w:val="16"/>
                <w:szCs w:val="16"/>
                <w:lang w:val="en-US"/>
              </w:rPr>
            </w:pPr>
          </w:p>
        </w:tc>
      </w:tr>
      <w:tr w:rsidR="002F1322" w:rsidRPr="00354EB5" w14:paraId="48ACFD0A" w14:textId="77777777" w:rsidTr="009F6BD6">
        <w:tc>
          <w:tcPr>
            <w:tcW w:w="2188" w:type="dxa"/>
          </w:tcPr>
          <w:p w14:paraId="683F9EF3" w14:textId="77777777" w:rsidR="002F1322" w:rsidRPr="00354EB5" w:rsidRDefault="002F1322" w:rsidP="007A7A3B">
            <w:pPr>
              <w:widowControl w:val="0"/>
              <w:autoSpaceDE w:val="0"/>
              <w:autoSpaceDN w:val="0"/>
              <w:adjustRightInd w:val="0"/>
              <w:jc w:val="both"/>
              <w:rPr>
                <w:sz w:val="16"/>
                <w:szCs w:val="16"/>
                <w:lang w:val="en-US"/>
              </w:rPr>
            </w:pPr>
          </w:p>
          <w:p w14:paraId="6BC1B50E"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ANAC</w:t>
            </w:r>
          </w:p>
          <w:p w14:paraId="014BBFB1"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National Civil Aviation Agency</w:t>
            </w:r>
          </w:p>
        </w:tc>
        <w:tc>
          <w:tcPr>
            <w:tcW w:w="2189" w:type="dxa"/>
          </w:tcPr>
          <w:p w14:paraId="5205A877" w14:textId="77777777" w:rsidR="002F1322" w:rsidRPr="00354EB5" w:rsidRDefault="002F1322" w:rsidP="007A7A3B">
            <w:pPr>
              <w:widowControl w:val="0"/>
              <w:autoSpaceDE w:val="0"/>
              <w:autoSpaceDN w:val="0"/>
              <w:adjustRightInd w:val="0"/>
              <w:jc w:val="center"/>
              <w:rPr>
                <w:sz w:val="16"/>
                <w:szCs w:val="16"/>
                <w:lang w:val="en-US"/>
              </w:rPr>
            </w:pPr>
          </w:p>
          <w:p w14:paraId="3E1CBBCB"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 xml:space="preserve">Private and Public </w:t>
            </w:r>
          </w:p>
        </w:tc>
        <w:tc>
          <w:tcPr>
            <w:tcW w:w="2189" w:type="dxa"/>
          </w:tcPr>
          <w:p w14:paraId="6F5D2286" w14:textId="77777777" w:rsidR="002F1322" w:rsidRPr="00354EB5" w:rsidRDefault="002F1322" w:rsidP="007A7A3B">
            <w:pPr>
              <w:widowControl w:val="0"/>
              <w:autoSpaceDE w:val="0"/>
              <w:autoSpaceDN w:val="0"/>
              <w:adjustRightInd w:val="0"/>
              <w:jc w:val="center"/>
              <w:rPr>
                <w:sz w:val="16"/>
                <w:szCs w:val="16"/>
                <w:lang w:val="en-US"/>
              </w:rPr>
            </w:pPr>
          </w:p>
          <w:p w14:paraId="63026F54"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Economic</w:t>
            </w:r>
          </w:p>
        </w:tc>
        <w:tc>
          <w:tcPr>
            <w:tcW w:w="2189" w:type="dxa"/>
          </w:tcPr>
          <w:p w14:paraId="6F75E512" w14:textId="77777777" w:rsidR="002F1322" w:rsidRPr="00354EB5" w:rsidRDefault="002F1322" w:rsidP="007A7A3B">
            <w:pPr>
              <w:widowControl w:val="0"/>
              <w:autoSpaceDE w:val="0"/>
              <w:autoSpaceDN w:val="0"/>
              <w:adjustRightInd w:val="0"/>
              <w:jc w:val="center"/>
              <w:rPr>
                <w:sz w:val="16"/>
                <w:szCs w:val="16"/>
                <w:lang w:val="en-US"/>
              </w:rPr>
            </w:pPr>
          </w:p>
          <w:p w14:paraId="18E1D189" w14:textId="77777777" w:rsidR="002F1322" w:rsidRPr="00354EB5" w:rsidRDefault="002F1322" w:rsidP="007A7A3B">
            <w:pPr>
              <w:pStyle w:val="NormalWeb"/>
              <w:shd w:val="clear" w:color="auto" w:fill="FFFFFF"/>
              <w:spacing w:before="0" w:beforeAutospacing="0" w:after="0" w:afterAutospacing="0"/>
              <w:jc w:val="center"/>
              <w:rPr>
                <w:sz w:val="16"/>
                <w:szCs w:val="16"/>
                <w:lang w:val="en-US"/>
              </w:rPr>
            </w:pPr>
            <w:r w:rsidRPr="00354EB5">
              <w:rPr>
                <w:sz w:val="16"/>
                <w:szCs w:val="16"/>
                <w:lang w:val="en-US"/>
              </w:rPr>
              <w:t xml:space="preserve">Civil Aviation, Airports infrastructure </w:t>
            </w:r>
          </w:p>
          <w:p w14:paraId="2A304120" w14:textId="77777777" w:rsidR="002F1322" w:rsidRPr="00354EB5" w:rsidRDefault="002F1322" w:rsidP="007A7A3B">
            <w:pPr>
              <w:pStyle w:val="NormalWeb"/>
              <w:shd w:val="clear" w:color="auto" w:fill="FFFFFF"/>
              <w:spacing w:before="0" w:beforeAutospacing="0" w:after="0" w:afterAutospacing="0"/>
              <w:jc w:val="center"/>
              <w:rPr>
                <w:sz w:val="16"/>
                <w:szCs w:val="16"/>
                <w:lang w:val="en-US"/>
              </w:rPr>
            </w:pPr>
          </w:p>
          <w:p w14:paraId="183F1FA0" w14:textId="77777777" w:rsidR="002F1322" w:rsidRPr="00354EB5" w:rsidRDefault="002F1322" w:rsidP="007A7A3B">
            <w:pPr>
              <w:widowControl w:val="0"/>
              <w:autoSpaceDE w:val="0"/>
              <w:autoSpaceDN w:val="0"/>
              <w:adjustRightInd w:val="0"/>
              <w:jc w:val="center"/>
              <w:rPr>
                <w:sz w:val="16"/>
                <w:szCs w:val="16"/>
                <w:lang w:val="en-US"/>
              </w:rPr>
            </w:pPr>
          </w:p>
        </w:tc>
      </w:tr>
      <w:tr w:rsidR="002F1322" w:rsidRPr="00354EB5" w14:paraId="7F939A94" w14:textId="77777777" w:rsidTr="009F6BD6">
        <w:tc>
          <w:tcPr>
            <w:tcW w:w="2188" w:type="dxa"/>
          </w:tcPr>
          <w:p w14:paraId="2F744027" w14:textId="77777777" w:rsidR="002F1322" w:rsidRPr="00354EB5" w:rsidRDefault="002F1322" w:rsidP="007A7A3B">
            <w:pPr>
              <w:widowControl w:val="0"/>
              <w:autoSpaceDE w:val="0"/>
              <w:autoSpaceDN w:val="0"/>
              <w:adjustRightInd w:val="0"/>
              <w:jc w:val="both"/>
              <w:rPr>
                <w:sz w:val="16"/>
                <w:szCs w:val="16"/>
                <w:lang w:val="en-US"/>
              </w:rPr>
            </w:pPr>
          </w:p>
          <w:p w14:paraId="19CDD1A4"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ANATEL</w:t>
            </w:r>
          </w:p>
          <w:p w14:paraId="07F04045"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National Agency of Telecommunications</w:t>
            </w:r>
          </w:p>
          <w:p w14:paraId="26DE59AE" w14:textId="77777777" w:rsidR="002F1322" w:rsidRPr="00354EB5" w:rsidRDefault="002F1322" w:rsidP="007A7A3B">
            <w:pPr>
              <w:widowControl w:val="0"/>
              <w:autoSpaceDE w:val="0"/>
              <w:autoSpaceDN w:val="0"/>
              <w:adjustRightInd w:val="0"/>
              <w:jc w:val="both"/>
              <w:rPr>
                <w:sz w:val="16"/>
                <w:szCs w:val="16"/>
                <w:lang w:val="en-US"/>
              </w:rPr>
            </w:pPr>
          </w:p>
        </w:tc>
        <w:tc>
          <w:tcPr>
            <w:tcW w:w="2189" w:type="dxa"/>
          </w:tcPr>
          <w:p w14:paraId="3B232E0B" w14:textId="77777777" w:rsidR="002F1322" w:rsidRPr="00354EB5" w:rsidRDefault="002F1322" w:rsidP="007A7A3B">
            <w:pPr>
              <w:widowControl w:val="0"/>
              <w:autoSpaceDE w:val="0"/>
              <w:autoSpaceDN w:val="0"/>
              <w:adjustRightInd w:val="0"/>
              <w:jc w:val="center"/>
              <w:rPr>
                <w:sz w:val="16"/>
                <w:szCs w:val="16"/>
                <w:lang w:val="en-US"/>
              </w:rPr>
            </w:pPr>
          </w:p>
          <w:p w14:paraId="4FAA40ED"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Public and Private</w:t>
            </w:r>
          </w:p>
          <w:p w14:paraId="51899146" w14:textId="77777777" w:rsidR="002F1322" w:rsidRPr="00354EB5" w:rsidRDefault="002F1322" w:rsidP="007A7A3B">
            <w:pPr>
              <w:widowControl w:val="0"/>
              <w:autoSpaceDE w:val="0"/>
              <w:autoSpaceDN w:val="0"/>
              <w:adjustRightInd w:val="0"/>
              <w:jc w:val="center"/>
              <w:rPr>
                <w:sz w:val="16"/>
                <w:szCs w:val="16"/>
                <w:lang w:val="en-US"/>
              </w:rPr>
            </w:pPr>
          </w:p>
        </w:tc>
        <w:tc>
          <w:tcPr>
            <w:tcW w:w="2189" w:type="dxa"/>
          </w:tcPr>
          <w:p w14:paraId="259707B8" w14:textId="77777777" w:rsidR="002F1322" w:rsidRPr="00354EB5" w:rsidRDefault="002F1322" w:rsidP="007A7A3B">
            <w:pPr>
              <w:widowControl w:val="0"/>
              <w:autoSpaceDE w:val="0"/>
              <w:autoSpaceDN w:val="0"/>
              <w:adjustRightInd w:val="0"/>
              <w:jc w:val="center"/>
              <w:rPr>
                <w:sz w:val="16"/>
                <w:szCs w:val="16"/>
                <w:lang w:val="en-US"/>
              </w:rPr>
            </w:pPr>
          </w:p>
          <w:p w14:paraId="2E0FD6CA"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Economic</w:t>
            </w:r>
          </w:p>
        </w:tc>
        <w:tc>
          <w:tcPr>
            <w:tcW w:w="2189" w:type="dxa"/>
          </w:tcPr>
          <w:p w14:paraId="30AFDF05" w14:textId="77777777" w:rsidR="002F1322" w:rsidRPr="00354EB5" w:rsidRDefault="002F1322" w:rsidP="007A7A3B">
            <w:pPr>
              <w:widowControl w:val="0"/>
              <w:autoSpaceDE w:val="0"/>
              <w:autoSpaceDN w:val="0"/>
              <w:adjustRightInd w:val="0"/>
              <w:jc w:val="center"/>
              <w:rPr>
                <w:sz w:val="16"/>
                <w:szCs w:val="16"/>
                <w:lang w:val="en-US"/>
              </w:rPr>
            </w:pPr>
          </w:p>
          <w:p w14:paraId="660BA246"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Telecommunications</w:t>
            </w:r>
          </w:p>
          <w:p w14:paraId="675D4100" w14:textId="77777777" w:rsidR="002F1322" w:rsidRPr="00354EB5" w:rsidRDefault="002F1322" w:rsidP="007A7A3B">
            <w:pPr>
              <w:widowControl w:val="0"/>
              <w:autoSpaceDE w:val="0"/>
              <w:autoSpaceDN w:val="0"/>
              <w:adjustRightInd w:val="0"/>
              <w:jc w:val="center"/>
              <w:rPr>
                <w:sz w:val="16"/>
                <w:szCs w:val="16"/>
                <w:lang w:val="en-US"/>
              </w:rPr>
            </w:pPr>
          </w:p>
        </w:tc>
      </w:tr>
      <w:tr w:rsidR="002F1322" w:rsidRPr="00354EB5" w14:paraId="019EF290" w14:textId="77777777" w:rsidTr="009F6BD6">
        <w:tc>
          <w:tcPr>
            <w:tcW w:w="2188" w:type="dxa"/>
          </w:tcPr>
          <w:p w14:paraId="5C9E0A16" w14:textId="77777777" w:rsidR="002F1322" w:rsidRPr="00354EB5" w:rsidRDefault="002F1322" w:rsidP="007A7A3B">
            <w:pPr>
              <w:widowControl w:val="0"/>
              <w:autoSpaceDE w:val="0"/>
              <w:autoSpaceDN w:val="0"/>
              <w:adjustRightInd w:val="0"/>
              <w:jc w:val="both"/>
              <w:rPr>
                <w:sz w:val="16"/>
                <w:szCs w:val="16"/>
                <w:lang w:val="en-US"/>
              </w:rPr>
            </w:pPr>
          </w:p>
          <w:p w14:paraId="35F5E49B"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ANCINE</w:t>
            </w:r>
          </w:p>
          <w:p w14:paraId="354FD664"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 xml:space="preserve">National Cinema Agency  </w:t>
            </w:r>
          </w:p>
        </w:tc>
        <w:tc>
          <w:tcPr>
            <w:tcW w:w="2189" w:type="dxa"/>
          </w:tcPr>
          <w:p w14:paraId="52E08A20" w14:textId="77777777" w:rsidR="002F1322" w:rsidRPr="00354EB5" w:rsidRDefault="002F1322" w:rsidP="007A7A3B">
            <w:pPr>
              <w:widowControl w:val="0"/>
              <w:autoSpaceDE w:val="0"/>
              <w:autoSpaceDN w:val="0"/>
              <w:adjustRightInd w:val="0"/>
              <w:jc w:val="center"/>
              <w:rPr>
                <w:sz w:val="16"/>
                <w:szCs w:val="16"/>
                <w:lang w:val="en-US"/>
              </w:rPr>
            </w:pPr>
          </w:p>
          <w:p w14:paraId="0B1FD8A0"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Public and Private</w:t>
            </w:r>
          </w:p>
          <w:p w14:paraId="5FC63449" w14:textId="77777777" w:rsidR="002F1322" w:rsidRPr="00354EB5" w:rsidRDefault="002F1322" w:rsidP="007A7A3B">
            <w:pPr>
              <w:widowControl w:val="0"/>
              <w:autoSpaceDE w:val="0"/>
              <w:autoSpaceDN w:val="0"/>
              <w:adjustRightInd w:val="0"/>
              <w:jc w:val="center"/>
              <w:rPr>
                <w:sz w:val="16"/>
                <w:szCs w:val="16"/>
                <w:lang w:val="en-US"/>
              </w:rPr>
            </w:pPr>
          </w:p>
        </w:tc>
        <w:tc>
          <w:tcPr>
            <w:tcW w:w="2189" w:type="dxa"/>
          </w:tcPr>
          <w:p w14:paraId="51D0BD45" w14:textId="77777777" w:rsidR="002F1322" w:rsidRPr="00354EB5" w:rsidRDefault="002F1322" w:rsidP="007A7A3B">
            <w:pPr>
              <w:widowControl w:val="0"/>
              <w:autoSpaceDE w:val="0"/>
              <w:autoSpaceDN w:val="0"/>
              <w:adjustRightInd w:val="0"/>
              <w:jc w:val="center"/>
              <w:rPr>
                <w:sz w:val="16"/>
                <w:szCs w:val="16"/>
                <w:lang w:val="en-US"/>
              </w:rPr>
            </w:pPr>
          </w:p>
          <w:p w14:paraId="4FF9D75B"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Social</w:t>
            </w:r>
            <w:r w:rsidRPr="00354EB5">
              <w:rPr>
                <w:sz w:val="16"/>
                <w:szCs w:val="16"/>
                <w:lang w:val="en-US"/>
              </w:rPr>
              <w:br/>
              <w:t>(Funding)</w:t>
            </w:r>
          </w:p>
        </w:tc>
        <w:tc>
          <w:tcPr>
            <w:tcW w:w="2189" w:type="dxa"/>
          </w:tcPr>
          <w:p w14:paraId="3EC7AF5A" w14:textId="77777777" w:rsidR="002F1322" w:rsidRPr="00354EB5" w:rsidRDefault="002F1322" w:rsidP="007A7A3B">
            <w:pPr>
              <w:widowControl w:val="0"/>
              <w:autoSpaceDE w:val="0"/>
              <w:autoSpaceDN w:val="0"/>
              <w:adjustRightInd w:val="0"/>
              <w:jc w:val="center"/>
              <w:rPr>
                <w:sz w:val="16"/>
                <w:szCs w:val="16"/>
                <w:lang w:val="en-US"/>
              </w:rPr>
            </w:pPr>
          </w:p>
          <w:p w14:paraId="0D9EDBC0"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Video, phonographic and cinematographic sector</w:t>
            </w:r>
          </w:p>
          <w:p w14:paraId="2261163D" w14:textId="77777777" w:rsidR="002F1322" w:rsidRPr="00354EB5" w:rsidRDefault="002F1322" w:rsidP="007A7A3B">
            <w:pPr>
              <w:widowControl w:val="0"/>
              <w:autoSpaceDE w:val="0"/>
              <w:autoSpaceDN w:val="0"/>
              <w:adjustRightInd w:val="0"/>
              <w:jc w:val="center"/>
              <w:rPr>
                <w:sz w:val="16"/>
                <w:szCs w:val="16"/>
                <w:lang w:val="en-US"/>
              </w:rPr>
            </w:pPr>
          </w:p>
        </w:tc>
      </w:tr>
      <w:tr w:rsidR="002F1322" w:rsidRPr="00DF25D1" w14:paraId="05870EFF" w14:textId="77777777" w:rsidTr="009F6BD6">
        <w:tc>
          <w:tcPr>
            <w:tcW w:w="2188" w:type="dxa"/>
          </w:tcPr>
          <w:p w14:paraId="49CC2DF7" w14:textId="77777777" w:rsidR="002F1322" w:rsidRPr="00354EB5" w:rsidRDefault="002F1322" w:rsidP="007A7A3B">
            <w:pPr>
              <w:widowControl w:val="0"/>
              <w:autoSpaceDE w:val="0"/>
              <w:autoSpaceDN w:val="0"/>
              <w:adjustRightInd w:val="0"/>
              <w:jc w:val="both"/>
              <w:rPr>
                <w:sz w:val="16"/>
                <w:szCs w:val="16"/>
                <w:lang w:val="en-US"/>
              </w:rPr>
            </w:pPr>
          </w:p>
          <w:p w14:paraId="390C4AA7"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ANEEL</w:t>
            </w:r>
          </w:p>
          <w:p w14:paraId="2798B984"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 xml:space="preserve">National Agency of Electrical Energy </w:t>
            </w:r>
          </w:p>
          <w:p w14:paraId="2911D66B" w14:textId="77777777" w:rsidR="002F1322" w:rsidRPr="00354EB5" w:rsidRDefault="002F1322" w:rsidP="007A7A3B">
            <w:pPr>
              <w:widowControl w:val="0"/>
              <w:autoSpaceDE w:val="0"/>
              <w:autoSpaceDN w:val="0"/>
              <w:adjustRightInd w:val="0"/>
              <w:jc w:val="both"/>
              <w:rPr>
                <w:sz w:val="16"/>
                <w:szCs w:val="16"/>
                <w:lang w:val="en-US"/>
              </w:rPr>
            </w:pPr>
          </w:p>
        </w:tc>
        <w:tc>
          <w:tcPr>
            <w:tcW w:w="2189" w:type="dxa"/>
          </w:tcPr>
          <w:p w14:paraId="2C5B9C11" w14:textId="77777777" w:rsidR="002F1322" w:rsidRPr="00354EB5" w:rsidRDefault="002F1322" w:rsidP="007A7A3B">
            <w:pPr>
              <w:widowControl w:val="0"/>
              <w:autoSpaceDE w:val="0"/>
              <w:autoSpaceDN w:val="0"/>
              <w:adjustRightInd w:val="0"/>
              <w:jc w:val="center"/>
              <w:rPr>
                <w:sz w:val="16"/>
                <w:szCs w:val="16"/>
                <w:lang w:val="en-US"/>
              </w:rPr>
            </w:pPr>
          </w:p>
          <w:p w14:paraId="517EFFCE"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 xml:space="preserve">Public and private </w:t>
            </w:r>
          </w:p>
          <w:p w14:paraId="1028748E" w14:textId="77777777" w:rsidR="002F1322" w:rsidRPr="00354EB5" w:rsidRDefault="002F1322" w:rsidP="007A7A3B">
            <w:pPr>
              <w:widowControl w:val="0"/>
              <w:autoSpaceDE w:val="0"/>
              <w:autoSpaceDN w:val="0"/>
              <w:adjustRightInd w:val="0"/>
              <w:jc w:val="center"/>
              <w:rPr>
                <w:sz w:val="16"/>
                <w:szCs w:val="16"/>
                <w:lang w:val="en-US"/>
              </w:rPr>
            </w:pPr>
          </w:p>
        </w:tc>
        <w:tc>
          <w:tcPr>
            <w:tcW w:w="2189" w:type="dxa"/>
          </w:tcPr>
          <w:p w14:paraId="7B0C2294" w14:textId="77777777" w:rsidR="002F1322" w:rsidRPr="00354EB5" w:rsidRDefault="002F1322" w:rsidP="007A7A3B">
            <w:pPr>
              <w:widowControl w:val="0"/>
              <w:autoSpaceDE w:val="0"/>
              <w:autoSpaceDN w:val="0"/>
              <w:adjustRightInd w:val="0"/>
              <w:jc w:val="center"/>
              <w:rPr>
                <w:sz w:val="16"/>
                <w:szCs w:val="16"/>
                <w:lang w:val="en-US"/>
              </w:rPr>
            </w:pPr>
          </w:p>
          <w:p w14:paraId="1B979469"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Economic</w:t>
            </w:r>
          </w:p>
        </w:tc>
        <w:tc>
          <w:tcPr>
            <w:tcW w:w="2189" w:type="dxa"/>
          </w:tcPr>
          <w:p w14:paraId="21253160" w14:textId="77777777" w:rsidR="002F1322" w:rsidRPr="00354EB5" w:rsidRDefault="002F1322" w:rsidP="007A7A3B">
            <w:pPr>
              <w:widowControl w:val="0"/>
              <w:autoSpaceDE w:val="0"/>
              <w:autoSpaceDN w:val="0"/>
              <w:adjustRightInd w:val="0"/>
              <w:jc w:val="center"/>
              <w:rPr>
                <w:sz w:val="16"/>
                <w:szCs w:val="16"/>
                <w:lang w:val="en-US"/>
              </w:rPr>
            </w:pPr>
          </w:p>
          <w:p w14:paraId="2AE3F051"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 xml:space="preserve">Generation, transmission and distribution of electrical energy </w:t>
            </w:r>
          </w:p>
        </w:tc>
      </w:tr>
      <w:tr w:rsidR="002F1322" w:rsidRPr="00354EB5" w14:paraId="239EB24F" w14:textId="77777777" w:rsidTr="009F6BD6">
        <w:tc>
          <w:tcPr>
            <w:tcW w:w="2188" w:type="dxa"/>
          </w:tcPr>
          <w:p w14:paraId="29570FA0" w14:textId="77777777" w:rsidR="002F1322" w:rsidRPr="00354EB5" w:rsidRDefault="002F1322" w:rsidP="007A7A3B">
            <w:pPr>
              <w:widowControl w:val="0"/>
              <w:autoSpaceDE w:val="0"/>
              <w:autoSpaceDN w:val="0"/>
              <w:adjustRightInd w:val="0"/>
              <w:jc w:val="both"/>
              <w:rPr>
                <w:sz w:val="16"/>
                <w:szCs w:val="16"/>
                <w:lang w:val="en-US"/>
              </w:rPr>
            </w:pPr>
          </w:p>
          <w:p w14:paraId="0BFF2F71"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ANP</w:t>
            </w:r>
          </w:p>
          <w:p w14:paraId="57CBAC02"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 xml:space="preserve">National Agency of Oil and Gas </w:t>
            </w:r>
          </w:p>
          <w:p w14:paraId="3B92BE24" w14:textId="77777777" w:rsidR="002F1322" w:rsidRPr="00354EB5" w:rsidRDefault="002F1322" w:rsidP="007A7A3B">
            <w:pPr>
              <w:widowControl w:val="0"/>
              <w:autoSpaceDE w:val="0"/>
              <w:autoSpaceDN w:val="0"/>
              <w:adjustRightInd w:val="0"/>
              <w:jc w:val="both"/>
              <w:rPr>
                <w:sz w:val="16"/>
                <w:szCs w:val="16"/>
                <w:lang w:val="en-US"/>
              </w:rPr>
            </w:pPr>
          </w:p>
        </w:tc>
        <w:tc>
          <w:tcPr>
            <w:tcW w:w="2189" w:type="dxa"/>
          </w:tcPr>
          <w:p w14:paraId="079536C2" w14:textId="77777777" w:rsidR="002F1322" w:rsidRPr="00354EB5" w:rsidRDefault="002F1322" w:rsidP="007A7A3B">
            <w:pPr>
              <w:widowControl w:val="0"/>
              <w:autoSpaceDE w:val="0"/>
              <w:autoSpaceDN w:val="0"/>
              <w:adjustRightInd w:val="0"/>
              <w:jc w:val="center"/>
              <w:rPr>
                <w:sz w:val="16"/>
                <w:szCs w:val="16"/>
                <w:lang w:val="en-US"/>
              </w:rPr>
            </w:pPr>
          </w:p>
          <w:p w14:paraId="0262757D"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 xml:space="preserve">Public and private </w:t>
            </w:r>
          </w:p>
        </w:tc>
        <w:tc>
          <w:tcPr>
            <w:tcW w:w="2189" w:type="dxa"/>
          </w:tcPr>
          <w:p w14:paraId="1641FB0E" w14:textId="77777777" w:rsidR="002F1322" w:rsidRPr="00354EB5" w:rsidRDefault="002F1322" w:rsidP="007A7A3B">
            <w:pPr>
              <w:widowControl w:val="0"/>
              <w:autoSpaceDE w:val="0"/>
              <w:autoSpaceDN w:val="0"/>
              <w:adjustRightInd w:val="0"/>
              <w:jc w:val="center"/>
              <w:rPr>
                <w:sz w:val="16"/>
                <w:szCs w:val="16"/>
                <w:lang w:val="en-US"/>
              </w:rPr>
            </w:pPr>
          </w:p>
          <w:p w14:paraId="7C48F5DE"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Economic</w:t>
            </w:r>
          </w:p>
        </w:tc>
        <w:tc>
          <w:tcPr>
            <w:tcW w:w="2189" w:type="dxa"/>
          </w:tcPr>
          <w:p w14:paraId="160D35D2"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Oil, gas, and biofuels</w:t>
            </w:r>
          </w:p>
          <w:p w14:paraId="13D6699F" w14:textId="77777777" w:rsidR="002F1322" w:rsidRPr="00354EB5" w:rsidRDefault="002F1322" w:rsidP="007A7A3B">
            <w:pPr>
              <w:widowControl w:val="0"/>
              <w:autoSpaceDE w:val="0"/>
              <w:autoSpaceDN w:val="0"/>
              <w:adjustRightInd w:val="0"/>
              <w:jc w:val="center"/>
              <w:rPr>
                <w:sz w:val="16"/>
                <w:szCs w:val="16"/>
                <w:lang w:val="en-US"/>
              </w:rPr>
            </w:pPr>
          </w:p>
        </w:tc>
      </w:tr>
      <w:tr w:rsidR="002F1322" w:rsidRPr="00354EB5" w14:paraId="00D6CAA7" w14:textId="77777777" w:rsidTr="009F6BD6">
        <w:tc>
          <w:tcPr>
            <w:tcW w:w="2188" w:type="dxa"/>
          </w:tcPr>
          <w:p w14:paraId="1A2B475C" w14:textId="77777777" w:rsidR="002F1322" w:rsidRPr="00354EB5" w:rsidRDefault="002F1322" w:rsidP="007A7A3B">
            <w:pPr>
              <w:widowControl w:val="0"/>
              <w:autoSpaceDE w:val="0"/>
              <w:autoSpaceDN w:val="0"/>
              <w:adjustRightInd w:val="0"/>
              <w:jc w:val="both"/>
              <w:rPr>
                <w:sz w:val="16"/>
                <w:szCs w:val="16"/>
                <w:lang w:val="en-US"/>
              </w:rPr>
            </w:pPr>
          </w:p>
          <w:p w14:paraId="095D52EA"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ANS</w:t>
            </w:r>
          </w:p>
          <w:p w14:paraId="5C42A137"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National Health Agency</w:t>
            </w:r>
          </w:p>
          <w:p w14:paraId="032F9C64" w14:textId="77777777" w:rsidR="002F1322" w:rsidRPr="00354EB5" w:rsidRDefault="002F1322" w:rsidP="007A7A3B">
            <w:pPr>
              <w:widowControl w:val="0"/>
              <w:autoSpaceDE w:val="0"/>
              <w:autoSpaceDN w:val="0"/>
              <w:adjustRightInd w:val="0"/>
              <w:jc w:val="both"/>
              <w:rPr>
                <w:sz w:val="16"/>
                <w:szCs w:val="16"/>
                <w:lang w:val="en-US"/>
              </w:rPr>
            </w:pPr>
          </w:p>
        </w:tc>
        <w:tc>
          <w:tcPr>
            <w:tcW w:w="2189" w:type="dxa"/>
          </w:tcPr>
          <w:p w14:paraId="548F60E6" w14:textId="77777777" w:rsidR="002F1322" w:rsidRPr="00354EB5" w:rsidRDefault="002F1322" w:rsidP="007A7A3B">
            <w:pPr>
              <w:widowControl w:val="0"/>
              <w:autoSpaceDE w:val="0"/>
              <w:autoSpaceDN w:val="0"/>
              <w:adjustRightInd w:val="0"/>
              <w:jc w:val="center"/>
              <w:rPr>
                <w:sz w:val="16"/>
                <w:szCs w:val="16"/>
                <w:lang w:val="en-US"/>
              </w:rPr>
            </w:pPr>
          </w:p>
          <w:p w14:paraId="1B8536B8"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Private</w:t>
            </w:r>
          </w:p>
        </w:tc>
        <w:tc>
          <w:tcPr>
            <w:tcW w:w="2189" w:type="dxa"/>
          </w:tcPr>
          <w:p w14:paraId="6090EF2F" w14:textId="77777777" w:rsidR="002F1322" w:rsidRPr="00354EB5" w:rsidRDefault="002F1322" w:rsidP="007A7A3B">
            <w:pPr>
              <w:widowControl w:val="0"/>
              <w:autoSpaceDE w:val="0"/>
              <w:autoSpaceDN w:val="0"/>
              <w:adjustRightInd w:val="0"/>
              <w:jc w:val="center"/>
              <w:rPr>
                <w:sz w:val="16"/>
                <w:szCs w:val="16"/>
                <w:lang w:val="en-US"/>
              </w:rPr>
            </w:pPr>
          </w:p>
          <w:p w14:paraId="3334BCB6"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Economic and Social</w:t>
            </w:r>
          </w:p>
          <w:p w14:paraId="09385568" w14:textId="77777777" w:rsidR="002F1322" w:rsidRPr="00354EB5" w:rsidRDefault="002F1322" w:rsidP="007A7A3B">
            <w:pPr>
              <w:widowControl w:val="0"/>
              <w:autoSpaceDE w:val="0"/>
              <w:autoSpaceDN w:val="0"/>
              <w:adjustRightInd w:val="0"/>
              <w:jc w:val="center"/>
              <w:rPr>
                <w:sz w:val="16"/>
                <w:szCs w:val="16"/>
                <w:lang w:val="en-US"/>
              </w:rPr>
            </w:pPr>
          </w:p>
        </w:tc>
        <w:tc>
          <w:tcPr>
            <w:tcW w:w="2189" w:type="dxa"/>
          </w:tcPr>
          <w:p w14:paraId="51312E9A" w14:textId="77777777" w:rsidR="002F1322" w:rsidRPr="00354EB5" w:rsidRDefault="002F1322" w:rsidP="007A7A3B">
            <w:pPr>
              <w:widowControl w:val="0"/>
              <w:autoSpaceDE w:val="0"/>
              <w:autoSpaceDN w:val="0"/>
              <w:adjustRightInd w:val="0"/>
              <w:jc w:val="center"/>
              <w:rPr>
                <w:sz w:val="16"/>
                <w:szCs w:val="16"/>
                <w:lang w:val="en-US"/>
              </w:rPr>
            </w:pPr>
          </w:p>
          <w:p w14:paraId="66D5B025"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Private Health Insurance</w:t>
            </w:r>
          </w:p>
          <w:p w14:paraId="2ED3725B" w14:textId="77777777" w:rsidR="002F1322" w:rsidRPr="00354EB5" w:rsidRDefault="002F1322" w:rsidP="007A7A3B">
            <w:pPr>
              <w:widowControl w:val="0"/>
              <w:autoSpaceDE w:val="0"/>
              <w:autoSpaceDN w:val="0"/>
              <w:adjustRightInd w:val="0"/>
              <w:jc w:val="center"/>
              <w:rPr>
                <w:sz w:val="16"/>
                <w:szCs w:val="16"/>
                <w:lang w:val="en-US"/>
              </w:rPr>
            </w:pPr>
          </w:p>
        </w:tc>
      </w:tr>
      <w:tr w:rsidR="002F1322" w:rsidRPr="00354EB5" w14:paraId="31A6E57D" w14:textId="77777777" w:rsidTr="009F6BD6">
        <w:tc>
          <w:tcPr>
            <w:tcW w:w="2188" w:type="dxa"/>
          </w:tcPr>
          <w:p w14:paraId="4B2927FB" w14:textId="77777777" w:rsidR="002F1322" w:rsidRPr="00354EB5" w:rsidRDefault="002F1322" w:rsidP="007A7A3B">
            <w:pPr>
              <w:widowControl w:val="0"/>
              <w:autoSpaceDE w:val="0"/>
              <w:autoSpaceDN w:val="0"/>
              <w:adjustRightInd w:val="0"/>
              <w:jc w:val="both"/>
              <w:rPr>
                <w:sz w:val="16"/>
                <w:szCs w:val="16"/>
                <w:lang w:val="en-US"/>
              </w:rPr>
            </w:pPr>
          </w:p>
          <w:p w14:paraId="04EFB4AF"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ANTAQ</w:t>
            </w:r>
          </w:p>
          <w:p w14:paraId="7AF35D1C"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 xml:space="preserve">National Agency of Water Transportation </w:t>
            </w:r>
          </w:p>
        </w:tc>
        <w:tc>
          <w:tcPr>
            <w:tcW w:w="2189" w:type="dxa"/>
          </w:tcPr>
          <w:p w14:paraId="6547FC92" w14:textId="77777777" w:rsidR="002F1322" w:rsidRPr="00354EB5" w:rsidRDefault="002F1322" w:rsidP="007A7A3B">
            <w:pPr>
              <w:widowControl w:val="0"/>
              <w:autoSpaceDE w:val="0"/>
              <w:autoSpaceDN w:val="0"/>
              <w:adjustRightInd w:val="0"/>
              <w:jc w:val="center"/>
              <w:rPr>
                <w:sz w:val="16"/>
                <w:szCs w:val="16"/>
                <w:lang w:val="en-US"/>
              </w:rPr>
            </w:pPr>
          </w:p>
          <w:p w14:paraId="15B1618E"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Public and private</w:t>
            </w:r>
          </w:p>
          <w:p w14:paraId="50F8495F" w14:textId="77777777" w:rsidR="002F1322" w:rsidRPr="00354EB5" w:rsidRDefault="002F1322" w:rsidP="007A7A3B">
            <w:pPr>
              <w:widowControl w:val="0"/>
              <w:autoSpaceDE w:val="0"/>
              <w:autoSpaceDN w:val="0"/>
              <w:adjustRightInd w:val="0"/>
              <w:jc w:val="center"/>
              <w:rPr>
                <w:sz w:val="16"/>
                <w:szCs w:val="16"/>
                <w:lang w:val="en-US"/>
              </w:rPr>
            </w:pPr>
          </w:p>
        </w:tc>
        <w:tc>
          <w:tcPr>
            <w:tcW w:w="2189" w:type="dxa"/>
          </w:tcPr>
          <w:p w14:paraId="6023919C" w14:textId="77777777" w:rsidR="002F1322" w:rsidRPr="00354EB5" w:rsidRDefault="002F1322" w:rsidP="007A7A3B">
            <w:pPr>
              <w:widowControl w:val="0"/>
              <w:autoSpaceDE w:val="0"/>
              <w:autoSpaceDN w:val="0"/>
              <w:adjustRightInd w:val="0"/>
              <w:jc w:val="center"/>
              <w:rPr>
                <w:sz w:val="16"/>
                <w:szCs w:val="16"/>
                <w:lang w:val="en-US"/>
              </w:rPr>
            </w:pPr>
          </w:p>
          <w:p w14:paraId="4F95EE2E"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Economic</w:t>
            </w:r>
          </w:p>
        </w:tc>
        <w:tc>
          <w:tcPr>
            <w:tcW w:w="2189" w:type="dxa"/>
          </w:tcPr>
          <w:p w14:paraId="45DF32C0" w14:textId="77777777" w:rsidR="002F1322" w:rsidRPr="00354EB5" w:rsidRDefault="002F1322" w:rsidP="007A7A3B">
            <w:pPr>
              <w:widowControl w:val="0"/>
              <w:autoSpaceDE w:val="0"/>
              <w:autoSpaceDN w:val="0"/>
              <w:adjustRightInd w:val="0"/>
              <w:jc w:val="center"/>
              <w:rPr>
                <w:sz w:val="16"/>
                <w:szCs w:val="16"/>
                <w:lang w:val="en-US"/>
              </w:rPr>
            </w:pPr>
          </w:p>
          <w:p w14:paraId="1EAADA00"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Water transportation and ports</w:t>
            </w:r>
          </w:p>
          <w:p w14:paraId="1B79FB35" w14:textId="77777777" w:rsidR="002F1322" w:rsidRPr="00354EB5" w:rsidRDefault="002F1322" w:rsidP="007A7A3B">
            <w:pPr>
              <w:widowControl w:val="0"/>
              <w:autoSpaceDE w:val="0"/>
              <w:autoSpaceDN w:val="0"/>
              <w:adjustRightInd w:val="0"/>
              <w:jc w:val="center"/>
              <w:rPr>
                <w:sz w:val="16"/>
                <w:szCs w:val="16"/>
                <w:lang w:val="en-US"/>
              </w:rPr>
            </w:pPr>
          </w:p>
        </w:tc>
      </w:tr>
      <w:tr w:rsidR="002F1322" w:rsidRPr="00354EB5" w14:paraId="092C8BF4" w14:textId="77777777" w:rsidTr="009F6BD6">
        <w:tc>
          <w:tcPr>
            <w:tcW w:w="2188" w:type="dxa"/>
          </w:tcPr>
          <w:p w14:paraId="6ABEBFF4" w14:textId="77777777" w:rsidR="002F1322" w:rsidRPr="00354EB5" w:rsidRDefault="002F1322" w:rsidP="007A7A3B">
            <w:pPr>
              <w:widowControl w:val="0"/>
              <w:autoSpaceDE w:val="0"/>
              <w:autoSpaceDN w:val="0"/>
              <w:adjustRightInd w:val="0"/>
              <w:jc w:val="both"/>
              <w:rPr>
                <w:sz w:val="16"/>
                <w:szCs w:val="16"/>
                <w:lang w:val="en-US"/>
              </w:rPr>
            </w:pPr>
          </w:p>
          <w:p w14:paraId="32D6E1C9"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ANTT</w:t>
            </w:r>
          </w:p>
          <w:p w14:paraId="78A0B64E"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 xml:space="preserve">National Agency of Transportation </w:t>
            </w:r>
          </w:p>
        </w:tc>
        <w:tc>
          <w:tcPr>
            <w:tcW w:w="2189" w:type="dxa"/>
          </w:tcPr>
          <w:p w14:paraId="487EC9D1" w14:textId="77777777" w:rsidR="002F1322" w:rsidRPr="00354EB5" w:rsidRDefault="002F1322" w:rsidP="007A7A3B">
            <w:pPr>
              <w:widowControl w:val="0"/>
              <w:autoSpaceDE w:val="0"/>
              <w:autoSpaceDN w:val="0"/>
              <w:adjustRightInd w:val="0"/>
              <w:jc w:val="center"/>
              <w:rPr>
                <w:sz w:val="16"/>
                <w:szCs w:val="16"/>
                <w:lang w:val="en-US"/>
              </w:rPr>
            </w:pPr>
          </w:p>
          <w:p w14:paraId="43113DF4"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Public and private</w:t>
            </w:r>
          </w:p>
          <w:p w14:paraId="07828A1E" w14:textId="77777777" w:rsidR="002F1322" w:rsidRPr="00354EB5" w:rsidRDefault="002F1322" w:rsidP="007A7A3B">
            <w:pPr>
              <w:widowControl w:val="0"/>
              <w:autoSpaceDE w:val="0"/>
              <w:autoSpaceDN w:val="0"/>
              <w:adjustRightInd w:val="0"/>
              <w:jc w:val="center"/>
              <w:rPr>
                <w:sz w:val="16"/>
                <w:szCs w:val="16"/>
                <w:lang w:val="en-US"/>
              </w:rPr>
            </w:pPr>
          </w:p>
        </w:tc>
        <w:tc>
          <w:tcPr>
            <w:tcW w:w="2189" w:type="dxa"/>
          </w:tcPr>
          <w:p w14:paraId="35F95786" w14:textId="77777777" w:rsidR="002F1322" w:rsidRPr="00354EB5" w:rsidRDefault="002F1322" w:rsidP="007A7A3B">
            <w:pPr>
              <w:widowControl w:val="0"/>
              <w:autoSpaceDE w:val="0"/>
              <w:autoSpaceDN w:val="0"/>
              <w:adjustRightInd w:val="0"/>
              <w:jc w:val="center"/>
              <w:rPr>
                <w:sz w:val="16"/>
                <w:szCs w:val="16"/>
                <w:lang w:val="en-US"/>
              </w:rPr>
            </w:pPr>
          </w:p>
          <w:p w14:paraId="399F731E"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Economic</w:t>
            </w:r>
          </w:p>
        </w:tc>
        <w:tc>
          <w:tcPr>
            <w:tcW w:w="2189" w:type="dxa"/>
          </w:tcPr>
          <w:p w14:paraId="35100BA8" w14:textId="77777777" w:rsidR="002F1322" w:rsidRPr="00354EB5" w:rsidRDefault="002F1322" w:rsidP="007A7A3B">
            <w:pPr>
              <w:widowControl w:val="0"/>
              <w:autoSpaceDE w:val="0"/>
              <w:autoSpaceDN w:val="0"/>
              <w:adjustRightInd w:val="0"/>
              <w:jc w:val="center"/>
              <w:rPr>
                <w:sz w:val="16"/>
                <w:szCs w:val="16"/>
                <w:lang w:val="en-US"/>
              </w:rPr>
            </w:pPr>
          </w:p>
          <w:p w14:paraId="439C09FE"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Railways, highways, and railroad infrastructure</w:t>
            </w:r>
          </w:p>
          <w:p w14:paraId="54382692" w14:textId="77777777" w:rsidR="002F1322" w:rsidRPr="00354EB5" w:rsidRDefault="002F1322" w:rsidP="007A7A3B">
            <w:pPr>
              <w:widowControl w:val="0"/>
              <w:autoSpaceDE w:val="0"/>
              <w:autoSpaceDN w:val="0"/>
              <w:adjustRightInd w:val="0"/>
              <w:jc w:val="center"/>
              <w:rPr>
                <w:sz w:val="16"/>
                <w:szCs w:val="16"/>
                <w:lang w:val="en-US"/>
              </w:rPr>
            </w:pPr>
          </w:p>
        </w:tc>
      </w:tr>
      <w:tr w:rsidR="002F1322" w:rsidRPr="00DF25D1" w14:paraId="0A739BF6" w14:textId="77777777" w:rsidTr="009F6BD6">
        <w:trPr>
          <w:trHeight w:val="1124"/>
        </w:trPr>
        <w:tc>
          <w:tcPr>
            <w:tcW w:w="2188" w:type="dxa"/>
          </w:tcPr>
          <w:p w14:paraId="0D01CC1C" w14:textId="77777777" w:rsidR="002F1322" w:rsidRPr="00354EB5" w:rsidRDefault="002F1322" w:rsidP="007A7A3B">
            <w:pPr>
              <w:widowControl w:val="0"/>
              <w:autoSpaceDE w:val="0"/>
              <w:autoSpaceDN w:val="0"/>
              <w:adjustRightInd w:val="0"/>
              <w:jc w:val="both"/>
              <w:rPr>
                <w:sz w:val="16"/>
                <w:szCs w:val="16"/>
                <w:lang w:val="en-US"/>
              </w:rPr>
            </w:pPr>
          </w:p>
          <w:p w14:paraId="1900180E"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ANVISA</w:t>
            </w:r>
          </w:p>
          <w:p w14:paraId="33A7884F" w14:textId="77777777" w:rsidR="002F1322" w:rsidRPr="00354EB5" w:rsidRDefault="002F1322" w:rsidP="007A7A3B">
            <w:pPr>
              <w:widowControl w:val="0"/>
              <w:autoSpaceDE w:val="0"/>
              <w:autoSpaceDN w:val="0"/>
              <w:adjustRightInd w:val="0"/>
              <w:jc w:val="both"/>
              <w:rPr>
                <w:sz w:val="16"/>
                <w:szCs w:val="16"/>
                <w:lang w:val="en-US"/>
              </w:rPr>
            </w:pPr>
            <w:r w:rsidRPr="00354EB5">
              <w:rPr>
                <w:sz w:val="16"/>
                <w:szCs w:val="16"/>
                <w:lang w:val="en-US"/>
              </w:rPr>
              <w:t>National Health Surveillance Agency</w:t>
            </w:r>
          </w:p>
        </w:tc>
        <w:tc>
          <w:tcPr>
            <w:tcW w:w="2189" w:type="dxa"/>
          </w:tcPr>
          <w:p w14:paraId="3D251385" w14:textId="77777777" w:rsidR="002F1322" w:rsidRPr="00354EB5" w:rsidRDefault="002F1322" w:rsidP="007A7A3B">
            <w:pPr>
              <w:widowControl w:val="0"/>
              <w:autoSpaceDE w:val="0"/>
              <w:autoSpaceDN w:val="0"/>
              <w:adjustRightInd w:val="0"/>
              <w:rPr>
                <w:sz w:val="16"/>
                <w:szCs w:val="16"/>
                <w:lang w:val="en-US"/>
              </w:rPr>
            </w:pPr>
          </w:p>
          <w:p w14:paraId="526AA078"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Public and private</w:t>
            </w:r>
          </w:p>
          <w:p w14:paraId="5F9AFC8D" w14:textId="77777777" w:rsidR="002F1322" w:rsidRPr="00354EB5" w:rsidRDefault="002F1322" w:rsidP="007A7A3B">
            <w:pPr>
              <w:widowControl w:val="0"/>
              <w:autoSpaceDE w:val="0"/>
              <w:autoSpaceDN w:val="0"/>
              <w:adjustRightInd w:val="0"/>
              <w:jc w:val="center"/>
              <w:rPr>
                <w:sz w:val="16"/>
                <w:szCs w:val="16"/>
                <w:lang w:val="en-US"/>
              </w:rPr>
            </w:pPr>
          </w:p>
        </w:tc>
        <w:tc>
          <w:tcPr>
            <w:tcW w:w="2189" w:type="dxa"/>
          </w:tcPr>
          <w:p w14:paraId="57D788B5" w14:textId="77777777" w:rsidR="002F1322" w:rsidRPr="00354EB5" w:rsidRDefault="002F1322" w:rsidP="007A7A3B">
            <w:pPr>
              <w:widowControl w:val="0"/>
              <w:autoSpaceDE w:val="0"/>
              <w:autoSpaceDN w:val="0"/>
              <w:adjustRightInd w:val="0"/>
              <w:jc w:val="center"/>
              <w:rPr>
                <w:sz w:val="16"/>
                <w:szCs w:val="16"/>
                <w:lang w:val="en-US"/>
              </w:rPr>
            </w:pPr>
          </w:p>
          <w:p w14:paraId="02A47FA5"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Social</w:t>
            </w:r>
          </w:p>
        </w:tc>
        <w:tc>
          <w:tcPr>
            <w:tcW w:w="2189" w:type="dxa"/>
          </w:tcPr>
          <w:p w14:paraId="7BC18207" w14:textId="77777777" w:rsidR="002F1322" w:rsidRPr="00354EB5" w:rsidRDefault="002F1322" w:rsidP="007A7A3B">
            <w:pPr>
              <w:widowControl w:val="0"/>
              <w:autoSpaceDE w:val="0"/>
              <w:autoSpaceDN w:val="0"/>
              <w:adjustRightInd w:val="0"/>
              <w:jc w:val="center"/>
              <w:rPr>
                <w:sz w:val="16"/>
                <w:szCs w:val="16"/>
                <w:lang w:val="en-US"/>
              </w:rPr>
            </w:pPr>
          </w:p>
          <w:p w14:paraId="49A64360" w14:textId="77777777" w:rsidR="002F1322" w:rsidRPr="00354EB5" w:rsidRDefault="002F1322" w:rsidP="007A7A3B">
            <w:pPr>
              <w:widowControl w:val="0"/>
              <w:autoSpaceDE w:val="0"/>
              <w:autoSpaceDN w:val="0"/>
              <w:adjustRightInd w:val="0"/>
              <w:jc w:val="center"/>
              <w:rPr>
                <w:sz w:val="16"/>
                <w:szCs w:val="16"/>
                <w:lang w:val="en-US"/>
              </w:rPr>
            </w:pPr>
            <w:r w:rsidRPr="00354EB5">
              <w:rPr>
                <w:sz w:val="16"/>
                <w:szCs w:val="16"/>
                <w:lang w:val="en-US"/>
              </w:rPr>
              <w:t xml:space="preserve">Sanitary surveillance of products, services, ports, airports and borders. </w:t>
            </w:r>
          </w:p>
        </w:tc>
      </w:tr>
    </w:tbl>
    <w:p w14:paraId="1032D6EE" w14:textId="45A0743C" w:rsidR="002F1322" w:rsidRDefault="002F1322" w:rsidP="002F1322">
      <w:pPr>
        <w:spacing w:line="480" w:lineRule="auto"/>
        <w:contextualSpacing/>
        <w:rPr>
          <w:lang w:val="en-US"/>
        </w:rPr>
      </w:pPr>
      <w:r w:rsidRPr="00354EB5">
        <w:rPr>
          <w:lang w:val="en-US"/>
        </w:rPr>
        <w:t xml:space="preserve">Source: </w:t>
      </w:r>
      <w:r>
        <w:rPr>
          <w:noProof/>
          <w:lang w:val="en-US"/>
        </w:rPr>
        <w:t>Peci (2016)</w:t>
      </w:r>
    </w:p>
    <w:p w14:paraId="096C2289" w14:textId="14758C7B" w:rsidR="002F1322" w:rsidRDefault="002F1322" w:rsidP="00824677">
      <w:pPr>
        <w:spacing w:line="480" w:lineRule="auto"/>
        <w:contextualSpacing/>
        <w:rPr>
          <w:lang w:val="en-US"/>
        </w:rPr>
      </w:pPr>
      <w:r>
        <w:rPr>
          <w:lang w:val="en-US"/>
        </w:rPr>
        <w:br w:type="page"/>
      </w:r>
    </w:p>
    <w:p w14:paraId="34B49C43" w14:textId="63F114DE" w:rsidR="002F1322" w:rsidRPr="009631BE" w:rsidRDefault="002F1322" w:rsidP="002F1322">
      <w:pPr>
        <w:spacing w:line="480" w:lineRule="auto"/>
        <w:contextualSpacing/>
        <w:rPr>
          <w:lang w:val="en-US"/>
        </w:rPr>
      </w:pPr>
      <w:r w:rsidRPr="002F1322">
        <w:rPr>
          <w:b/>
          <w:lang w:val="en-US"/>
        </w:rPr>
        <w:lastRenderedPageBreak/>
        <w:t xml:space="preserve">Table </w:t>
      </w:r>
      <w:r w:rsidR="001862CA">
        <w:rPr>
          <w:b/>
          <w:lang w:val="en-US"/>
        </w:rPr>
        <w:t>2</w:t>
      </w:r>
      <w:r w:rsidRPr="002F1322">
        <w:rPr>
          <w:b/>
          <w:lang w:val="en-US"/>
        </w:rPr>
        <w:t>.</w:t>
      </w:r>
      <w:r w:rsidRPr="009631BE">
        <w:rPr>
          <w:lang w:val="en-US"/>
        </w:rPr>
        <w:t xml:space="preserve"> Study Variables and Data Sources</w:t>
      </w:r>
    </w:p>
    <w:tbl>
      <w:tblPr>
        <w:tblStyle w:val="PlainTable41"/>
        <w:tblW w:w="8180" w:type="dxa"/>
        <w:tblLayout w:type="fixed"/>
        <w:tblLook w:val="0400" w:firstRow="0" w:lastRow="0" w:firstColumn="0" w:lastColumn="0" w:noHBand="0" w:noVBand="1"/>
      </w:tblPr>
      <w:tblGrid>
        <w:gridCol w:w="2726"/>
        <w:gridCol w:w="2727"/>
        <w:gridCol w:w="2727"/>
      </w:tblGrid>
      <w:tr w:rsidR="002F1322" w:rsidRPr="00354EB5" w14:paraId="2EB114DF" w14:textId="77777777" w:rsidTr="009F6BD6">
        <w:trPr>
          <w:cnfStyle w:val="000000100000" w:firstRow="0" w:lastRow="0" w:firstColumn="0" w:lastColumn="0" w:oddVBand="0" w:evenVBand="0" w:oddHBand="1" w:evenHBand="0" w:firstRowFirstColumn="0" w:firstRowLastColumn="0" w:lastRowFirstColumn="0" w:lastRowLastColumn="0"/>
          <w:trHeight w:val="300"/>
        </w:trPr>
        <w:tc>
          <w:tcPr>
            <w:tcW w:w="0" w:type="dxa"/>
          </w:tcPr>
          <w:p w14:paraId="0FDB8D56"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Variables</w:t>
            </w:r>
          </w:p>
        </w:tc>
        <w:tc>
          <w:tcPr>
            <w:tcW w:w="0" w:type="dxa"/>
          </w:tcPr>
          <w:p w14:paraId="74C9CB4B"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Definitions</w:t>
            </w:r>
          </w:p>
        </w:tc>
        <w:tc>
          <w:tcPr>
            <w:tcW w:w="0" w:type="dxa"/>
          </w:tcPr>
          <w:p w14:paraId="7C88FF24"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Data Sources</w:t>
            </w:r>
          </w:p>
        </w:tc>
      </w:tr>
      <w:tr w:rsidR="002F1322" w:rsidRPr="00354EB5" w14:paraId="430AAFAC" w14:textId="77777777" w:rsidTr="009F6BD6">
        <w:trPr>
          <w:trHeight w:val="300"/>
        </w:trPr>
        <w:tc>
          <w:tcPr>
            <w:tcW w:w="0" w:type="dxa"/>
          </w:tcPr>
          <w:p w14:paraId="5A7A6E2D"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Gender</w:t>
            </w:r>
          </w:p>
        </w:tc>
        <w:tc>
          <w:tcPr>
            <w:tcW w:w="0" w:type="dxa"/>
          </w:tcPr>
          <w:p w14:paraId="25E192E9"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Man or Woman</w:t>
            </w:r>
          </w:p>
        </w:tc>
        <w:tc>
          <w:tcPr>
            <w:tcW w:w="0" w:type="dxa"/>
          </w:tcPr>
          <w:p w14:paraId="59CDB0F6"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RAIS</w:t>
            </w:r>
          </w:p>
        </w:tc>
      </w:tr>
      <w:tr w:rsidR="002F1322" w:rsidRPr="00354EB5" w14:paraId="0B6C34AB" w14:textId="77777777" w:rsidTr="009F6BD6">
        <w:trPr>
          <w:cnfStyle w:val="000000100000" w:firstRow="0" w:lastRow="0" w:firstColumn="0" w:lastColumn="0" w:oddVBand="0" w:evenVBand="0" w:oddHBand="1" w:evenHBand="0" w:firstRowFirstColumn="0" w:firstRowLastColumn="0" w:lastRowFirstColumn="0" w:lastRowLastColumn="0"/>
          <w:trHeight w:val="780"/>
        </w:trPr>
        <w:tc>
          <w:tcPr>
            <w:tcW w:w="0" w:type="dxa"/>
          </w:tcPr>
          <w:p w14:paraId="0C023F51"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Political Affiliation</w:t>
            </w:r>
          </w:p>
        </w:tc>
        <w:tc>
          <w:tcPr>
            <w:tcW w:w="0" w:type="dxa"/>
          </w:tcPr>
          <w:p w14:paraId="4D43B422" w14:textId="5D55659C" w:rsidR="002F1322" w:rsidRPr="00354EB5" w:rsidRDefault="002F1322" w:rsidP="007A7A3B">
            <w:pPr>
              <w:rPr>
                <w:color w:val="000000" w:themeColor="text1"/>
                <w:sz w:val="20"/>
                <w:szCs w:val="20"/>
                <w:lang w:val="en-US"/>
              </w:rPr>
            </w:pPr>
            <w:r w:rsidRPr="00354EB5">
              <w:rPr>
                <w:color w:val="000000" w:themeColor="text1"/>
                <w:sz w:val="20"/>
                <w:szCs w:val="20"/>
                <w:lang w:val="en-US"/>
              </w:rPr>
              <w:t xml:space="preserve">If the regulator has a political </w:t>
            </w:r>
            <w:r>
              <w:rPr>
                <w:color w:val="000000" w:themeColor="text1"/>
                <w:sz w:val="20"/>
                <w:szCs w:val="20"/>
                <w:lang w:val="en-US"/>
              </w:rPr>
              <w:t>affiliation</w:t>
            </w:r>
            <w:r w:rsidRPr="00354EB5">
              <w:rPr>
                <w:color w:val="000000" w:themeColor="text1"/>
                <w:sz w:val="20"/>
                <w:szCs w:val="20"/>
                <w:lang w:val="en-US"/>
              </w:rPr>
              <w:t xml:space="preserve"> </w:t>
            </w:r>
            <w:r>
              <w:rPr>
                <w:color w:val="000000" w:themeColor="text1"/>
                <w:sz w:val="20"/>
                <w:szCs w:val="20"/>
                <w:lang w:val="en-US"/>
              </w:rPr>
              <w:t>with</w:t>
            </w:r>
            <w:r w:rsidRPr="00354EB5">
              <w:rPr>
                <w:color w:val="000000" w:themeColor="text1"/>
                <w:sz w:val="20"/>
                <w:szCs w:val="20"/>
                <w:lang w:val="en-US"/>
              </w:rPr>
              <w:t xml:space="preserve"> a specific party, registered in each state of the federation and/or was elected or holds a political appointment in the government.</w:t>
            </w:r>
          </w:p>
        </w:tc>
        <w:tc>
          <w:tcPr>
            <w:tcW w:w="0" w:type="dxa"/>
          </w:tcPr>
          <w:p w14:paraId="39624E8C"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TSE and Senate</w:t>
            </w:r>
          </w:p>
        </w:tc>
      </w:tr>
      <w:tr w:rsidR="002F1322" w:rsidRPr="00354EB5" w14:paraId="624113E9" w14:textId="77777777" w:rsidTr="009F6BD6">
        <w:trPr>
          <w:trHeight w:val="520"/>
        </w:trPr>
        <w:tc>
          <w:tcPr>
            <w:tcW w:w="0" w:type="dxa"/>
          </w:tcPr>
          <w:p w14:paraId="512D3580"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Academia</w:t>
            </w:r>
          </w:p>
        </w:tc>
        <w:tc>
          <w:tcPr>
            <w:tcW w:w="0" w:type="dxa"/>
          </w:tcPr>
          <w:p w14:paraId="4E6A3DE0"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If one has a Doctoral or Master of Science degree and/or holds a position in academia</w:t>
            </w:r>
          </w:p>
        </w:tc>
        <w:tc>
          <w:tcPr>
            <w:tcW w:w="0" w:type="dxa"/>
          </w:tcPr>
          <w:p w14:paraId="5CD49410"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 xml:space="preserve">Senate </w:t>
            </w:r>
          </w:p>
        </w:tc>
      </w:tr>
      <w:tr w:rsidR="002F1322" w:rsidRPr="00354EB5" w14:paraId="0E9CC9EE" w14:textId="77777777" w:rsidTr="009F6BD6">
        <w:trPr>
          <w:cnfStyle w:val="000000100000" w:firstRow="0" w:lastRow="0" w:firstColumn="0" w:lastColumn="0" w:oddVBand="0" w:evenVBand="0" w:oddHBand="1" w:evenHBand="0" w:firstRowFirstColumn="0" w:firstRowLastColumn="0" w:lastRowFirstColumn="0" w:lastRowLastColumn="0"/>
          <w:trHeight w:val="300"/>
        </w:trPr>
        <w:tc>
          <w:tcPr>
            <w:tcW w:w="0" w:type="dxa"/>
          </w:tcPr>
          <w:p w14:paraId="75A5B346"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Regulatory Agency</w:t>
            </w:r>
          </w:p>
        </w:tc>
        <w:tc>
          <w:tcPr>
            <w:tcW w:w="0" w:type="dxa"/>
          </w:tcPr>
          <w:p w14:paraId="70DB7844"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If one is a public servant on behalf of a regulatory agency</w:t>
            </w:r>
          </w:p>
        </w:tc>
        <w:tc>
          <w:tcPr>
            <w:tcW w:w="0" w:type="dxa"/>
          </w:tcPr>
          <w:p w14:paraId="2EA1C203"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 xml:space="preserve">Senate </w:t>
            </w:r>
          </w:p>
        </w:tc>
      </w:tr>
      <w:tr w:rsidR="002F1322" w:rsidRPr="00354EB5" w14:paraId="503E1FC3" w14:textId="77777777" w:rsidTr="009F6BD6">
        <w:trPr>
          <w:trHeight w:val="520"/>
        </w:trPr>
        <w:tc>
          <w:tcPr>
            <w:tcW w:w="0" w:type="dxa"/>
          </w:tcPr>
          <w:p w14:paraId="2FFB64F6"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Public Sector</w:t>
            </w:r>
          </w:p>
        </w:tc>
        <w:tc>
          <w:tcPr>
            <w:tcW w:w="0" w:type="dxa"/>
          </w:tcPr>
          <w:p w14:paraId="5A5CFF5E"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If one is a public servant on behalf of any government department excluding regulatory agencies</w:t>
            </w:r>
          </w:p>
        </w:tc>
        <w:tc>
          <w:tcPr>
            <w:tcW w:w="0" w:type="dxa"/>
          </w:tcPr>
          <w:p w14:paraId="3CBD965C"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 xml:space="preserve">Senate </w:t>
            </w:r>
          </w:p>
        </w:tc>
      </w:tr>
      <w:tr w:rsidR="002F1322" w:rsidRPr="00354EB5" w14:paraId="2FC177E4" w14:textId="77777777" w:rsidTr="009F6BD6">
        <w:trPr>
          <w:cnfStyle w:val="000000100000" w:firstRow="0" w:lastRow="0" w:firstColumn="0" w:lastColumn="0" w:oddVBand="0" w:evenVBand="0" w:oddHBand="1" w:evenHBand="0" w:firstRowFirstColumn="0" w:firstRowLastColumn="0" w:lastRowFirstColumn="0" w:lastRowLastColumn="0"/>
          <w:trHeight w:val="300"/>
        </w:trPr>
        <w:tc>
          <w:tcPr>
            <w:tcW w:w="0" w:type="dxa"/>
          </w:tcPr>
          <w:p w14:paraId="7A555B98"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Industry</w:t>
            </w:r>
          </w:p>
        </w:tc>
        <w:tc>
          <w:tcPr>
            <w:tcW w:w="0" w:type="dxa"/>
          </w:tcPr>
          <w:p w14:paraId="37A7DBAB"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If one works in the regulated or private industry</w:t>
            </w:r>
          </w:p>
        </w:tc>
        <w:tc>
          <w:tcPr>
            <w:tcW w:w="0" w:type="dxa"/>
          </w:tcPr>
          <w:p w14:paraId="3DA2F5EE"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RAIS and Senate</w:t>
            </w:r>
          </w:p>
        </w:tc>
      </w:tr>
      <w:tr w:rsidR="002F1322" w:rsidRPr="00354EB5" w14:paraId="5F9D8682" w14:textId="77777777" w:rsidTr="009F6BD6">
        <w:trPr>
          <w:trHeight w:val="540"/>
        </w:trPr>
        <w:tc>
          <w:tcPr>
            <w:tcW w:w="0" w:type="dxa"/>
          </w:tcPr>
          <w:p w14:paraId="2C2123CC"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Consultancy</w:t>
            </w:r>
          </w:p>
        </w:tc>
        <w:tc>
          <w:tcPr>
            <w:tcW w:w="0" w:type="dxa"/>
          </w:tcPr>
          <w:p w14:paraId="0E6704E8"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If one works as a consultant that provides professional advice to the regulated industry</w:t>
            </w:r>
          </w:p>
        </w:tc>
        <w:tc>
          <w:tcPr>
            <w:tcW w:w="0" w:type="dxa"/>
          </w:tcPr>
          <w:p w14:paraId="2133E9D0" w14:textId="77777777" w:rsidR="002F1322" w:rsidRPr="00354EB5" w:rsidRDefault="002F1322" w:rsidP="007A7A3B">
            <w:pPr>
              <w:rPr>
                <w:color w:val="000000" w:themeColor="text1"/>
                <w:sz w:val="20"/>
                <w:szCs w:val="20"/>
                <w:lang w:val="en-US"/>
              </w:rPr>
            </w:pPr>
            <w:r w:rsidRPr="00354EB5">
              <w:rPr>
                <w:color w:val="000000" w:themeColor="text1"/>
                <w:sz w:val="20"/>
                <w:szCs w:val="20"/>
                <w:lang w:val="en-US"/>
              </w:rPr>
              <w:t>RAIS, Senate, others</w:t>
            </w:r>
          </w:p>
        </w:tc>
      </w:tr>
    </w:tbl>
    <w:p w14:paraId="21E57D22" w14:textId="38B3A9C8" w:rsidR="00A60824" w:rsidRPr="001862CA" w:rsidRDefault="00A60824" w:rsidP="00824677">
      <w:pPr>
        <w:spacing w:line="480" w:lineRule="auto"/>
        <w:contextualSpacing/>
        <w:rPr>
          <w:lang w:val="en-US"/>
        </w:rPr>
      </w:pPr>
      <w:r>
        <w:rPr>
          <w:b/>
          <w:lang w:val="en-US"/>
        </w:rPr>
        <w:br w:type="page"/>
      </w:r>
    </w:p>
    <w:p w14:paraId="0F9D429F" w14:textId="5FBD2B63" w:rsidR="009A0823" w:rsidRPr="005A1980" w:rsidRDefault="009A0823" w:rsidP="009A0823">
      <w:pPr>
        <w:spacing w:line="480" w:lineRule="auto"/>
        <w:contextualSpacing/>
        <w:rPr>
          <w:lang w:val="en-US"/>
        </w:rPr>
      </w:pPr>
      <w:r w:rsidRPr="005A1980">
        <w:rPr>
          <w:b/>
          <w:lang w:val="en-US"/>
        </w:rPr>
        <w:lastRenderedPageBreak/>
        <w:t>Table 3.</w:t>
      </w:r>
      <w:r w:rsidRPr="005A1980">
        <w:rPr>
          <w:lang w:val="en-US"/>
        </w:rPr>
        <w:t xml:space="preserve"> Types of </w:t>
      </w:r>
      <w:r>
        <w:rPr>
          <w:lang w:val="en-US"/>
        </w:rPr>
        <w:t>T</w:t>
      </w:r>
      <w:r w:rsidRPr="005A1980">
        <w:rPr>
          <w:lang w:val="en-US"/>
        </w:rPr>
        <w:t xml:space="preserve">rajectories </w:t>
      </w:r>
      <w:r>
        <w:rPr>
          <w:lang w:val="en-US"/>
        </w:rPr>
        <w:t>P</w:t>
      </w:r>
      <w:r w:rsidRPr="005A1980">
        <w:rPr>
          <w:lang w:val="en-US"/>
        </w:rPr>
        <w:t xml:space="preserve">er </w:t>
      </w:r>
      <w:r>
        <w:rPr>
          <w:lang w:val="en-US"/>
        </w:rPr>
        <w:t>A</w:t>
      </w:r>
      <w:r w:rsidRPr="005A1980">
        <w:rPr>
          <w:lang w:val="en-US"/>
        </w:rPr>
        <w:t>gency</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40"/>
        <w:gridCol w:w="1240"/>
        <w:gridCol w:w="1240"/>
        <w:gridCol w:w="1240"/>
        <w:gridCol w:w="1240"/>
        <w:gridCol w:w="1240"/>
      </w:tblGrid>
      <w:tr w:rsidR="009A0823" w:rsidRPr="00DF25D1" w14:paraId="2D520EB1" w14:textId="77777777" w:rsidTr="009F6BD6">
        <w:trPr>
          <w:trHeight w:val="900"/>
          <w:jc w:val="center"/>
        </w:trPr>
        <w:tc>
          <w:tcPr>
            <w:tcW w:w="960" w:type="dxa"/>
            <w:shd w:val="clear" w:color="auto" w:fill="auto"/>
            <w:noWrap/>
            <w:vAlign w:val="bottom"/>
            <w:hideMark/>
          </w:tcPr>
          <w:p w14:paraId="1F11904D" w14:textId="77777777" w:rsidR="009A0823" w:rsidRPr="00354EB5" w:rsidRDefault="009A0823" w:rsidP="007A7A3B">
            <w:pPr>
              <w:rPr>
                <w:color w:val="000000"/>
                <w:sz w:val="20"/>
                <w:szCs w:val="20"/>
                <w:lang w:val="en-US"/>
              </w:rPr>
            </w:pPr>
            <w:r w:rsidRPr="00354EB5">
              <w:rPr>
                <w:color w:val="000000"/>
                <w:sz w:val="20"/>
                <w:szCs w:val="20"/>
                <w:lang w:val="en-US"/>
              </w:rPr>
              <w:t>IRA</w:t>
            </w:r>
          </w:p>
        </w:tc>
        <w:tc>
          <w:tcPr>
            <w:tcW w:w="1240" w:type="dxa"/>
            <w:shd w:val="clear" w:color="auto" w:fill="auto"/>
            <w:vAlign w:val="bottom"/>
            <w:hideMark/>
          </w:tcPr>
          <w:p w14:paraId="7FD998D5" w14:textId="77777777" w:rsidR="009A0823" w:rsidRPr="00354EB5" w:rsidRDefault="009A0823" w:rsidP="007A7A3B">
            <w:pPr>
              <w:rPr>
                <w:color w:val="000000"/>
                <w:sz w:val="20"/>
                <w:szCs w:val="20"/>
                <w:lang w:val="en-US"/>
              </w:rPr>
            </w:pPr>
            <w:r w:rsidRPr="00354EB5">
              <w:rPr>
                <w:color w:val="000000"/>
                <w:sz w:val="20"/>
                <w:szCs w:val="20"/>
                <w:lang w:val="en-US"/>
              </w:rPr>
              <w:t>Others</w:t>
            </w:r>
          </w:p>
        </w:tc>
        <w:tc>
          <w:tcPr>
            <w:tcW w:w="1240" w:type="dxa"/>
            <w:shd w:val="clear" w:color="auto" w:fill="auto"/>
            <w:vAlign w:val="bottom"/>
            <w:hideMark/>
          </w:tcPr>
          <w:p w14:paraId="59C932CA" w14:textId="773658EB" w:rsidR="009A0823" w:rsidRPr="00354EB5" w:rsidRDefault="009A0823" w:rsidP="007A7A3B">
            <w:pPr>
              <w:rPr>
                <w:color w:val="000000"/>
                <w:sz w:val="20"/>
                <w:szCs w:val="20"/>
                <w:lang w:val="en-US"/>
              </w:rPr>
            </w:pPr>
            <w:r w:rsidRPr="00354EB5">
              <w:rPr>
                <w:color w:val="000000"/>
                <w:sz w:val="20"/>
                <w:szCs w:val="20"/>
                <w:lang w:val="en-US"/>
              </w:rPr>
              <w:t>Always private, not affiliated</w:t>
            </w:r>
          </w:p>
        </w:tc>
        <w:tc>
          <w:tcPr>
            <w:tcW w:w="1240" w:type="dxa"/>
            <w:shd w:val="clear" w:color="auto" w:fill="auto"/>
            <w:vAlign w:val="bottom"/>
            <w:hideMark/>
          </w:tcPr>
          <w:p w14:paraId="16AE62B3" w14:textId="7AFE150C" w:rsidR="009A0823" w:rsidRPr="00354EB5" w:rsidRDefault="009A0823" w:rsidP="007A7A3B">
            <w:pPr>
              <w:rPr>
                <w:color w:val="000000"/>
                <w:sz w:val="20"/>
                <w:szCs w:val="20"/>
                <w:lang w:val="en-US"/>
              </w:rPr>
            </w:pPr>
            <w:r w:rsidRPr="00354EB5">
              <w:rPr>
                <w:color w:val="000000"/>
                <w:sz w:val="20"/>
                <w:szCs w:val="20"/>
                <w:lang w:val="en-US"/>
              </w:rPr>
              <w:t>Always public, affiliated</w:t>
            </w:r>
          </w:p>
        </w:tc>
        <w:tc>
          <w:tcPr>
            <w:tcW w:w="1240" w:type="dxa"/>
            <w:shd w:val="clear" w:color="auto" w:fill="auto"/>
            <w:vAlign w:val="bottom"/>
            <w:hideMark/>
          </w:tcPr>
          <w:p w14:paraId="3B0D3569" w14:textId="007A59EF" w:rsidR="009A0823" w:rsidRPr="00354EB5" w:rsidRDefault="009A0823" w:rsidP="007A7A3B">
            <w:pPr>
              <w:rPr>
                <w:color w:val="000000"/>
                <w:sz w:val="20"/>
                <w:szCs w:val="20"/>
                <w:lang w:val="en-US"/>
              </w:rPr>
            </w:pPr>
            <w:r w:rsidRPr="00354EB5">
              <w:rPr>
                <w:color w:val="000000"/>
                <w:sz w:val="20"/>
                <w:szCs w:val="20"/>
                <w:lang w:val="en-US"/>
              </w:rPr>
              <w:t>Always public, not affiliated</w:t>
            </w:r>
          </w:p>
        </w:tc>
        <w:tc>
          <w:tcPr>
            <w:tcW w:w="1240" w:type="dxa"/>
            <w:shd w:val="clear" w:color="auto" w:fill="auto"/>
            <w:vAlign w:val="bottom"/>
            <w:hideMark/>
          </w:tcPr>
          <w:p w14:paraId="04C6C275" w14:textId="70D8E0F1" w:rsidR="009A0823" w:rsidRPr="00354EB5" w:rsidRDefault="009A0823" w:rsidP="007A7A3B">
            <w:pPr>
              <w:rPr>
                <w:color w:val="000000"/>
                <w:sz w:val="20"/>
                <w:szCs w:val="20"/>
                <w:lang w:val="en-US"/>
              </w:rPr>
            </w:pPr>
            <w:r w:rsidRPr="00354EB5">
              <w:rPr>
                <w:color w:val="000000"/>
                <w:sz w:val="20"/>
                <w:szCs w:val="20"/>
                <w:lang w:val="en-US"/>
              </w:rPr>
              <w:t>Public to private, affiliated</w:t>
            </w:r>
          </w:p>
        </w:tc>
        <w:tc>
          <w:tcPr>
            <w:tcW w:w="1240" w:type="dxa"/>
            <w:shd w:val="clear" w:color="auto" w:fill="auto"/>
            <w:vAlign w:val="bottom"/>
            <w:hideMark/>
          </w:tcPr>
          <w:p w14:paraId="581EB6A7" w14:textId="4B3A6374" w:rsidR="009A0823" w:rsidRPr="00354EB5" w:rsidRDefault="009A0823" w:rsidP="007A7A3B">
            <w:pPr>
              <w:rPr>
                <w:color w:val="000000"/>
                <w:sz w:val="20"/>
                <w:szCs w:val="20"/>
                <w:lang w:val="en-US"/>
              </w:rPr>
            </w:pPr>
            <w:r w:rsidRPr="00354EB5">
              <w:rPr>
                <w:color w:val="000000"/>
                <w:sz w:val="20"/>
                <w:szCs w:val="20"/>
                <w:lang w:val="en-US"/>
              </w:rPr>
              <w:t>Public to private, not affiliated</w:t>
            </w:r>
          </w:p>
        </w:tc>
      </w:tr>
      <w:tr w:rsidR="009A0823" w:rsidRPr="00354EB5" w14:paraId="5680229B" w14:textId="77777777" w:rsidTr="009F6BD6">
        <w:trPr>
          <w:trHeight w:val="548"/>
          <w:jc w:val="center"/>
        </w:trPr>
        <w:tc>
          <w:tcPr>
            <w:tcW w:w="960" w:type="dxa"/>
            <w:shd w:val="clear" w:color="auto" w:fill="auto"/>
            <w:noWrap/>
            <w:vAlign w:val="bottom"/>
            <w:hideMark/>
          </w:tcPr>
          <w:p w14:paraId="400A76F7" w14:textId="77777777" w:rsidR="009A0823" w:rsidRPr="00354EB5" w:rsidRDefault="009A0823" w:rsidP="007A7A3B">
            <w:pPr>
              <w:rPr>
                <w:color w:val="000000"/>
                <w:sz w:val="20"/>
                <w:szCs w:val="20"/>
                <w:lang w:val="en-US"/>
              </w:rPr>
            </w:pPr>
            <w:r w:rsidRPr="00354EB5">
              <w:rPr>
                <w:color w:val="000000"/>
                <w:sz w:val="20"/>
                <w:szCs w:val="20"/>
                <w:lang w:val="en-US"/>
              </w:rPr>
              <w:t>ANP</w:t>
            </w:r>
          </w:p>
        </w:tc>
        <w:tc>
          <w:tcPr>
            <w:tcW w:w="1240" w:type="dxa"/>
            <w:shd w:val="clear" w:color="auto" w:fill="auto"/>
            <w:vAlign w:val="bottom"/>
            <w:hideMark/>
          </w:tcPr>
          <w:p w14:paraId="6C82B353"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3.06</w:t>
            </w:r>
            <w:r w:rsidRPr="00354EB5">
              <w:rPr>
                <w:color w:val="000000"/>
                <w:sz w:val="20"/>
                <w:szCs w:val="20"/>
                <w:lang w:val="en-US"/>
              </w:rPr>
              <w:br/>
            </w:r>
            <w:r w:rsidRPr="00354EB5">
              <w:rPr>
                <w:color w:val="000000"/>
                <w:sz w:val="20"/>
                <w:szCs w:val="20"/>
                <w:lang w:val="en-US"/>
              </w:rPr>
              <w:br/>
              <w:t>(-0.04)</w:t>
            </w:r>
          </w:p>
        </w:tc>
        <w:tc>
          <w:tcPr>
            <w:tcW w:w="1240" w:type="dxa"/>
            <w:shd w:val="clear" w:color="auto" w:fill="auto"/>
            <w:vAlign w:val="bottom"/>
            <w:hideMark/>
          </w:tcPr>
          <w:p w14:paraId="6D266FEF"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1.15</w:t>
            </w:r>
            <w:r w:rsidRPr="00354EB5">
              <w:rPr>
                <w:color w:val="000000"/>
                <w:sz w:val="20"/>
                <w:szCs w:val="20"/>
                <w:lang w:val="en-US"/>
              </w:rPr>
              <w:br/>
            </w:r>
            <w:r w:rsidRPr="00354EB5">
              <w:rPr>
                <w:color w:val="000000"/>
                <w:sz w:val="20"/>
                <w:szCs w:val="20"/>
                <w:lang w:val="en-US"/>
              </w:rPr>
              <w:br/>
              <w:t>(0.88)</w:t>
            </w:r>
          </w:p>
        </w:tc>
        <w:tc>
          <w:tcPr>
            <w:tcW w:w="1240" w:type="dxa"/>
            <w:shd w:val="clear" w:color="auto" w:fill="auto"/>
            <w:vAlign w:val="bottom"/>
            <w:hideMark/>
          </w:tcPr>
          <w:p w14:paraId="76A11C88"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2.2</w:t>
            </w:r>
            <w:r w:rsidRPr="00354EB5">
              <w:rPr>
                <w:color w:val="000000"/>
                <w:sz w:val="20"/>
                <w:szCs w:val="20"/>
                <w:lang w:val="en-US"/>
              </w:rPr>
              <w:br/>
            </w:r>
            <w:r w:rsidRPr="00354EB5">
              <w:rPr>
                <w:color w:val="000000"/>
                <w:sz w:val="20"/>
                <w:szCs w:val="20"/>
                <w:lang w:val="en-US"/>
              </w:rPr>
              <w:br/>
              <w:t>(-0.16)</w:t>
            </w:r>
          </w:p>
        </w:tc>
        <w:tc>
          <w:tcPr>
            <w:tcW w:w="1240" w:type="dxa"/>
            <w:shd w:val="clear" w:color="auto" w:fill="auto"/>
            <w:vAlign w:val="bottom"/>
            <w:hideMark/>
          </w:tcPr>
          <w:p w14:paraId="1DD07F3A"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0.96</w:t>
            </w:r>
            <w:r w:rsidRPr="00354EB5">
              <w:rPr>
                <w:color w:val="000000"/>
                <w:sz w:val="20"/>
                <w:szCs w:val="20"/>
                <w:lang w:val="en-US"/>
              </w:rPr>
              <w:br/>
            </w:r>
            <w:r w:rsidRPr="00354EB5">
              <w:rPr>
                <w:color w:val="000000"/>
                <w:sz w:val="20"/>
                <w:szCs w:val="20"/>
                <w:lang w:val="en-US"/>
              </w:rPr>
              <w:br/>
              <w:t>(1.17)</w:t>
            </w:r>
          </w:p>
        </w:tc>
        <w:tc>
          <w:tcPr>
            <w:tcW w:w="1240" w:type="dxa"/>
            <w:shd w:val="clear" w:color="auto" w:fill="auto"/>
            <w:vAlign w:val="bottom"/>
            <w:hideMark/>
          </w:tcPr>
          <w:p w14:paraId="62AD843F"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2.3</w:t>
            </w:r>
            <w:r w:rsidRPr="00354EB5">
              <w:rPr>
                <w:color w:val="000000"/>
                <w:sz w:val="20"/>
                <w:szCs w:val="20"/>
                <w:lang w:val="en-US"/>
              </w:rPr>
              <w:br/>
            </w:r>
            <w:r w:rsidRPr="00354EB5">
              <w:rPr>
                <w:color w:val="000000"/>
                <w:sz w:val="20"/>
                <w:szCs w:val="20"/>
                <w:lang w:val="en-US"/>
              </w:rPr>
              <w:br/>
              <w:t>(-1.01)</w:t>
            </w:r>
          </w:p>
        </w:tc>
        <w:tc>
          <w:tcPr>
            <w:tcW w:w="1240" w:type="dxa"/>
            <w:shd w:val="clear" w:color="auto" w:fill="auto"/>
            <w:vAlign w:val="bottom"/>
            <w:hideMark/>
          </w:tcPr>
          <w:p w14:paraId="35B75D39"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1.34</w:t>
            </w:r>
            <w:r w:rsidRPr="00354EB5">
              <w:rPr>
                <w:color w:val="000000"/>
                <w:sz w:val="20"/>
                <w:szCs w:val="20"/>
                <w:lang w:val="en-US"/>
              </w:rPr>
              <w:br/>
            </w:r>
            <w:r w:rsidRPr="00354EB5">
              <w:rPr>
                <w:color w:val="000000"/>
                <w:sz w:val="20"/>
                <w:szCs w:val="20"/>
                <w:lang w:val="en-US"/>
              </w:rPr>
              <w:br/>
              <w:t>(-0.33)</w:t>
            </w:r>
          </w:p>
        </w:tc>
      </w:tr>
      <w:tr w:rsidR="009A0823" w:rsidRPr="00354EB5" w14:paraId="5FC67AFD" w14:textId="77777777" w:rsidTr="009F6BD6">
        <w:trPr>
          <w:trHeight w:val="900"/>
          <w:jc w:val="center"/>
        </w:trPr>
        <w:tc>
          <w:tcPr>
            <w:tcW w:w="960" w:type="dxa"/>
            <w:shd w:val="clear" w:color="auto" w:fill="auto"/>
            <w:noWrap/>
            <w:vAlign w:val="bottom"/>
            <w:hideMark/>
          </w:tcPr>
          <w:p w14:paraId="0CBC786B" w14:textId="77777777" w:rsidR="009A0823" w:rsidRPr="00354EB5" w:rsidRDefault="009A0823" w:rsidP="007A7A3B">
            <w:pPr>
              <w:rPr>
                <w:color w:val="000000"/>
                <w:sz w:val="20"/>
                <w:szCs w:val="20"/>
                <w:lang w:val="en-US"/>
              </w:rPr>
            </w:pPr>
            <w:r w:rsidRPr="00354EB5">
              <w:rPr>
                <w:color w:val="000000"/>
                <w:sz w:val="20"/>
                <w:szCs w:val="20"/>
                <w:lang w:val="en-US"/>
              </w:rPr>
              <w:t>ANAC</w:t>
            </w:r>
          </w:p>
        </w:tc>
        <w:tc>
          <w:tcPr>
            <w:tcW w:w="1240" w:type="dxa"/>
            <w:shd w:val="clear" w:color="auto" w:fill="auto"/>
            <w:vAlign w:val="bottom"/>
            <w:hideMark/>
          </w:tcPr>
          <w:p w14:paraId="356447C3" w14:textId="77777777" w:rsidR="009A0823" w:rsidRPr="00354EB5" w:rsidRDefault="009A0823" w:rsidP="007A7A3B">
            <w:pPr>
              <w:rPr>
                <w:color w:val="000000"/>
                <w:sz w:val="20"/>
                <w:szCs w:val="20"/>
                <w:lang w:val="en-US"/>
              </w:rPr>
            </w:pPr>
            <w:r w:rsidRPr="00354EB5">
              <w:rPr>
                <w:color w:val="000000"/>
                <w:sz w:val="20"/>
                <w:szCs w:val="20"/>
                <w:lang w:val="en-US"/>
              </w:rPr>
              <w:t>4</w:t>
            </w:r>
            <w:r w:rsidRPr="00354EB5">
              <w:rPr>
                <w:color w:val="000000"/>
                <w:sz w:val="20"/>
                <w:szCs w:val="20"/>
                <w:lang w:val="en-US"/>
              </w:rPr>
              <w:br/>
            </w:r>
            <w:r w:rsidRPr="00354EB5">
              <w:rPr>
                <w:color w:val="000000"/>
                <w:sz w:val="20"/>
                <w:szCs w:val="20"/>
                <w:lang w:val="en-US"/>
              </w:rPr>
              <w:br/>
              <w:t>3.9</w:t>
            </w:r>
            <w:r w:rsidRPr="00354EB5">
              <w:rPr>
                <w:color w:val="000000"/>
                <w:sz w:val="20"/>
                <w:szCs w:val="20"/>
                <w:lang w:val="en-US"/>
              </w:rPr>
              <w:br/>
            </w:r>
            <w:r w:rsidRPr="00354EB5">
              <w:rPr>
                <w:color w:val="000000"/>
                <w:sz w:val="20"/>
                <w:szCs w:val="20"/>
                <w:lang w:val="en-US"/>
              </w:rPr>
              <w:br/>
              <w:t>(0.07)</w:t>
            </w:r>
          </w:p>
        </w:tc>
        <w:tc>
          <w:tcPr>
            <w:tcW w:w="1240" w:type="dxa"/>
            <w:shd w:val="clear" w:color="000000" w:fill="FFFF00"/>
            <w:vAlign w:val="bottom"/>
            <w:hideMark/>
          </w:tcPr>
          <w:p w14:paraId="6321C1BB" w14:textId="77777777" w:rsidR="009A0823" w:rsidRPr="00354EB5" w:rsidRDefault="009A0823" w:rsidP="007A7A3B">
            <w:pPr>
              <w:rPr>
                <w:color w:val="000000"/>
                <w:sz w:val="20"/>
                <w:szCs w:val="20"/>
                <w:lang w:val="en-US"/>
              </w:rPr>
            </w:pPr>
            <w:r w:rsidRPr="00354EB5">
              <w:rPr>
                <w:color w:val="000000"/>
                <w:sz w:val="20"/>
                <w:szCs w:val="20"/>
                <w:lang w:val="en-US"/>
              </w:rPr>
              <w:t>4</w:t>
            </w:r>
            <w:r w:rsidRPr="00354EB5">
              <w:rPr>
                <w:color w:val="000000"/>
                <w:sz w:val="20"/>
                <w:szCs w:val="20"/>
                <w:lang w:val="en-US"/>
              </w:rPr>
              <w:br/>
            </w:r>
            <w:r w:rsidRPr="00354EB5">
              <w:rPr>
                <w:color w:val="000000"/>
                <w:sz w:val="20"/>
                <w:szCs w:val="20"/>
                <w:lang w:val="en-US"/>
              </w:rPr>
              <w:br/>
              <w:t>1.46</w:t>
            </w:r>
            <w:r w:rsidRPr="00354EB5">
              <w:rPr>
                <w:color w:val="000000"/>
                <w:sz w:val="20"/>
                <w:szCs w:val="20"/>
                <w:lang w:val="en-US"/>
              </w:rPr>
              <w:br/>
            </w:r>
            <w:r w:rsidRPr="00354EB5">
              <w:rPr>
                <w:color w:val="000000"/>
                <w:sz w:val="20"/>
                <w:szCs w:val="20"/>
                <w:lang w:val="en-US"/>
              </w:rPr>
              <w:br/>
              <w:t>(2.37)</w:t>
            </w:r>
          </w:p>
        </w:tc>
        <w:tc>
          <w:tcPr>
            <w:tcW w:w="1240" w:type="dxa"/>
            <w:shd w:val="clear" w:color="auto" w:fill="auto"/>
            <w:vAlign w:val="bottom"/>
            <w:hideMark/>
          </w:tcPr>
          <w:p w14:paraId="2111FE20"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2.8</w:t>
            </w:r>
            <w:r w:rsidRPr="00354EB5">
              <w:rPr>
                <w:color w:val="000000"/>
                <w:sz w:val="20"/>
                <w:szCs w:val="20"/>
                <w:lang w:val="en-US"/>
              </w:rPr>
              <w:br/>
            </w:r>
            <w:r w:rsidRPr="00354EB5">
              <w:rPr>
                <w:color w:val="000000"/>
                <w:sz w:val="20"/>
                <w:szCs w:val="20"/>
                <w:lang w:val="en-US"/>
              </w:rPr>
              <w:br/>
              <w:t>(-1.28)</w:t>
            </w:r>
          </w:p>
        </w:tc>
        <w:tc>
          <w:tcPr>
            <w:tcW w:w="1240" w:type="dxa"/>
            <w:shd w:val="clear" w:color="auto" w:fill="auto"/>
            <w:vAlign w:val="bottom"/>
            <w:hideMark/>
          </w:tcPr>
          <w:p w14:paraId="4A4EC746"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1.22</w:t>
            </w:r>
            <w:r w:rsidRPr="00354EB5">
              <w:rPr>
                <w:color w:val="000000"/>
                <w:sz w:val="20"/>
                <w:szCs w:val="20"/>
                <w:lang w:val="en-US"/>
              </w:rPr>
              <w:br/>
            </w:r>
            <w:r w:rsidRPr="00354EB5">
              <w:rPr>
                <w:color w:val="000000"/>
                <w:sz w:val="20"/>
                <w:szCs w:val="20"/>
                <w:lang w:val="en-US"/>
              </w:rPr>
              <w:br/>
              <w:t>(-0.22)</w:t>
            </w:r>
          </w:p>
        </w:tc>
        <w:tc>
          <w:tcPr>
            <w:tcW w:w="1240" w:type="dxa"/>
            <w:shd w:val="clear" w:color="auto" w:fill="auto"/>
            <w:vAlign w:val="bottom"/>
            <w:hideMark/>
          </w:tcPr>
          <w:p w14:paraId="4B3FA45E"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2.92</w:t>
            </w:r>
            <w:r w:rsidRPr="00354EB5">
              <w:rPr>
                <w:color w:val="000000"/>
                <w:sz w:val="20"/>
                <w:szCs w:val="20"/>
                <w:lang w:val="en-US"/>
              </w:rPr>
              <w:br/>
            </w:r>
            <w:r w:rsidRPr="00354EB5">
              <w:rPr>
                <w:color w:val="000000"/>
                <w:sz w:val="20"/>
                <w:szCs w:val="20"/>
                <w:lang w:val="en-US"/>
              </w:rPr>
              <w:br/>
              <w:t>(0.05)</w:t>
            </w:r>
          </w:p>
        </w:tc>
        <w:tc>
          <w:tcPr>
            <w:tcW w:w="1240" w:type="dxa"/>
            <w:shd w:val="clear" w:color="auto" w:fill="auto"/>
            <w:vAlign w:val="bottom"/>
            <w:hideMark/>
          </w:tcPr>
          <w:p w14:paraId="63917F1E"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1.7</w:t>
            </w:r>
            <w:r w:rsidRPr="00354EB5">
              <w:rPr>
                <w:color w:val="000000"/>
                <w:sz w:val="20"/>
                <w:szCs w:val="20"/>
                <w:lang w:val="en-US"/>
              </w:rPr>
              <w:br/>
            </w:r>
            <w:r w:rsidRPr="00354EB5">
              <w:rPr>
                <w:color w:val="000000"/>
                <w:sz w:val="20"/>
                <w:szCs w:val="20"/>
                <w:lang w:val="en-US"/>
              </w:rPr>
              <w:br/>
              <w:t>(-0.61)</w:t>
            </w:r>
          </w:p>
        </w:tc>
      </w:tr>
      <w:tr w:rsidR="009A0823" w:rsidRPr="00354EB5" w14:paraId="07ECCE68" w14:textId="77777777" w:rsidTr="009F6BD6">
        <w:trPr>
          <w:trHeight w:val="900"/>
          <w:jc w:val="center"/>
        </w:trPr>
        <w:tc>
          <w:tcPr>
            <w:tcW w:w="960" w:type="dxa"/>
            <w:shd w:val="clear" w:color="auto" w:fill="auto"/>
            <w:noWrap/>
            <w:vAlign w:val="bottom"/>
            <w:hideMark/>
          </w:tcPr>
          <w:p w14:paraId="5C6914A0" w14:textId="77777777" w:rsidR="009A0823" w:rsidRPr="00354EB5" w:rsidRDefault="009A0823" w:rsidP="007A7A3B">
            <w:pPr>
              <w:rPr>
                <w:color w:val="000000"/>
                <w:sz w:val="20"/>
                <w:szCs w:val="20"/>
                <w:lang w:val="en-US"/>
              </w:rPr>
            </w:pPr>
            <w:r w:rsidRPr="00354EB5">
              <w:rPr>
                <w:color w:val="000000"/>
                <w:sz w:val="20"/>
                <w:szCs w:val="20"/>
                <w:lang w:val="en-US"/>
              </w:rPr>
              <w:t>ANATEL</w:t>
            </w:r>
          </w:p>
        </w:tc>
        <w:tc>
          <w:tcPr>
            <w:tcW w:w="1240" w:type="dxa"/>
            <w:shd w:val="clear" w:color="auto" w:fill="auto"/>
            <w:vAlign w:val="bottom"/>
            <w:hideMark/>
          </w:tcPr>
          <w:p w14:paraId="46491A5D" w14:textId="77777777" w:rsidR="009A0823" w:rsidRPr="00354EB5" w:rsidRDefault="009A0823" w:rsidP="007A7A3B">
            <w:pPr>
              <w:rPr>
                <w:color w:val="000000"/>
                <w:sz w:val="20"/>
                <w:szCs w:val="20"/>
                <w:lang w:val="en-US"/>
              </w:rPr>
            </w:pPr>
            <w:r w:rsidRPr="00354EB5">
              <w:rPr>
                <w:color w:val="000000"/>
                <w:sz w:val="20"/>
                <w:szCs w:val="20"/>
                <w:lang w:val="en-US"/>
              </w:rPr>
              <w:t>4</w:t>
            </w:r>
            <w:r w:rsidRPr="00354EB5">
              <w:rPr>
                <w:color w:val="000000"/>
                <w:sz w:val="20"/>
                <w:szCs w:val="20"/>
                <w:lang w:val="en-US"/>
              </w:rPr>
              <w:br/>
            </w:r>
            <w:r w:rsidRPr="00354EB5">
              <w:rPr>
                <w:color w:val="000000"/>
                <w:sz w:val="20"/>
                <w:szCs w:val="20"/>
                <w:lang w:val="en-US"/>
              </w:rPr>
              <w:br/>
              <w:t>4.45</w:t>
            </w:r>
            <w:r w:rsidRPr="00354EB5">
              <w:rPr>
                <w:color w:val="000000"/>
                <w:sz w:val="20"/>
                <w:szCs w:val="20"/>
                <w:lang w:val="en-US"/>
              </w:rPr>
              <w:br/>
            </w:r>
            <w:r w:rsidRPr="00354EB5">
              <w:rPr>
                <w:color w:val="000000"/>
                <w:sz w:val="20"/>
                <w:szCs w:val="20"/>
                <w:lang w:val="en-US"/>
              </w:rPr>
              <w:br/>
              <w:t>(-0.27)</w:t>
            </w:r>
          </w:p>
        </w:tc>
        <w:tc>
          <w:tcPr>
            <w:tcW w:w="1240" w:type="dxa"/>
            <w:shd w:val="clear" w:color="auto" w:fill="auto"/>
            <w:vAlign w:val="bottom"/>
            <w:hideMark/>
          </w:tcPr>
          <w:p w14:paraId="7D852C43"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1.67</w:t>
            </w:r>
            <w:r w:rsidRPr="00354EB5">
              <w:rPr>
                <w:color w:val="000000"/>
                <w:sz w:val="20"/>
                <w:szCs w:val="20"/>
                <w:lang w:val="en-US"/>
              </w:rPr>
              <w:br/>
            </w:r>
            <w:r w:rsidRPr="00354EB5">
              <w:rPr>
                <w:color w:val="000000"/>
                <w:sz w:val="20"/>
                <w:szCs w:val="20"/>
                <w:lang w:val="en-US"/>
              </w:rPr>
              <w:br/>
              <w:t>(-0.59)</w:t>
            </w:r>
          </w:p>
        </w:tc>
        <w:tc>
          <w:tcPr>
            <w:tcW w:w="1240" w:type="dxa"/>
            <w:shd w:val="clear" w:color="auto" w:fill="auto"/>
            <w:vAlign w:val="bottom"/>
            <w:hideMark/>
          </w:tcPr>
          <w:p w14:paraId="78FFF54E" w14:textId="77777777" w:rsidR="009A0823" w:rsidRPr="00354EB5" w:rsidRDefault="009A0823" w:rsidP="007A7A3B">
            <w:pPr>
              <w:rPr>
                <w:color w:val="000000"/>
                <w:sz w:val="20"/>
                <w:szCs w:val="20"/>
                <w:lang w:val="en-US"/>
              </w:rPr>
            </w:pPr>
            <w:r w:rsidRPr="00354EB5">
              <w:rPr>
                <w:color w:val="000000"/>
                <w:sz w:val="20"/>
                <w:szCs w:val="20"/>
                <w:lang w:val="en-US"/>
              </w:rPr>
              <w:t>4</w:t>
            </w:r>
            <w:r w:rsidRPr="00354EB5">
              <w:rPr>
                <w:color w:val="000000"/>
                <w:sz w:val="20"/>
                <w:szCs w:val="20"/>
                <w:lang w:val="en-US"/>
              </w:rPr>
              <w:br/>
            </w:r>
            <w:r w:rsidRPr="00354EB5">
              <w:rPr>
                <w:color w:val="000000"/>
                <w:sz w:val="20"/>
                <w:szCs w:val="20"/>
                <w:lang w:val="en-US"/>
              </w:rPr>
              <w:br/>
              <w:t>3.2</w:t>
            </w:r>
            <w:r w:rsidRPr="00354EB5">
              <w:rPr>
                <w:color w:val="000000"/>
                <w:sz w:val="20"/>
                <w:szCs w:val="20"/>
                <w:lang w:val="en-US"/>
              </w:rPr>
              <w:br/>
            </w:r>
            <w:r w:rsidRPr="00354EB5">
              <w:rPr>
                <w:color w:val="000000"/>
                <w:sz w:val="20"/>
                <w:szCs w:val="20"/>
                <w:lang w:val="en-US"/>
              </w:rPr>
              <w:br/>
              <w:t>(0.54)</w:t>
            </w:r>
          </w:p>
        </w:tc>
        <w:tc>
          <w:tcPr>
            <w:tcW w:w="1240" w:type="dxa"/>
            <w:shd w:val="clear" w:color="auto" w:fill="auto"/>
            <w:vAlign w:val="bottom"/>
            <w:hideMark/>
          </w:tcPr>
          <w:p w14:paraId="0E72B1FE"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1.39</w:t>
            </w:r>
            <w:r w:rsidRPr="00354EB5">
              <w:rPr>
                <w:color w:val="000000"/>
                <w:sz w:val="20"/>
                <w:szCs w:val="20"/>
                <w:lang w:val="en-US"/>
              </w:rPr>
              <w:br/>
            </w:r>
            <w:r w:rsidRPr="00354EB5">
              <w:rPr>
                <w:color w:val="000000"/>
                <w:sz w:val="20"/>
                <w:szCs w:val="20"/>
                <w:lang w:val="en-US"/>
              </w:rPr>
              <w:br/>
              <w:t>(0.58)</w:t>
            </w:r>
          </w:p>
        </w:tc>
        <w:tc>
          <w:tcPr>
            <w:tcW w:w="1240" w:type="dxa"/>
            <w:shd w:val="clear" w:color="auto" w:fill="auto"/>
            <w:vAlign w:val="bottom"/>
            <w:hideMark/>
          </w:tcPr>
          <w:p w14:paraId="61230C1A"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3.34</w:t>
            </w:r>
            <w:r w:rsidRPr="00354EB5">
              <w:rPr>
                <w:color w:val="000000"/>
                <w:sz w:val="20"/>
                <w:szCs w:val="20"/>
                <w:lang w:val="en-US"/>
              </w:rPr>
              <w:br/>
            </w:r>
            <w:r w:rsidRPr="00354EB5">
              <w:rPr>
                <w:color w:val="000000"/>
                <w:sz w:val="20"/>
                <w:szCs w:val="20"/>
                <w:lang w:val="en-US"/>
              </w:rPr>
              <w:br/>
              <w:t>(-0.22)</w:t>
            </w:r>
          </w:p>
        </w:tc>
        <w:tc>
          <w:tcPr>
            <w:tcW w:w="1240" w:type="dxa"/>
            <w:shd w:val="clear" w:color="auto" w:fill="auto"/>
            <w:vAlign w:val="bottom"/>
            <w:hideMark/>
          </w:tcPr>
          <w:p w14:paraId="18942F71"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1.95</w:t>
            </w:r>
            <w:r w:rsidRPr="00354EB5">
              <w:rPr>
                <w:color w:val="000000"/>
                <w:sz w:val="20"/>
                <w:szCs w:val="20"/>
                <w:lang w:val="en-US"/>
              </w:rPr>
              <w:br/>
            </w:r>
            <w:r w:rsidRPr="00354EB5">
              <w:rPr>
                <w:color w:val="000000"/>
                <w:sz w:val="20"/>
                <w:szCs w:val="20"/>
                <w:lang w:val="en-US"/>
              </w:rPr>
              <w:br/>
              <w:t>(0.04)</w:t>
            </w:r>
          </w:p>
        </w:tc>
      </w:tr>
      <w:tr w:rsidR="009A0823" w:rsidRPr="00354EB5" w14:paraId="307BDB35" w14:textId="77777777" w:rsidTr="009F6BD6">
        <w:trPr>
          <w:trHeight w:val="900"/>
          <w:jc w:val="center"/>
        </w:trPr>
        <w:tc>
          <w:tcPr>
            <w:tcW w:w="960" w:type="dxa"/>
            <w:shd w:val="clear" w:color="auto" w:fill="auto"/>
            <w:noWrap/>
            <w:vAlign w:val="bottom"/>
            <w:hideMark/>
          </w:tcPr>
          <w:p w14:paraId="22B722C8" w14:textId="77777777" w:rsidR="009A0823" w:rsidRPr="00354EB5" w:rsidRDefault="009A0823" w:rsidP="007A7A3B">
            <w:pPr>
              <w:rPr>
                <w:color w:val="000000"/>
                <w:sz w:val="20"/>
                <w:szCs w:val="20"/>
                <w:lang w:val="en-US"/>
              </w:rPr>
            </w:pPr>
            <w:r w:rsidRPr="00354EB5">
              <w:rPr>
                <w:color w:val="000000"/>
                <w:sz w:val="20"/>
                <w:szCs w:val="20"/>
                <w:lang w:val="en-US"/>
              </w:rPr>
              <w:t>ANCINE</w:t>
            </w:r>
          </w:p>
        </w:tc>
        <w:tc>
          <w:tcPr>
            <w:tcW w:w="1240" w:type="dxa"/>
            <w:shd w:val="clear" w:color="auto" w:fill="auto"/>
            <w:vAlign w:val="bottom"/>
            <w:hideMark/>
          </w:tcPr>
          <w:p w14:paraId="66BE1291"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2.78</w:t>
            </w:r>
            <w:r w:rsidRPr="00354EB5">
              <w:rPr>
                <w:color w:val="000000"/>
                <w:sz w:val="20"/>
                <w:szCs w:val="20"/>
                <w:lang w:val="en-US"/>
              </w:rPr>
              <w:br/>
            </w:r>
            <w:r w:rsidRPr="00354EB5">
              <w:rPr>
                <w:color w:val="000000"/>
                <w:sz w:val="20"/>
                <w:szCs w:val="20"/>
                <w:lang w:val="en-US"/>
              </w:rPr>
              <w:br/>
              <w:t>(0.16)</w:t>
            </w:r>
          </w:p>
        </w:tc>
        <w:tc>
          <w:tcPr>
            <w:tcW w:w="1240" w:type="dxa"/>
            <w:shd w:val="clear" w:color="auto" w:fill="auto"/>
            <w:vAlign w:val="bottom"/>
            <w:hideMark/>
          </w:tcPr>
          <w:p w14:paraId="24DB428F"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1.04</w:t>
            </w:r>
            <w:r w:rsidRPr="00354EB5">
              <w:rPr>
                <w:color w:val="000000"/>
                <w:sz w:val="20"/>
                <w:szCs w:val="20"/>
                <w:lang w:val="en-US"/>
              </w:rPr>
              <w:br/>
            </w:r>
            <w:r w:rsidRPr="00354EB5">
              <w:rPr>
                <w:color w:val="000000"/>
                <w:sz w:val="20"/>
                <w:szCs w:val="20"/>
                <w:lang w:val="en-US"/>
              </w:rPr>
              <w:br/>
              <w:t>(-0.05)</w:t>
            </w:r>
          </w:p>
        </w:tc>
        <w:tc>
          <w:tcPr>
            <w:tcW w:w="1240" w:type="dxa"/>
            <w:shd w:val="clear" w:color="auto" w:fill="auto"/>
            <w:vAlign w:val="bottom"/>
            <w:hideMark/>
          </w:tcPr>
          <w:p w14:paraId="0A95216C"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2</w:t>
            </w:r>
            <w:r w:rsidRPr="00354EB5">
              <w:rPr>
                <w:color w:val="000000"/>
                <w:sz w:val="20"/>
                <w:szCs w:val="20"/>
                <w:lang w:val="en-US"/>
              </w:rPr>
              <w:br/>
            </w:r>
            <w:r w:rsidRPr="00354EB5">
              <w:rPr>
                <w:color w:val="000000"/>
                <w:sz w:val="20"/>
                <w:szCs w:val="20"/>
                <w:lang w:val="en-US"/>
              </w:rPr>
              <w:br/>
              <w:t>(-0.83)</w:t>
            </w:r>
          </w:p>
        </w:tc>
        <w:tc>
          <w:tcPr>
            <w:tcW w:w="1240" w:type="dxa"/>
            <w:shd w:val="clear" w:color="auto" w:fill="auto"/>
            <w:vAlign w:val="bottom"/>
            <w:hideMark/>
          </w:tcPr>
          <w:p w14:paraId="162FEBED"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0.87</w:t>
            </w:r>
            <w:r w:rsidRPr="00354EB5">
              <w:rPr>
                <w:color w:val="000000"/>
                <w:sz w:val="20"/>
                <w:szCs w:val="20"/>
                <w:lang w:val="en-US"/>
              </w:rPr>
              <w:br/>
            </w:r>
            <w:r w:rsidRPr="00354EB5">
              <w:rPr>
                <w:color w:val="000000"/>
                <w:sz w:val="20"/>
                <w:szCs w:val="20"/>
                <w:lang w:val="en-US"/>
              </w:rPr>
              <w:br/>
              <w:t>(0.15)</w:t>
            </w:r>
          </w:p>
        </w:tc>
        <w:tc>
          <w:tcPr>
            <w:tcW w:w="1240" w:type="dxa"/>
            <w:shd w:val="clear" w:color="auto" w:fill="auto"/>
            <w:vAlign w:val="bottom"/>
            <w:hideMark/>
          </w:tcPr>
          <w:p w14:paraId="477AA5B5"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2.09</w:t>
            </w:r>
            <w:r w:rsidRPr="00354EB5">
              <w:rPr>
                <w:color w:val="000000"/>
                <w:sz w:val="20"/>
                <w:szCs w:val="20"/>
                <w:lang w:val="en-US"/>
              </w:rPr>
              <w:br/>
            </w:r>
            <w:r w:rsidRPr="00354EB5">
              <w:rPr>
                <w:color w:val="000000"/>
                <w:sz w:val="20"/>
                <w:szCs w:val="20"/>
                <w:lang w:val="en-US"/>
              </w:rPr>
              <w:br/>
              <w:t>(-0.07)</w:t>
            </w:r>
          </w:p>
        </w:tc>
        <w:tc>
          <w:tcPr>
            <w:tcW w:w="1240" w:type="dxa"/>
            <w:shd w:val="clear" w:color="auto" w:fill="auto"/>
            <w:vAlign w:val="bottom"/>
            <w:hideMark/>
          </w:tcPr>
          <w:p w14:paraId="4733FCF3"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1.22</w:t>
            </w:r>
            <w:r w:rsidRPr="00354EB5">
              <w:rPr>
                <w:color w:val="000000"/>
                <w:sz w:val="20"/>
                <w:szCs w:val="20"/>
                <w:lang w:val="en-US"/>
              </w:rPr>
              <w:br/>
            </w:r>
            <w:r w:rsidRPr="00354EB5">
              <w:rPr>
                <w:color w:val="000000"/>
                <w:sz w:val="20"/>
                <w:szCs w:val="20"/>
                <w:lang w:val="en-US"/>
              </w:rPr>
              <w:br/>
              <w:t>(0.79)</w:t>
            </w:r>
          </w:p>
        </w:tc>
      </w:tr>
      <w:tr w:rsidR="009A0823" w:rsidRPr="00354EB5" w14:paraId="75A4D15E" w14:textId="77777777" w:rsidTr="009F6BD6">
        <w:trPr>
          <w:trHeight w:val="900"/>
          <w:jc w:val="center"/>
        </w:trPr>
        <w:tc>
          <w:tcPr>
            <w:tcW w:w="960" w:type="dxa"/>
            <w:shd w:val="clear" w:color="auto" w:fill="auto"/>
            <w:noWrap/>
            <w:vAlign w:val="bottom"/>
            <w:hideMark/>
          </w:tcPr>
          <w:p w14:paraId="1A954D6F" w14:textId="77777777" w:rsidR="009A0823" w:rsidRPr="00354EB5" w:rsidRDefault="009A0823" w:rsidP="007A7A3B">
            <w:pPr>
              <w:rPr>
                <w:color w:val="000000"/>
                <w:sz w:val="20"/>
                <w:szCs w:val="20"/>
                <w:lang w:val="en-US"/>
              </w:rPr>
            </w:pPr>
            <w:r w:rsidRPr="00354EB5">
              <w:rPr>
                <w:color w:val="000000"/>
                <w:sz w:val="20"/>
                <w:szCs w:val="20"/>
                <w:lang w:val="en-US"/>
              </w:rPr>
              <w:t>ANEEL</w:t>
            </w:r>
          </w:p>
        </w:tc>
        <w:tc>
          <w:tcPr>
            <w:tcW w:w="1240" w:type="dxa"/>
            <w:shd w:val="clear" w:color="auto" w:fill="auto"/>
            <w:vAlign w:val="bottom"/>
            <w:hideMark/>
          </w:tcPr>
          <w:p w14:paraId="6CC8523F" w14:textId="77777777" w:rsidR="009A0823" w:rsidRPr="00354EB5" w:rsidRDefault="009A0823" w:rsidP="007A7A3B">
            <w:pPr>
              <w:rPr>
                <w:color w:val="000000"/>
                <w:sz w:val="20"/>
                <w:szCs w:val="20"/>
                <w:lang w:val="en-US"/>
              </w:rPr>
            </w:pPr>
            <w:r w:rsidRPr="00354EB5">
              <w:rPr>
                <w:color w:val="000000"/>
                <w:sz w:val="20"/>
                <w:szCs w:val="20"/>
                <w:lang w:val="en-US"/>
              </w:rPr>
              <w:t>5</w:t>
            </w:r>
            <w:r w:rsidRPr="00354EB5">
              <w:rPr>
                <w:color w:val="000000"/>
                <w:sz w:val="20"/>
                <w:szCs w:val="20"/>
                <w:lang w:val="en-US"/>
              </w:rPr>
              <w:br/>
            </w:r>
            <w:r w:rsidRPr="00354EB5">
              <w:rPr>
                <w:color w:val="000000"/>
                <w:sz w:val="20"/>
                <w:szCs w:val="20"/>
                <w:lang w:val="en-US"/>
              </w:rPr>
              <w:br/>
              <w:t>4.17</w:t>
            </w:r>
            <w:r w:rsidRPr="00354EB5">
              <w:rPr>
                <w:color w:val="000000"/>
                <w:sz w:val="20"/>
                <w:szCs w:val="20"/>
                <w:lang w:val="en-US"/>
              </w:rPr>
              <w:br/>
            </w:r>
            <w:r w:rsidRPr="00354EB5">
              <w:rPr>
                <w:color w:val="000000"/>
                <w:sz w:val="20"/>
                <w:szCs w:val="20"/>
                <w:lang w:val="en-US"/>
              </w:rPr>
              <w:br/>
              <w:t>(0.51)</w:t>
            </w:r>
          </w:p>
        </w:tc>
        <w:tc>
          <w:tcPr>
            <w:tcW w:w="1240" w:type="dxa"/>
            <w:shd w:val="clear" w:color="auto" w:fill="auto"/>
            <w:vAlign w:val="bottom"/>
            <w:hideMark/>
          </w:tcPr>
          <w:p w14:paraId="5C081A32" w14:textId="77777777" w:rsidR="009A0823" w:rsidRPr="00354EB5" w:rsidRDefault="009A0823" w:rsidP="007A7A3B">
            <w:pPr>
              <w:rPr>
                <w:color w:val="000000"/>
                <w:sz w:val="20"/>
                <w:szCs w:val="20"/>
                <w:lang w:val="en-US"/>
              </w:rPr>
            </w:pPr>
            <w:r w:rsidRPr="00354EB5">
              <w:rPr>
                <w:color w:val="000000"/>
                <w:sz w:val="20"/>
                <w:szCs w:val="20"/>
                <w:lang w:val="en-US"/>
              </w:rPr>
              <w:t>0</w:t>
            </w:r>
            <w:r w:rsidRPr="00354EB5">
              <w:rPr>
                <w:color w:val="000000"/>
                <w:sz w:val="20"/>
                <w:szCs w:val="20"/>
                <w:lang w:val="en-US"/>
              </w:rPr>
              <w:br/>
            </w:r>
            <w:r w:rsidRPr="00354EB5">
              <w:rPr>
                <w:color w:val="000000"/>
                <w:sz w:val="20"/>
                <w:szCs w:val="20"/>
                <w:lang w:val="en-US"/>
              </w:rPr>
              <w:br/>
              <w:t>1.57</w:t>
            </w:r>
            <w:r w:rsidRPr="00354EB5">
              <w:rPr>
                <w:color w:val="000000"/>
                <w:sz w:val="20"/>
                <w:szCs w:val="20"/>
                <w:lang w:val="en-US"/>
              </w:rPr>
              <w:br/>
            </w:r>
            <w:r w:rsidRPr="00354EB5">
              <w:rPr>
                <w:color w:val="000000"/>
                <w:sz w:val="20"/>
                <w:szCs w:val="20"/>
                <w:lang w:val="en-US"/>
              </w:rPr>
              <w:br/>
              <w:t>(-1.42)</w:t>
            </w:r>
          </w:p>
        </w:tc>
        <w:tc>
          <w:tcPr>
            <w:tcW w:w="1240" w:type="dxa"/>
            <w:shd w:val="clear" w:color="auto" w:fill="auto"/>
            <w:vAlign w:val="bottom"/>
            <w:hideMark/>
          </w:tcPr>
          <w:p w14:paraId="3DE1CBCD" w14:textId="77777777" w:rsidR="009A0823" w:rsidRPr="00354EB5" w:rsidRDefault="009A0823" w:rsidP="007A7A3B">
            <w:pPr>
              <w:rPr>
                <w:color w:val="000000"/>
                <w:sz w:val="20"/>
                <w:szCs w:val="20"/>
                <w:lang w:val="en-US"/>
              </w:rPr>
            </w:pPr>
            <w:r w:rsidRPr="00354EB5">
              <w:rPr>
                <w:color w:val="000000"/>
                <w:sz w:val="20"/>
                <w:szCs w:val="20"/>
                <w:lang w:val="en-US"/>
              </w:rPr>
              <w:t>5</w:t>
            </w:r>
            <w:r w:rsidRPr="00354EB5">
              <w:rPr>
                <w:color w:val="000000"/>
                <w:sz w:val="20"/>
                <w:szCs w:val="20"/>
                <w:lang w:val="en-US"/>
              </w:rPr>
              <w:br/>
            </w:r>
            <w:r w:rsidRPr="00354EB5">
              <w:rPr>
                <w:color w:val="000000"/>
                <w:sz w:val="20"/>
                <w:szCs w:val="20"/>
                <w:lang w:val="en-US"/>
              </w:rPr>
              <w:br/>
              <w:t>3</w:t>
            </w:r>
            <w:r w:rsidRPr="00354EB5">
              <w:rPr>
                <w:color w:val="000000"/>
                <w:sz w:val="20"/>
                <w:szCs w:val="20"/>
                <w:lang w:val="en-US"/>
              </w:rPr>
              <w:br/>
            </w:r>
            <w:r w:rsidRPr="00354EB5">
              <w:rPr>
                <w:color w:val="000000"/>
                <w:sz w:val="20"/>
                <w:szCs w:val="20"/>
                <w:lang w:val="en-US"/>
              </w:rPr>
              <w:br/>
              <w:t>(1.38)</w:t>
            </w:r>
          </w:p>
        </w:tc>
        <w:tc>
          <w:tcPr>
            <w:tcW w:w="1240" w:type="dxa"/>
            <w:shd w:val="clear" w:color="auto" w:fill="auto"/>
            <w:vAlign w:val="bottom"/>
            <w:hideMark/>
          </w:tcPr>
          <w:p w14:paraId="1A5456EF"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1.3</w:t>
            </w:r>
            <w:r w:rsidRPr="00354EB5">
              <w:rPr>
                <w:color w:val="000000"/>
                <w:sz w:val="20"/>
                <w:szCs w:val="20"/>
                <w:lang w:val="en-US"/>
              </w:rPr>
              <w:br/>
            </w:r>
            <w:r w:rsidRPr="00354EB5">
              <w:rPr>
                <w:color w:val="000000"/>
                <w:sz w:val="20"/>
                <w:szCs w:val="20"/>
                <w:lang w:val="en-US"/>
              </w:rPr>
              <w:br/>
              <w:t>(-0.3)</w:t>
            </w:r>
          </w:p>
        </w:tc>
        <w:tc>
          <w:tcPr>
            <w:tcW w:w="1240" w:type="dxa"/>
            <w:shd w:val="clear" w:color="auto" w:fill="auto"/>
            <w:vAlign w:val="bottom"/>
            <w:hideMark/>
          </w:tcPr>
          <w:p w14:paraId="3097D209"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3.13</w:t>
            </w:r>
            <w:r w:rsidRPr="00354EB5">
              <w:rPr>
                <w:color w:val="000000"/>
                <w:sz w:val="20"/>
                <w:szCs w:val="20"/>
                <w:lang w:val="en-US"/>
              </w:rPr>
              <w:br/>
            </w:r>
            <w:r w:rsidRPr="00354EB5">
              <w:rPr>
                <w:color w:val="000000"/>
                <w:sz w:val="20"/>
                <w:szCs w:val="20"/>
                <w:lang w:val="en-US"/>
              </w:rPr>
              <w:br/>
              <w:t>(-0.77)</w:t>
            </w:r>
          </w:p>
        </w:tc>
        <w:tc>
          <w:tcPr>
            <w:tcW w:w="1240" w:type="dxa"/>
            <w:shd w:val="clear" w:color="auto" w:fill="auto"/>
            <w:vAlign w:val="bottom"/>
            <w:hideMark/>
          </w:tcPr>
          <w:p w14:paraId="4B617A7C"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1.83</w:t>
            </w:r>
            <w:r w:rsidRPr="00354EB5">
              <w:rPr>
                <w:color w:val="000000"/>
                <w:sz w:val="20"/>
                <w:szCs w:val="20"/>
                <w:lang w:val="en-US"/>
              </w:rPr>
              <w:br/>
            </w:r>
            <w:r w:rsidRPr="00354EB5">
              <w:rPr>
                <w:color w:val="000000"/>
                <w:sz w:val="20"/>
                <w:szCs w:val="20"/>
                <w:lang w:val="en-US"/>
              </w:rPr>
              <w:br/>
              <w:t>(0.15)</w:t>
            </w:r>
          </w:p>
        </w:tc>
      </w:tr>
      <w:tr w:rsidR="009A0823" w:rsidRPr="00354EB5" w14:paraId="6C9345C1" w14:textId="77777777" w:rsidTr="009F6BD6">
        <w:trPr>
          <w:trHeight w:val="900"/>
          <w:jc w:val="center"/>
        </w:trPr>
        <w:tc>
          <w:tcPr>
            <w:tcW w:w="960" w:type="dxa"/>
            <w:shd w:val="clear" w:color="auto" w:fill="auto"/>
            <w:noWrap/>
            <w:vAlign w:val="bottom"/>
            <w:hideMark/>
          </w:tcPr>
          <w:p w14:paraId="4F00F9AF" w14:textId="77777777" w:rsidR="009A0823" w:rsidRPr="00354EB5" w:rsidRDefault="009A0823" w:rsidP="007A7A3B">
            <w:pPr>
              <w:rPr>
                <w:color w:val="000000"/>
                <w:sz w:val="20"/>
                <w:szCs w:val="20"/>
                <w:lang w:val="en-US"/>
              </w:rPr>
            </w:pPr>
            <w:r w:rsidRPr="00354EB5">
              <w:rPr>
                <w:color w:val="000000"/>
                <w:sz w:val="20"/>
                <w:szCs w:val="20"/>
                <w:lang w:val="en-US"/>
              </w:rPr>
              <w:t>ANS</w:t>
            </w:r>
          </w:p>
        </w:tc>
        <w:tc>
          <w:tcPr>
            <w:tcW w:w="1240" w:type="dxa"/>
            <w:shd w:val="clear" w:color="auto" w:fill="auto"/>
            <w:vAlign w:val="bottom"/>
            <w:hideMark/>
          </w:tcPr>
          <w:p w14:paraId="73779632" w14:textId="77777777" w:rsidR="009A0823" w:rsidRPr="00354EB5" w:rsidRDefault="009A0823" w:rsidP="007A7A3B">
            <w:pPr>
              <w:rPr>
                <w:color w:val="000000"/>
                <w:sz w:val="20"/>
                <w:szCs w:val="20"/>
                <w:lang w:val="en-US"/>
              </w:rPr>
            </w:pPr>
            <w:r w:rsidRPr="00354EB5">
              <w:rPr>
                <w:color w:val="000000"/>
                <w:sz w:val="20"/>
                <w:szCs w:val="20"/>
                <w:lang w:val="en-US"/>
              </w:rPr>
              <w:t>5</w:t>
            </w:r>
            <w:r w:rsidRPr="00354EB5">
              <w:rPr>
                <w:color w:val="000000"/>
                <w:sz w:val="20"/>
                <w:szCs w:val="20"/>
                <w:lang w:val="en-US"/>
              </w:rPr>
              <w:br/>
            </w:r>
            <w:r w:rsidRPr="00354EB5">
              <w:rPr>
                <w:color w:val="000000"/>
                <w:sz w:val="20"/>
                <w:szCs w:val="20"/>
                <w:lang w:val="en-US"/>
              </w:rPr>
              <w:br/>
              <w:t>4.45</w:t>
            </w:r>
            <w:r w:rsidRPr="00354EB5">
              <w:rPr>
                <w:color w:val="000000"/>
                <w:sz w:val="20"/>
                <w:szCs w:val="20"/>
                <w:lang w:val="en-US"/>
              </w:rPr>
              <w:br/>
            </w:r>
            <w:r w:rsidRPr="00354EB5">
              <w:rPr>
                <w:color w:val="000000"/>
                <w:sz w:val="20"/>
                <w:szCs w:val="20"/>
                <w:lang w:val="en-US"/>
              </w:rPr>
              <w:br/>
              <w:t>(0.33)</w:t>
            </w:r>
          </w:p>
        </w:tc>
        <w:tc>
          <w:tcPr>
            <w:tcW w:w="1240" w:type="dxa"/>
            <w:shd w:val="clear" w:color="auto" w:fill="auto"/>
            <w:vAlign w:val="bottom"/>
            <w:hideMark/>
          </w:tcPr>
          <w:p w14:paraId="4DCA0462"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1.67</w:t>
            </w:r>
            <w:r w:rsidRPr="00354EB5">
              <w:rPr>
                <w:color w:val="000000"/>
                <w:sz w:val="20"/>
                <w:szCs w:val="20"/>
                <w:lang w:val="en-US"/>
              </w:rPr>
              <w:br/>
            </w:r>
            <w:r w:rsidRPr="00354EB5">
              <w:rPr>
                <w:color w:val="000000"/>
                <w:sz w:val="20"/>
                <w:szCs w:val="20"/>
                <w:lang w:val="en-US"/>
              </w:rPr>
              <w:br/>
              <w:t>(1.17)</w:t>
            </w:r>
          </w:p>
        </w:tc>
        <w:tc>
          <w:tcPr>
            <w:tcW w:w="1240" w:type="dxa"/>
            <w:shd w:val="clear" w:color="auto" w:fill="auto"/>
            <w:vAlign w:val="bottom"/>
            <w:hideMark/>
          </w:tcPr>
          <w:p w14:paraId="5A170622"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3.2</w:t>
            </w:r>
            <w:r w:rsidRPr="00354EB5">
              <w:rPr>
                <w:color w:val="000000"/>
                <w:sz w:val="20"/>
                <w:szCs w:val="20"/>
                <w:lang w:val="en-US"/>
              </w:rPr>
              <w:br/>
            </w:r>
            <w:r w:rsidRPr="00354EB5">
              <w:rPr>
                <w:color w:val="000000"/>
                <w:sz w:val="20"/>
                <w:szCs w:val="20"/>
                <w:lang w:val="en-US"/>
              </w:rPr>
              <w:br/>
              <w:t>(-0.13)</w:t>
            </w:r>
          </w:p>
        </w:tc>
        <w:tc>
          <w:tcPr>
            <w:tcW w:w="1240" w:type="dxa"/>
            <w:shd w:val="clear" w:color="auto" w:fill="auto"/>
            <w:vAlign w:val="bottom"/>
            <w:hideMark/>
          </w:tcPr>
          <w:p w14:paraId="40531AB9" w14:textId="77777777" w:rsidR="009A0823" w:rsidRPr="00354EB5" w:rsidRDefault="009A0823" w:rsidP="007A7A3B">
            <w:pPr>
              <w:rPr>
                <w:color w:val="000000"/>
                <w:sz w:val="20"/>
                <w:szCs w:val="20"/>
                <w:lang w:val="en-US"/>
              </w:rPr>
            </w:pPr>
            <w:r w:rsidRPr="00354EB5">
              <w:rPr>
                <w:color w:val="000000"/>
                <w:sz w:val="20"/>
                <w:szCs w:val="20"/>
                <w:lang w:val="en-US"/>
              </w:rPr>
              <w:t>0</w:t>
            </w:r>
            <w:r w:rsidRPr="00354EB5">
              <w:rPr>
                <w:color w:val="000000"/>
                <w:sz w:val="20"/>
                <w:szCs w:val="20"/>
                <w:lang w:val="en-US"/>
              </w:rPr>
              <w:br/>
            </w:r>
            <w:r w:rsidRPr="00354EB5">
              <w:rPr>
                <w:color w:val="000000"/>
                <w:sz w:val="20"/>
                <w:szCs w:val="20"/>
                <w:lang w:val="en-US"/>
              </w:rPr>
              <w:br/>
              <w:t>1.39</w:t>
            </w:r>
            <w:r w:rsidRPr="00354EB5">
              <w:rPr>
                <w:color w:val="000000"/>
                <w:sz w:val="20"/>
                <w:szCs w:val="20"/>
                <w:lang w:val="en-US"/>
              </w:rPr>
              <w:br/>
            </w:r>
            <w:r w:rsidRPr="00354EB5">
              <w:rPr>
                <w:color w:val="000000"/>
                <w:sz w:val="20"/>
                <w:szCs w:val="20"/>
                <w:lang w:val="en-US"/>
              </w:rPr>
              <w:br/>
              <w:t>(-1.33)</w:t>
            </w:r>
          </w:p>
        </w:tc>
        <w:tc>
          <w:tcPr>
            <w:tcW w:w="1240" w:type="dxa"/>
            <w:shd w:val="clear" w:color="auto" w:fill="auto"/>
            <w:vAlign w:val="bottom"/>
            <w:hideMark/>
          </w:tcPr>
          <w:p w14:paraId="4F34F2EA"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3.34</w:t>
            </w:r>
            <w:r w:rsidRPr="00354EB5">
              <w:rPr>
                <w:color w:val="000000"/>
                <w:sz w:val="20"/>
                <w:szCs w:val="20"/>
                <w:lang w:val="en-US"/>
              </w:rPr>
              <w:br/>
            </w:r>
            <w:r w:rsidRPr="00354EB5">
              <w:rPr>
                <w:color w:val="000000"/>
                <w:sz w:val="20"/>
                <w:szCs w:val="20"/>
                <w:lang w:val="en-US"/>
              </w:rPr>
              <w:br/>
              <w:t>(-0.22)</w:t>
            </w:r>
          </w:p>
        </w:tc>
        <w:tc>
          <w:tcPr>
            <w:tcW w:w="1240" w:type="dxa"/>
            <w:shd w:val="clear" w:color="auto" w:fill="auto"/>
            <w:vAlign w:val="bottom"/>
            <w:hideMark/>
          </w:tcPr>
          <w:p w14:paraId="3D57CE54"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1.95</w:t>
            </w:r>
            <w:r w:rsidRPr="00354EB5">
              <w:rPr>
                <w:color w:val="000000"/>
                <w:sz w:val="20"/>
                <w:szCs w:val="20"/>
                <w:lang w:val="en-US"/>
              </w:rPr>
              <w:br/>
            </w:r>
            <w:r w:rsidRPr="00354EB5">
              <w:rPr>
                <w:color w:val="000000"/>
                <w:sz w:val="20"/>
                <w:szCs w:val="20"/>
                <w:lang w:val="en-US"/>
              </w:rPr>
              <w:br/>
              <w:t>(0.04)</w:t>
            </w:r>
          </w:p>
        </w:tc>
      </w:tr>
      <w:tr w:rsidR="009A0823" w:rsidRPr="00354EB5" w14:paraId="27EC1D95" w14:textId="77777777" w:rsidTr="009F6BD6">
        <w:trPr>
          <w:trHeight w:val="900"/>
          <w:jc w:val="center"/>
        </w:trPr>
        <w:tc>
          <w:tcPr>
            <w:tcW w:w="960" w:type="dxa"/>
            <w:shd w:val="clear" w:color="auto" w:fill="auto"/>
            <w:noWrap/>
            <w:vAlign w:val="bottom"/>
            <w:hideMark/>
          </w:tcPr>
          <w:p w14:paraId="68E7E3C3" w14:textId="77777777" w:rsidR="009A0823" w:rsidRPr="00354EB5" w:rsidRDefault="009A0823" w:rsidP="007A7A3B">
            <w:pPr>
              <w:rPr>
                <w:color w:val="000000"/>
                <w:sz w:val="20"/>
                <w:szCs w:val="20"/>
                <w:lang w:val="en-US"/>
              </w:rPr>
            </w:pPr>
            <w:r w:rsidRPr="00354EB5">
              <w:rPr>
                <w:color w:val="000000"/>
                <w:sz w:val="20"/>
                <w:szCs w:val="20"/>
                <w:lang w:val="en-US"/>
              </w:rPr>
              <w:t>ANTAQ</w:t>
            </w:r>
          </w:p>
        </w:tc>
        <w:tc>
          <w:tcPr>
            <w:tcW w:w="1240" w:type="dxa"/>
            <w:shd w:val="clear" w:color="auto" w:fill="auto"/>
            <w:vAlign w:val="bottom"/>
            <w:hideMark/>
          </w:tcPr>
          <w:p w14:paraId="2319AA5A"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1.95</w:t>
            </w:r>
            <w:r w:rsidRPr="00354EB5">
              <w:rPr>
                <w:color w:val="000000"/>
                <w:sz w:val="20"/>
                <w:szCs w:val="20"/>
                <w:lang w:val="en-US"/>
              </w:rPr>
              <w:br/>
            </w:r>
            <w:r w:rsidRPr="00354EB5">
              <w:rPr>
                <w:color w:val="000000"/>
                <w:sz w:val="20"/>
                <w:szCs w:val="20"/>
                <w:lang w:val="en-US"/>
              </w:rPr>
              <w:br/>
              <w:t>(-0.82)</w:t>
            </w:r>
          </w:p>
        </w:tc>
        <w:tc>
          <w:tcPr>
            <w:tcW w:w="1240" w:type="dxa"/>
            <w:shd w:val="clear" w:color="auto" w:fill="auto"/>
            <w:vAlign w:val="bottom"/>
            <w:hideMark/>
          </w:tcPr>
          <w:p w14:paraId="2AA8F180" w14:textId="77777777" w:rsidR="009A0823" w:rsidRPr="00354EB5" w:rsidRDefault="009A0823" w:rsidP="007A7A3B">
            <w:pPr>
              <w:rPr>
                <w:color w:val="000000"/>
                <w:sz w:val="20"/>
                <w:szCs w:val="20"/>
                <w:lang w:val="en-US"/>
              </w:rPr>
            </w:pPr>
            <w:r w:rsidRPr="00354EB5">
              <w:rPr>
                <w:color w:val="000000"/>
                <w:sz w:val="20"/>
                <w:szCs w:val="20"/>
                <w:lang w:val="en-US"/>
              </w:rPr>
              <w:t>0</w:t>
            </w:r>
            <w:r w:rsidRPr="00354EB5">
              <w:rPr>
                <w:color w:val="000000"/>
                <w:sz w:val="20"/>
                <w:szCs w:val="20"/>
                <w:lang w:val="en-US"/>
              </w:rPr>
              <w:br/>
            </w:r>
            <w:r w:rsidRPr="00354EB5">
              <w:rPr>
                <w:color w:val="000000"/>
                <w:sz w:val="20"/>
                <w:szCs w:val="20"/>
                <w:lang w:val="en-US"/>
              </w:rPr>
              <w:br/>
              <w:t>0.73</w:t>
            </w:r>
            <w:r w:rsidRPr="00354EB5">
              <w:rPr>
                <w:color w:val="000000"/>
                <w:sz w:val="20"/>
                <w:szCs w:val="20"/>
                <w:lang w:val="en-US"/>
              </w:rPr>
              <w:br/>
            </w:r>
            <w:r w:rsidRPr="00354EB5">
              <w:rPr>
                <w:color w:val="000000"/>
                <w:sz w:val="20"/>
                <w:szCs w:val="20"/>
                <w:lang w:val="en-US"/>
              </w:rPr>
              <w:br/>
              <w:t>(-0.93)</w:t>
            </w:r>
          </w:p>
        </w:tc>
        <w:tc>
          <w:tcPr>
            <w:tcW w:w="1240" w:type="dxa"/>
            <w:shd w:val="clear" w:color="000000" w:fill="FFFF00"/>
            <w:vAlign w:val="bottom"/>
            <w:hideMark/>
          </w:tcPr>
          <w:p w14:paraId="2E4574D2" w14:textId="77777777" w:rsidR="009A0823" w:rsidRPr="00354EB5" w:rsidRDefault="009A0823" w:rsidP="007A7A3B">
            <w:pPr>
              <w:rPr>
                <w:color w:val="000000"/>
                <w:sz w:val="20"/>
                <w:szCs w:val="20"/>
                <w:lang w:val="en-US"/>
              </w:rPr>
            </w:pPr>
            <w:r w:rsidRPr="00354EB5">
              <w:rPr>
                <w:color w:val="000000"/>
                <w:sz w:val="20"/>
                <w:szCs w:val="20"/>
                <w:lang w:val="en-US"/>
              </w:rPr>
              <w:t>4</w:t>
            </w:r>
            <w:r w:rsidRPr="00354EB5">
              <w:rPr>
                <w:color w:val="000000"/>
                <w:sz w:val="20"/>
                <w:szCs w:val="20"/>
                <w:lang w:val="en-US"/>
              </w:rPr>
              <w:br/>
            </w:r>
            <w:r w:rsidRPr="00354EB5">
              <w:rPr>
                <w:color w:val="000000"/>
                <w:sz w:val="20"/>
                <w:szCs w:val="20"/>
                <w:lang w:val="en-US"/>
              </w:rPr>
              <w:br/>
              <w:t>1.4</w:t>
            </w:r>
            <w:r w:rsidRPr="00354EB5">
              <w:rPr>
                <w:color w:val="000000"/>
                <w:sz w:val="20"/>
                <w:szCs w:val="20"/>
                <w:lang w:val="en-US"/>
              </w:rPr>
              <w:br/>
            </w:r>
            <w:r w:rsidRPr="00354EB5">
              <w:rPr>
                <w:color w:val="000000"/>
                <w:sz w:val="20"/>
                <w:szCs w:val="20"/>
                <w:lang w:val="en-US"/>
              </w:rPr>
              <w:br/>
              <w:t>(2.54)</w:t>
            </w:r>
          </w:p>
        </w:tc>
        <w:tc>
          <w:tcPr>
            <w:tcW w:w="1240" w:type="dxa"/>
            <w:shd w:val="clear" w:color="auto" w:fill="auto"/>
            <w:vAlign w:val="bottom"/>
            <w:hideMark/>
          </w:tcPr>
          <w:p w14:paraId="399F7468" w14:textId="77777777" w:rsidR="009A0823" w:rsidRPr="00354EB5" w:rsidRDefault="009A0823" w:rsidP="007A7A3B">
            <w:pPr>
              <w:rPr>
                <w:color w:val="000000"/>
                <w:sz w:val="20"/>
                <w:szCs w:val="20"/>
                <w:lang w:val="en-US"/>
              </w:rPr>
            </w:pPr>
            <w:r w:rsidRPr="00354EB5">
              <w:rPr>
                <w:color w:val="000000"/>
                <w:sz w:val="20"/>
                <w:szCs w:val="20"/>
                <w:lang w:val="en-US"/>
              </w:rPr>
              <w:t>0</w:t>
            </w:r>
            <w:r w:rsidRPr="00354EB5">
              <w:rPr>
                <w:color w:val="000000"/>
                <w:sz w:val="20"/>
                <w:szCs w:val="20"/>
                <w:lang w:val="en-US"/>
              </w:rPr>
              <w:br/>
            </w:r>
            <w:r w:rsidRPr="00354EB5">
              <w:rPr>
                <w:color w:val="000000"/>
                <w:sz w:val="20"/>
                <w:szCs w:val="20"/>
                <w:lang w:val="en-US"/>
              </w:rPr>
              <w:br/>
              <w:t>0.61</w:t>
            </w:r>
            <w:r w:rsidRPr="00354EB5">
              <w:rPr>
                <w:color w:val="000000"/>
                <w:sz w:val="20"/>
                <w:szCs w:val="20"/>
                <w:lang w:val="en-US"/>
              </w:rPr>
              <w:br/>
            </w:r>
            <w:r w:rsidRPr="00354EB5">
              <w:rPr>
                <w:color w:val="000000"/>
                <w:sz w:val="20"/>
                <w:szCs w:val="20"/>
                <w:lang w:val="en-US"/>
              </w:rPr>
              <w:br/>
              <w:t>(-0.84)</w:t>
            </w:r>
          </w:p>
        </w:tc>
        <w:tc>
          <w:tcPr>
            <w:tcW w:w="1240" w:type="dxa"/>
            <w:shd w:val="clear" w:color="auto" w:fill="auto"/>
            <w:vAlign w:val="bottom"/>
            <w:hideMark/>
          </w:tcPr>
          <w:p w14:paraId="354184A3"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1.46</w:t>
            </w:r>
            <w:r w:rsidRPr="00354EB5">
              <w:rPr>
                <w:color w:val="000000"/>
                <w:sz w:val="20"/>
                <w:szCs w:val="20"/>
                <w:lang w:val="en-US"/>
              </w:rPr>
              <w:br/>
            </w:r>
            <w:r w:rsidRPr="00354EB5">
              <w:rPr>
                <w:color w:val="000000"/>
                <w:sz w:val="20"/>
                <w:szCs w:val="20"/>
                <w:lang w:val="en-US"/>
              </w:rPr>
              <w:br/>
              <w:t>(-0.44)</w:t>
            </w:r>
          </w:p>
        </w:tc>
        <w:tc>
          <w:tcPr>
            <w:tcW w:w="1240" w:type="dxa"/>
            <w:shd w:val="clear" w:color="auto" w:fill="auto"/>
            <w:vAlign w:val="bottom"/>
            <w:hideMark/>
          </w:tcPr>
          <w:p w14:paraId="2D8A264D"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0.85</w:t>
            </w:r>
            <w:r w:rsidRPr="00354EB5">
              <w:rPr>
                <w:color w:val="000000"/>
                <w:sz w:val="20"/>
                <w:szCs w:val="20"/>
                <w:lang w:val="en-US"/>
              </w:rPr>
              <w:br/>
            </w:r>
            <w:r w:rsidRPr="00354EB5">
              <w:rPr>
                <w:color w:val="000000"/>
                <w:sz w:val="20"/>
                <w:szCs w:val="20"/>
                <w:lang w:val="en-US"/>
              </w:rPr>
              <w:br/>
              <w:t>(0.18)</w:t>
            </w:r>
          </w:p>
        </w:tc>
      </w:tr>
      <w:tr w:rsidR="009A0823" w:rsidRPr="00354EB5" w14:paraId="338139C4" w14:textId="77777777" w:rsidTr="009F6BD6">
        <w:trPr>
          <w:trHeight w:val="900"/>
          <w:jc w:val="center"/>
        </w:trPr>
        <w:tc>
          <w:tcPr>
            <w:tcW w:w="960" w:type="dxa"/>
            <w:shd w:val="clear" w:color="auto" w:fill="auto"/>
            <w:noWrap/>
            <w:vAlign w:val="bottom"/>
            <w:hideMark/>
          </w:tcPr>
          <w:p w14:paraId="2837AD27" w14:textId="77777777" w:rsidR="009A0823" w:rsidRPr="00354EB5" w:rsidRDefault="009A0823" w:rsidP="007A7A3B">
            <w:pPr>
              <w:rPr>
                <w:color w:val="000000"/>
                <w:sz w:val="20"/>
                <w:szCs w:val="20"/>
                <w:lang w:val="en-US"/>
              </w:rPr>
            </w:pPr>
            <w:r w:rsidRPr="00354EB5">
              <w:rPr>
                <w:color w:val="000000"/>
                <w:sz w:val="20"/>
                <w:szCs w:val="20"/>
                <w:lang w:val="en-US"/>
              </w:rPr>
              <w:t>ANTT</w:t>
            </w:r>
          </w:p>
        </w:tc>
        <w:tc>
          <w:tcPr>
            <w:tcW w:w="1240" w:type="dxa"/>
            <w:shd w:val="clear" w:color="auto" w:fill="auto"/>
            <w:vAlign w:val="bottom"/>
            <w:hideMark/>
          </w:tcPr>
          <w:p w14:paraId="7AFA8AB4"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2.23</w:t>
            </w:r>
            <w:r w:rsidRPr="00354EB5">
              <w:rPr>
                <w:color w:val="000000"/>
                <w:sz w:val="20"/>
                <w:szCs w:val="20"/>
                <w:lang w:val="en-US"/>
              </w:rPr>
              <w:br/>
            </w:r>
            <w:r w:rsidRPr="00354EB5">
              <w:rPr>
                <w:color w:val="000000"/>
                <w:sz w:val="20"/>
                <w:szCs w:val="20"/>
                <w:lang w:val="en-US"/>
              </w:rPr>
              <w:br/>
              <w:t>(-0.18)</w:t>
            </w:r>
          </w:p>
        </w:tc>
        <w:tc>
          <w:tcPr>
            <w:tcW w:w="1240" w:type="dxa"/>
            <w:shd w:val="clear" w:color="auto" w:fill="auto"/>
            <w:vAlign w:val="bottom"/>
            <w:hideMark/>
          </w:tcPr>
          <w:p w14:paraId="78A81DEA" w14:textId="77777777" w:rsidR="009A0823" w:rsidRPr="00354EB5" w:rsidRDefault="009A0823" w:rsidP="007A7A3B">
            <w:pPr>
              <w:rPr>
                <w:color w:val="000000"/>
                <w:sz w:val="20"/>
                <w:szCs w:val="20"/>
                <w:lang w:val="en-US"/>
              </w:rPr>
            </w:pPr>
            <w:r w:rsidRPr="00354EB5">
              <w:rPr>
                <w:color w:val="000000"/>
                <w:sz w:val="20"/>
                <w:szCs w:val="20"/>
                <w:lang w:val="en-US"/>
              </w:rPr>
              <w:t>0</w:t>
            </w:r>
            <w:r w:rsidRPr="00354EB5">
              <w:rPr>
                <w:color w:val="000000"/>
                <w:sz w:val="20"/>
                <w:szCs w:val="20"/>
                <w:lang w:val="en-US"/>
              </w:rPr>
              <w:br/>
            </w:r>
            <w:r w:rsidRPr="00354EB5">
              <w:rPr>
                <w:color w:val="000000"/>
                <w:sz w:val="20"/>
                <w:szCs w:val="20"/>
                <w:lang w:val="en-US"/>
              </w:rPr>
              <w:br/>
              <w:t>0.83</w:t>
            </w:r>
            <w:r w:rsidRPr="00354EB5">
              <w:rPr>
                <w:color w:val="000000"/>
                <w:sz w:val="20"/>
                <w:szCs w:val="20"/>
                <w:lang w:val="en-US"/>
              </w:rPr>
              <w:br/>
            </w:r>
            <w:r w:rsidRPr="00354EB5">
              <w:rPr>
                <w:color w:val="000000"/>
                <w:sz w:val="20"/>
                <w:szCs w:val="20"/>
                <w:lang w:val="en-US"/>
              </w:rPr>
              <w:br/>
              <w:t>(-1)</w:t>
            </w:r>
          </w:p>
        </w:tc>
        <w:tc>
          <w:tcPr>
            <w:tcW w:w="1240" w:type="dxa"/>
            <w:shd w:val="clear" w:color="auto" w:fill="auto"/>
            <w:vAlign w:val="bottom"/>
            <w:hideMark/>
          </w:tcPr>
          <w:p w14:paraId="64908408"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1.6</w:t>
            </w:r>
            <w:r w:rsidRPr="00354EB5">
              <w:rPr>
                <w:color w:val="000000"/>
                <w:sz w:val="20"/>
                <w:szCs w:val="20"/>
                <w:lang w:val="en-US"/>
              </w:rPr>
              <w:br/>
            </w:r>
            <w:r w:rsidRPr="00354EB5">
              <w:rPr>
                <w:color w:val="000000"/>
                <w:sz w:val="20"/>
                <w:szCs w:val="20"/>
                <w:lang w:val="en-US"/>
              </w:rPr>
              <w:br/>
              <w:t>(0.37)</w:t>
            </w:r>
          </w:p>
        </w:tc>
        <w:tc>
          <w:tcPr>
            <w:tcW w:w="1240" w:type="dxa"/>
            <w:shd w:val="clear" w:color="auto" w:fill="auto"/>
            <w:vAlign w:val="bottom"/>
            <w:hideMark/>
          </w:tcPr>
          <w:p w14:paraId="172601A6"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0.7</w:t>
            </w:r>
            <w:r w:rsidRPr="00354EB5">
              <w:rPr>
                <w:color w:val="000000"/>
                <w:sz w:val="20"/>
                <w:szCs w:val="20"/>
                <w:lang w:val="en-US"/>
              </w:rPr>
              <w:br/>
            </w:r>
            <w:r w:rsidRPr="00354EB5">
              <w:rPr>
                <w:color w:val="000000"/>
                <w:sz w:val="20"/>
                <w:szCs w:val="20"/>
                <w:lang w:val="en-US"/>
              </w:rPr>
              <w:br/>
              <w:t>(0.4)</w:t>
            </w:r>
          </w:p>
        </w:tc>
        <w:tc>
          <w:tcPr>
            <w:tcW w:w="1240" w:type="dxa"/>
            <w:shd w:val="clear" w:color="auto" w:fill="auto"/>
            <w:vAlign w:val="bottom"/>
            <w:hideMark/>
          </w:tcPr>
          <w:p w14:paraId="2819EF82"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1.67</w:t>
            </w:r>
            <w:r w:rsidRPr="00354EB5">
              <w:rPr>
                <w:color w:val="000000"/>
                <w:sz w:val="20"/>
                <w:szCs w:val="20"/>
                <w:lang w:val="en-US"/>
              </w:rPr>
              <w:br/>
            </w:r>
            <w:r w:rsidRPr="00354EB5">
              <w:rPr>
                <w:color w:val="000000"/>
                <w:sz w:val="20"/>
                <w:szCs w:val="20"/>
                <w:lang w:val="en-US"/>
              </w:rPr>
              <w:br/>
              <w:t>(1.2)</w:t>
            </w:r>
          </w:p>
        </w:tc>
        <w:tc>
          <w:tcPr>
            <w:tcW w:w="1240" w:type="dxa"/>
            <w:shd w:val="clear" w:color="auto" w:fill="auto"/>
            <w:vAlign w:val="bottom"/>
            <w:hideMark/>
          </w:tcPr>
          <w:p w14:paraId="06061C88" w14:textId="77777777" w:rsidR="009A0823" w:rsidRPr="00354EB5" w:rsidRDefault="009A0823" w:rsidP="007A7A3B">
            <w:pPr>
              <w:rPr>
                <w:color w:val="000000"/>
                <w:sz w:val="20"/>
                <w:szCs w:val="20"/>
                <w:lang w:val="en-US"/>
              </w:rPr>
            </w:pPr>
            <w:r w:rsidRPr="00354EB5">
              <w:rPr>
                <w:color w:val="000000"/>
                <w:sz w:val="20"/>
                <w:szCs w:val="20"/>
                <w:lang w:val="en-US"/>
              </w:rPr>
              <w:t>0</w:t>
            </w:r>
            <w:r w:rsidRPr="00354EB5">
              <w:rPr>
                <w:color w:val="000000"/>
                <w:sz w:val="20"/>
                <w:szCs w:val="20"/>
                <w:lang w:val="en-US"/>
              </w:rPr>
              <w:br/>
            </w:r>
            <w:r w:rsidRPr="00354EB5">
              <w:rPr>
                <w:color w:val="000000"/>
                <w:sz w:val="20"/>
                <w:szCs w:val="20"/>
                <w:lang w:val="en-US"/>
              </w:rPr>
              <w:br/>
              <w:t>0.97</w:t>
            </w:r>
            <w:r w:rsidRPr="00354EB5">
              <w:rPr>
                <w:color w:val="000000"/>
                <w:sz w:val="20"/>
                <w:szCs w:val="20"/>
                <w:lang w:val="en-US"/>
              </w:rPr>
              <w:br/>
            </w:r>
            <w:r w:rsidRPr="00354EB5">
              <w:rPr>
                <w:color w:val="000000"/>
                <w:sz w:val="20"/>
                <w:szCs w:val="20"/>
                <w:lang w:val="en-US"/>
              </w:rPr>
              <w:br/>
              <w:t>(-1.09)</w:t>
            </w:r>
          </w:p>
        </w:tc>
      </w:tr>
      <w:tr w:rsidR="009A0823" w:rsidRPr="00354EB5" w14:paraId="4241CB56" w14:textId="77777777" w:rsidTr="009F6BD6">
        <w:trPr>
          <w:trHeight w:val="900"/>
          <w:jc w:val="center"/>
        </w:trPr>
        <w:tc>
          <w:tcPr>
            <w:tcW w:w="960" w:type="dxa"/>
            <w:shd w:val="clear" w:color="auto" w:fill="auto"/>
            <w:noWrap/>
            <w:vAlign w:val="bottom"/>
            <w:hideMark/>
          </w:tcPr>
          <w:p w14:paraId="7F91DC0E" w14:textId="77777777" w:rsidR="009A0823" w:rsidRPr="00354EB5" w:rsidRDefault="009A0823" w:rsidP="007A7A3B">
            <w:pPr>
              <w:rPr>
                <w:color w:val="000000"/>
                <w:sz w:val="20"/>
                <w:szCs w:val="20"/>
                <w:lang w:val="en-US"/>
              </w:rPr>
            </w:pPr>
            <w:r w:rsidRPr="00354EB5">
              <w:rPr>
                <w:color w:val="000000"/>
                <w:sz w:val="20"/>
                <w:szCs w:val="20"/>
                <w:lang w:val="en-US"/>
              </w:rPr>
              <w:t>ANVISA</w:t>
            </w:r>
          </w:p>
        </w:tc>
        <w:tc>
          <w:tcPr>
            <w:tcW w:w="1240" w:type="dxa"/>
            <w:shd w:val="clear" w:color="auto" w:fill="auto"/>
            <w:vAlign w:val="bottom"/>
            <w:hideMark/>
          </w:tcPr>
          <w:p w14:paraId="19B40CB5" w14:textId="77777777" w:rsidR="009A0823" w:rsidRPr="00354EB5" w:rsidRDefault="009A0823" w:rsidP="007A7A3B">
            <w:pPr>
              <w:rPr>
                <w:color w:val="000000"/>
                <w:sz w:val="20"/>
                <w:szCs w:val="20"/>
                <w:lang w:val="en-US"/>
              </w:rPr>
            </w:pPr>
            <w:r w:rsidRPr="00354EB5">
              <w:rPr>
                <w:color w:val="000000"/>
                <w:sz w:val="20"/>
                <w:szCs w:val="20"/>
                <w:lang w:val="en-US"/>
              </w:rPr>
              <w:t>3</w:t>
            </w:r>
            <w:r w:rsidRPr="00354EB5">
              <w:rPr>
                <w:color w:val="000000"/>
                <w:sz w:val="20"/>
                <w:szCs w:val="20"/>
                <w:lang w:val="en-US"/>
              </w:rPr>
              <w:br/>
            </w:r>
            <w:r w:rsidRPr="00354EB5">
              <w:rPr>
                <w:color w:val="000000"/>
                <w:sz w:val="20"/>
                <w:szCs w:val="20"/>
                <w:lang w:val="en-US"/>
              </w:rPr>
              <w:br/>
              <w:t>3.06</w:t>
            </w:r>
            <w:r w:rsidRPr="00354EB5">
              <w:rPr>
                <w:color w:val="000000"/>
                <w:sz w:val="20"/>
                <w:szCs w:val="20"/>
                <w:lang w:val="en-US"/>
              </w:rPr>
              <w:br/>
            </w:r>
            <w:r w:rsidRPr="00354EB5">
              <w:rPr>
                <w:color w:val="000000"/>
                <w:sz w:val="20"/>
                <w:szCs w:val="20"/>
                <w:lang w:val="en-US"/>
              </w:rPr>
              <w:br/>
              <w:t>(-0.04)</w:t>
            </w:r>
          </w:p>
        </w:tc>
        <w:tc>
          <w:tcPr>
            <w:tcW w:w="1240" w:type="dxa"/>
            <w:shd w:val="clear" w:color="auto" w:fill="auto"/>
            <w:vAlign w:val="bottom"/>
            <w:hideMark/>
          </w:tcPr>
          <w:p w14:paraId="2B584CE7" w14:textId="77777777" w:rsidR="009A0823" w:rsidRPr="00354EB5" w:rsidRDefault="009A0823" w:rsidP="007A7A3B">
            <w:pPr>
              <w:rPr>
                <w:color w:val="000000"/>
                <w:sz w:val="20"/>
                <w:szCs w:val="20"/>
                <w:lang w:val="en-US"/>
              </w:rPr>
            </w:pPr>
            <w:r w:rsidRPr="00354EB5">
              <w:rPr>
                <w:color w:val="000000"/>
                <w:sz w:val="20"/>
                <w:szCs w:val="20"/>
                <w:lang w:val="en-US"/>
              </w:rPr>
              <w:t>0</w:t>
            </w:r>
            <w:r w:rsidRPr="00354EB5">
              <w:rPr>
                <w:color w:val="000000"/>
                <w:sz w:val="20"/>
                <w:szCs w:val="20"/>
                <w:lang w:val="en-US"/>
              </w:rPr>
              <w:br/>
            </w:r>
            <w:r w:rsidRPr="00354EB5">
              <w:rPr>
                <w:color w:val="000000"/>
                <w:sz w:val="20"/>
                <w:szCs w:val="20"/>
                <w:lang w:val="en-US"/>
              </w:rPr>
              <w:br/>
              <w:t>1.15</w:t>
            </w:r>
            <w:r w:rsidRPr="00354EB5">
              <w:rPr>
                <w:color w:val="000000"/>
                <w:sz w:val="20"/>
                <w:szCs w:val="20"/>
                <w:lang w:val="en-US"/>
              </w:rPr>
              <w:br/>
            </w:r>
            <w:r w:rsidRPr="00354EB5">
              <w:rPr>
                <w:color w:val="000000"/>
                <w:sz w:val="20"/>
                <w:szCs w:val="20"/>
                <w:lang w:val="en-US"/>
              </w:rPr>
              <w:br/>
              <w:t>(-1.19)</w:t>
            </w:r>
          </w:p>
        </w:tc>
        <w:tc>
          <w:tcPr>
            <w:tcW w:w="1240" w:type="dxa"/>
            <w:shd w:val="clear" w:color="auto" w:fill="auto"/>
            <w:vAlign w:val="bottom"/>
            <w:hideMark/>
          </w:tcPr>
          <w:p w14:paraId="758B08E4"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2.2</w:t>
            </w:r>
            <w:r w:rsidRPr="00354EB5">
              <w:rPr>
                <w:color w:val="000000"/>
                <w:sz w:val="20"/>
                <w:szCs w:val="20"/>
                <w:lang w:val="en-US"/>
              </w:rPr>
              <w:br/>
            </w:r>
            <w:r w:rsidRPr="00354EB5">
              <w:rPr>
                <w:color w:val="000000"/>
                <w:sz w:val="20"/>
                <w:szCs w:val="20"/>
                <w:lang w:val="en-US"/>
              </w:rPr>
              <w:br/>
              <w:t>(-0.95)</w:t>
            </w:r>
          </w:p>
        </w:tc>
        <w:tc>
          <w:tcPr>
            <w:tcW w:w="1240" w:type="dxa"/>
            <w:shd w:val="clear" w:color="auto" w:fill="auto"/>
            <w:vAlign w:val="bottom"/>
            <w:hideMark/>
          </w:tcPr>
          <w:p w14:paraId="71E0FDE6"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0.96</w:t>
            </w:r>
            <w:r w:rsidRPr="00354EB5">
              <w:rPr>
                <w:color w:val="000000"/>
                <w:sz w:val="20"/>
                <w:szCs w:val="20"/>
                <w:lang w:val="en-US"/>
              </w:rPr>
              <w:br/>
            </w:r>
            <w:r w:rsidRPr="00354EB5">
              <w:rPr>
                <w:color w:val="000000"/>
                <w:sz w:val="20"/>
                <w:szCs w:val="20"/>
                <w:lang w:val="en-US"/>
              </w:rPr>
              <w:br/>
              <w:t>(0.05)</w:t>
            </w:r>
          </w:p>
        </w:tc>
        <w:tc>
          <w:tcPr>
            <w:tcW w:w="1240" w:type="dxa"/>
            <w:shd w:val="clear" w:color="auto" w:fill="auto"/>
            <w:vAlign w:val="bottom"/>
            <w:hideMark/>
          </w:tcPr>
          <w:p w14:paraId="5F79501F" w14:textId="77777777" w:rsidR="009A0823" w:rsidRPr="00354EB5" w:rsidRDefault="009A0823" w:rsidP="007A7A3B">
            <w:pPr>
              <w:rPr>
                <w:color w:val="000000"/>
                <w:sz w:val="20"/>
                <w:szCs w:val="20"/>
                <w:lang w:val="en-US"/>
              </w:rPr>
            </w:pPr>
            <w:r w:rsidRPr="00354EB5">
              <w:rPr>
                <w:color w:val="000000"/>
                <w:sz w:val="20"/>
                <w:szCs w:val="20"/>
                <w:lang w:val="en-US"/>
              </w:rPr>
              <w:t>4</w:t>
            </w:r>
            <w:r w:rsidRPr="00354EB5">
              <w:rPr>
                <w:color w:val="000000"/>
                <w:sz w:val="20"/>
                <w:szCs w:val="20"/>
                <w:lang w:val="en-US"/>
              </w:rPr>
              <w:br/>
            </w:r>
            <w:r w:rsidRPr="00354EB5">
              <w:rPr>
                <w:color w:val="000000"/>
                <w:sz w:val="20"/>
                <w:szCs w:val="20"/>
                <w:lang w:val="en-US"/>
              </w:rPr>
              <w:br/>
              <w:t>2.3</w:t>
            </w:r>
            <w:r w:rsidRPr="00354EB5">
              <w:rPr>
                <w:color w:val="000000"/>
                <w:sz w:val="20"/>
                <w:szCs w:val="20"/>
                <w:lang w:val="en-US"/>
              </w:rPr>
              <w:br/>
            </w:r>
            <w:r w:rsidRPr="00354EB5">
              <w:rPr>
                <w:color w:val="000000"/>
                <w:sz w:val="20"/>
                <w:szCs w:val="20"/>
                <w:lang w:val="en-US"/>
              </w:rPr>
              <w:br/>
              <w:t>(1.33)</w:t>
            </w:r>
          </w:p>
        </w:tc>
        <w:tc>
          <w:tcPr>
            <w:tcW w:w="1240" w:type="dxa"/>
            <w:shd w:val="clear" w:color="auto" w:fill="auto"/>
            <w:vAlign w:val="bottom"/>
            <w:hideMark/>
          </w:tcPr>
          <w:p w14:paraId="4C03A0EF"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1.34</w:t>
            </w:r>
            <w:r w:rsidRPr="00354EB5">
              <w:rPr>
                <w:color w:val="000000"/>
                <w:sz w:val="20"/>
                <w:szCs w:val="20"/>
                <w:lang w:val="en-US"/>
              </w:rPr>
              <w:br/>
            </w:r>
            <w:r w:rsidRPr="00354EB5">
              <w:rPr>
                <w:color w:val="000000"/>
                <w:sz w:val="20"/>
                <w:szCs w:val="20"/>
                <w:lang w:val="en-US"/>
              </w:rPr>
              <w:br/>
              <w:t>(0.64)</w:t>
            </w:r>
          </w:p>
        </w:tc>
      </w:tr>
      <w:tr w:rsidR="009A0823" w:rsidRPr="00354EB5" w14:paraId="13954356" w14:textId="77777777" w:rsidTr="009F6BD6">
        <w:trPr>
          <w:trHeight w:val="900"/>
          <w:jc w:val="center"/>
        </w:trPr>
        <w:tc>
          <w:tcPr>
            <w:tcW w:w="960" w:type="dxa"/>
            <w:shd w:val="clear" w:color="auto" w:fill="auto"/>
            <w:noWrap/>
            <w:vAlign w:val="bottom"/>
            <w:hideMark/>
          </w:tcPr>
          <w:p w14:paraId="71228C43" w14:textId="77777777" w:rsidR="009A0823" w:rsidRPr="00354EB5" w:rsidRDefault="009A0823" w:rsidP="007A7A3B">
            <w:pPr>
              <w:rPr>
                <w:color w:val="000000"/>
                <w:sz w:val="20"/>
                <w:szCs w:val="20"/>
                <w:lang w:val="en-US"/>
              </w:rPr>
            </w:pPr>
            <w:r w:rsidRPr="00354EB5">
              <w:rPr>
                <w:color w:val="000000"/>
                <w:sz w:val="20"/>
                <w:szCs w:val="20"/>
                <w:lang w:val="en-US"/>
              </w:rPr>
              <w:lastRenderedPageBreak/>
              <w:t>ANA</w:t>
            </w:r>
          </w:p>
        </w:tc>
        <w:tc>
          <w:tcPr>
            <w:tcW w:w="1240" w:type="dxa"/>
            <w:shd w:val="clear" w:color="auto" w:fill="auto"/>
            <w:vAlign w:val="bottom"/>
            <w:hideMark/>
          </w:tcPr>
          <w:p w14:paraId="556BE75E"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1.95</w:t>
            </w:r>
            <w:r w:rsidRPr="00354EB5">
              <w:rPr>
                <w:color w:val="000000"/>
                <w:sz w:val="20"/>
                <w:szCs w:val="20"/>
                <w:lang w:val="en-US"/>
              </w:rPr>
              <w:br/>
            </w:r>
            <w:r w:rsidRPr="00354EB5">
              <w:rPr>
                <w:color w:val="000000"/>
                <w:sz w:val="20"/>
                <w:szCs w:val="20"/>
                <w:lang w:val="en-US"/>
              </w:rPr>
              <w:br/>
              <w:t>(0.05)</w:t>
            </w:r>
          </w:p>
        </w:tc>
        <w:tc>
          <w:tcPr>
            <w:tcW w:w="1240" w:type="dxa"/>
            <w:shd w:val="clear" w:color="auto" w:fill="auto"/>
            <w:vAlign w:val="bottom"/>
            <w:hideMark/>
          </w:tcPr>
          <w:p w14:paraId="2797D2E6"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0.73</w:t>
            </w:r>
            <w:r w:rsidRPr="00354EB5">
              <w:rPr>
                <w:color w:val="000000"/>
                <w:sz w:val="20"/>
                <w:szCs w:val="20"/>
                <w:lang w:val="en-US"/>
              </w:rPr>
              <w:br/>
            </w:r>
            <w:r w:rsidRPr="00354EB5">
              <w:rPr>
                <w:color w:val="000000"/>
                <w:sz w:val="20"/>
                <w:szCs w:val="20"/>
                <w:lang w:val="en-US"/>
              </w:rPr>
              <w:br/>
              <w:t>(0.34)</w:t>
            </w:r>
          </w:p>
        </w:tc>
        <w:tc>
          <w:tcPr>
            <w:tcW w:w="1240" w:type="dxa"/>
            <w:shd w:val="clear" w:color="auto" w:fill="auto"/>
            <w:vAlign w:val="bottom"/>
            <w:hideMark/>
          </w:tcPr>
          <w:p w14:paraId="06827B8E" w14:textId="77777777" w:rsidR="009A0823" w:rsidRPr="00354EB5" w:rsidRDefault="009A0823" w:rsidP="007A7A3B">
            <w:pPr>
              <w:rPr>
                <w:color w:val="000000"/>
                <w:sz w:val="20"/>
                <w:szCs w:val="20"/>
                <w:lang w:val="en-US"/>
              </w:rPr>
            </w:pPr>
            <w:r w:rsidRPr="00354EB5">
              <w:rPr>
                <w:color w:val="000000"/>
                <w:sz w:val="20"/>
                <w:szCs w:val="20"/>
                <w:lang w:val="en-US"/>
              </w:rPr>
              <w:t>0</w:t>
            </w:r>
            <w:r w:rsidRPr="00354EB5">
              <w:rPr>
                <w:color w:val="000000"/>
                <w:sz w:val="20"/>
                <w:szCs w:val="20"/>
                <w:lang w:val="en-US"/>
              </w:rPr>
              <w:br/>
            </w:r>
            <w:r w:rsidRPr="00354EB5">
              <w:rPr>
                <w:color w:val="000000"/>
                <w:sz w:val="20"/>
                <w:szCs w:val="20"/>
                <w:lang w:val="en-US"/>
              </w:rPr>
              <w:br/>
              <w:t>1.4</w:t>
            </w:r>
            <w:r w:rsidRPr="00354EB5">
              <w:rPr>
                <w:color w:val="000000"/>
                <w:sz w:val="20"/>
                <w:szCs w:val="20"/>
                <w:lang w:val="en-US"/>
              </w:rPr>
              <w:br/>
            </w:r>
            <w:r w:rsidRPr="00354EB5">
              <w:rPr>
                <w:color w:val="000000"/>
                <w:sz w:val="20"/>
                <w:szCs w:val="20"/>
                <w:lang w:val="en-US"/>
              </w:rPr>
              <w:br/>
              <w:t>(-1.37)</w:t>
            </w:r>
          </w:p>
        </w:tc>
        <w:tc>
          <w:tcPr>
            <w:tcW w:w="1240" w:type="dxa"/>
            <w:shd w:val="clear" w:color="auto" w:fill="auto"/>
            <w:vAlign w:val="bottom"/>
            <w:hideMark/>
          </w:tcPr>
          <w:p w14:paraId="56CA9A53"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0.61</w:t>
            </w:r>
            <w:r w:rsidRPr="00354EB5">
              <w:rPr>
                <w:color w:val="000000"/>
                <w:sz w:val="20"/>
                <w:szCs w:val="20"/>
                <w:lang w:val="en-US"/>
              </w:rPr>
              <w:br/>
            </w:r>
            <w:r w:rsidRPr="00354EB5">
              <w:rPr>
                <w:color w:val="000000"/>
                <w:sz w:val="20"/>
                <w:szCs w:val="20"/>
                <w:lang w:val="en-US"/>
              </w:rPr>
              <w:br/>
              <w:t>(0.54)</w:t>
            </w:r>
          </w:p>
        </w:tc>
        <w:tc>
          <w:tcPr>
            <w:tcW w:w="1240" w:type="dxa"/>
            <w:shd w:val="clear" w:color="auto" w:fill="auto"/>
            <w:vAlign w:val="bottom"/>
            <w:hideMark/>
          </w:tcPr>
          <w:p w14:paraId="358F54A5" w14:textId="77777777" w:rsidR="009A0823" w:rsidRPr="00354EB5" w:rsidRDefault="009A0823" w:rsidP="007A7A3B">
            <w:pPr>
              <w:rPr>
                <w:color w:val="000000"/>
                <w:sz w:val="20"/>
                <w:szCs w:val="20"/>
                <w:lang w:val="en-US"/>
              </w:rPr>
            </w:pPr>
            <w:r w:rsidRPr="00354EB5">
              <w:rPr>
                <w:color w:val="000000"/>
                <w:sz w:val="20"/>
                <w:szCs w:val="20"/>
                <w:lang w:val="en-US"/>
              </w:rPr>
              <w:t>2</w:t>
            </w:r>
            <w:r w:rsidRPr="00354EB5">
              <w:rPr>
                <w:color w:val="000000"/>
                <w:sz w:val="20"/>
                <w:szCs w:val="20"/>
                <w:lang w:val="en-US"/>
              </w:rPr>
              <w:br/>
            </w:r>
            <w:r w:rsidRPr="00354EB5">
              <w:rPr>
                <w:color w:val="000000"/>
                <w:sz w:val="20"/>
                <w:szCs w:val="20"/>
                <w:lang w:val="en-US"/>
              </w:rPr>
              <w:br/>
              <w:t>1.46</w:t>
            </w:r>
            <w:r w:rsidRPr="00354EB5">
              <w:rPr>
                <w:color w:val="000000"/>
                <w:sz w:val="20"/>
                <w:szCs w:val="20"/>
                <w:lang w:val="en-US"/>
              </w:rPr>
              <w:br/>
            </w:r>
            <w:r w:rsidRPr="00354EB5">
              <w:rPr>
                <w:color w:val="000000"/>
                <w:sz w:val="20"/>
                <w:szCs w:val="20"/>
                <w:lang w:val="en-US"/>
              </w:rPr>
              <w:br/>
              <w:t>(0.52)</w:t>
            </w:r>
          </w:p>
        </w:tc>
        <w:tc>
          <w:tcPr>
            <w:tcW w:w="1240" w:type="dxa"/>
            <w:shd w:val="clear" w:color="auto" w:fill="auto"/>
            <w:vAlign w:val="bottom"/>
            <w:hideMark/>
          </w:tcPr>
          <w:p w14:paraId="56AF0665" w14:textId="77777777" w:rsidR="009A0823" w:rsidRPr="00354EB5" w:rsidRDefault="009A0823" w:rsidP="007A7A3B">
            <w:pPr>
              <w:rPr>
                <w:color w:val="000000"/>
                <w:sz w:val="20"/>
                <w:szCs w:val="20"/>
                <w:lang w:val="en-US"/>
              </w:rPr>
            </w:pPr>
            <w:r w:rsidRPr="00354EB5">
              <w:rPr>
                <w:color w:val="000000"/>
                <w:sz w:val="20"/>
                <w:szCs w:val="20"/>
                <w:lang w:val="en-US"/>
              </w:rPr>
              <w:t>1</w:t>
            </w:r>
            <w:r w:rsidRPr="00354EB5">
              <w:rPr>
                <w:color w:val="000000"/>
                <w:sz w:val="20"/>
                <w:szCs w:val="20"/>
                <w:lang w:val="en-US"/>
              </w:rPr>
              <w:br/>
            </w:r>
            <w:r w:rsidRPr="00354EB5">
              <w:rPr>
                <w:color w:val="000000"/>
                <w:sz w:val="20"/>
                <w:szCs w:val="20"/>
                <w:lang w:val="en-US"/>
              </w:rPr>
              <w:br/>
              <w:t>0.85</w:t>
            </w:r>
            <w:r w:rsidRPr="00354EB5">
              <w:rPr>
                <w:color w:val="000000"/>
                <w:sz w:val="20"/>
                <w:szCs w:val="20"/>
                <w:lang w:val="en-US"/>
              </w:rPr>
              <w:br/>
            </w:r>
            <w:r w:rsidRPr="00354EB5">
              <w:rPr>
                <w:color w:val="000000"/>
                <w:sz w:val="20"/>
                <w:szCs w:val="20"/>
                <w:lang w:val="en-US"/>
              </w:rPr>
              <w:br/>
              <w:t>(0.18)</w:t>
            </w:r>
          </w:p>
        </w:tc>
      </w:tr>
    </w:tbl>
    <w:p w14:paraId="6044EA45" w14:textId="77777777" w:rsidR="009A0823" w:rsidRPr="00BE46B0" w:rsidRDefault="009A0823" w:rsidP="009A0823">
      <w:pPr>
        <w:tabs>
          <w:tab w:val="left" w:pos="730"/>
          <w:tab w:val="center" w:pos="4252"/>
        </w:tabs>
        <w:spacing w:line="480" w:lineRule="auto"/>
        <w:contextualSpacing/>
        <w:rPr>
          <w:lang w:val="en-US"/>
        </w:rPr>
      </w:pPr>
      <w:r w:rsidRPr="00BE46B0">
        <w:rPr>
          <w:lang w:val="en-US"/>
        </w:rPr>
        <w:t>Note: observed and expected values in the first two lines, and standardized differences between parentheses.</w:t>
      </w:r>
    </w:p>
    <w:p w14:paraId="1F86411F" w14:textId="4EDC4377" w:rsidR="009A0823" w:rsidRDefault="009A0823" w:rsidP="00824677">
      <w:pPr>
        <w:spacing w:line="480" w:lineRule="auto"/>
        <w:contextualSpacing/>
        <w:rPr>
          <w:lang w:val="en-US"/>
        </w:rPr>
      </w:pPr>
      <w:r>
        <w:rPr>
          <w:lang w:val="en-US"/>
        </w:rPr>
        <w:br w:type="page"/>
      </w:r>
    </w:p>
    <w:p w14:paraId="50057971" w14:textId="5FB983B1" w:rsidR="00890AF8" w:rsidRDefault="00890AF8" w:rsidP="0074731D">
      <w:pPr>
        <w:spacing w:line="480" w:lineRule="auto"/>
        <w:contextualSpacing/>
        <w:rPr>
          <w:ins w:id="137" w:author="Bruno Araujo" w:date="2019-12-12T17:18:00Z"/>
          <w:bCs/>
          <w:lang w:val="en-US"/>
        </w:rPr>
      </w:pPr>
      <w:ins w:id="138" w:author="Bruno Araujo" w:date="2019-12-12T17:18:00Z">
        <w:r>
          <w:rPr>
            <w:b/>
            <w:lang w:val="en-US"/>
          </w:rPr>
          <w:lastRenderedPageBreak/>
          <w:t xml:space="preserve">Table 4. </w:t>
        </w:r>
        <w:r>
          <w:rPr>
            <w:bCs/>
            <w:lang w:val="en-US"/>
          </w:rPr>
          <w:t>Transition costs between states (or indel costs)</w:t>
        </w:r>
      </w:ins>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Change w:id="139" w:author="Bruno Araujo" w:date="2019-12-12T19:13:00Z">
          <w:tblPr>
            <w:tblW w:w="8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PrChange>
      </w:tblPr>
      <w:tblGrid>
        <w:gridCol w:w="3391"/>
        <w:gridCol w:w="1040"/>
        <w:gridCol w:w="1132"/>
        <w:gridCol w:w="1067"/>
        <w:gridCol w:w="1132"/>
        <w:gridCol w:w="1201"/>
        <w:tblGridChange w:id="140">
          <w:tblGrid>
            <w:gridCol w:w="3459"/>
            <w:gridCol w:w="1009"/>
            <w:gridCol w:w="1118"/>
            <w:gridCol w:w="1035"/>
            <w:gridCol w:w="1118"/>
            <w:gridCol w:w="1093"/>
          </w:tblGrid>
        </w:tblGridChange>
      </w:tblGrid>
      <w:tr w:rsidR="00BC3B81" w:rsidRPr="00BC3B81" w14:paraId="062550B4" w14:textId="77777777" w:rsidTr="00BC3B81">
        <w:trPr>
          <w:trHeight w:val="300"/>
          <w:ins w:id="141" w:author="Bruno Araujo" w:date="2019-12-12T19:12:00Z"/>
          <w:trPrChange w:id="142" w:author="Bruno Araujo" w:date="2019-12-12T19:13:00Z">
            <w:trPr>
              <w:trHeight w:val="300"/>
            </w:trPr>
          </w:trPrChange>
        </w:trPr>
        <w:tc>
          <w:tcPr>
            <w:tcW w:w="3391" w:type="dxa"/>
            <w:shd w:val="clear" w:color="auto" w:fill="auto"/>
            <w:noWrap/>
            <w:vAlign w:val="bottom"/>
            <w:hideMark/>
            <w:tcPrChange w:id="143" w:author="Bruno Araujo" w:date="2019-12-12T19:13:00Z">
              <w:tcPr>
                <w:tcW w:w="3577" w:type="dxa"/>
                <w:shd w:val="clear" w:color="auto" w:fill="auto"/>
                <w:noWrap/>
                <w:vAlign w:val="bottom"/>
                <w:hideMark/>
              </w:tcPr>
            </w:tcPrChange>
          </w:tcPr>
          <w:p w14:paraId="0D548A02" w14:textId="77777777" w:rsidR="00BC3B81" w:rsidRPr="00BC3B81" w:rsidRDefault="00BC3B81" w:rsidP="00BC3B81">
            <w:pPr>
              <w:rPr>
                <w:ins w:id="144" w:author="Bruno Araujo" w:date="2019-12-12T19:12:00Z"/>
                <w:rPrChange w:id="145" w:author="Bruno Araujo" w:date="2019-12-12T19:13:00Z">
                  <w:rPr>
                    <w:ins w:id="146" w:author="Bruno Araujo" w:date="2019-12-12T19:12:00Z"/>
                    <w:sz w:val="20"/>
                    <w:szCs w:val="20"/>
                  </w:rPr>
                </w:rPrChange>
              </w:rPr>
            </w:pPr>
          </w:p>
        </w:tc>
        <w:tc>
          <w:tcPr>
            <w:tcW w:w="1022" w:type="dxa"/>
            <w:shd w:val="clear" w:color="auto" w:fill="auto"/>
            <w:noWrap/>
            <w:vAlign w:val="bottom"/>
            <w:hideMark/>
            <w:tcPrChange w:id="147" w:author="Bruno Araujo" w:date="2019-12-12T19:13:00Z">
              <w:tcPr>
                <w:tcW w:w="960" w:type="dxa"/>
                <w:shd w:val="clear" w:color="auto" w:fill="auto"/>
                <w:noWrap/>
                <w:vAlign w:val="bottom"/>
                <w:hideMark/>
              </w:tcPr>
            </w:tcPrChange>
          </w:tcPr>
          <w:p w14:paraId="7F3F251F" w14:textId="67828CF6" w:rsidR="00BC3B81" w:rsidRPr="00BC3B81" w:rsidRDefault="00BC3B81" w:rsidP="00BC3B81">
            <w:pPr>
              <w:rPr>
                <w:ins w:id="148" w:author="Bruno Araujo" w:date="2019-12-12T19:12:00Z"/>
                <w:color w:val="000000"/>
                <w:rPrChange w:id="149" w:author="Bruno Araujo" w:date="2019-12-12T19:13:00Z">
                  <w:rPr>
                    <w:ins w:id="150" w:author="Bruno Araujo" w:date="2019-12-12T19:12:00Z"/>
                    <w:rFonts w:ascii="Calibri" w:hAnsi="Calibri" w:cs="Calibri"/>
                    <w:color w:val="000000"/>
                    <w:sz w:val="22"/>
                    <w:szCs w:val="22"/>
                  </w:rPr>
                </w:rPrChange>
              </w:rPr>
            </w:pPr>
            <w:ins w:id="151" w:author="Bruno Araujo" w:date="2019-12-12T19:14:00Z">
              <w:r>
                <w:rPr>
                  <w:color w:val="000000"/>
                </w:rPr>
                <w:t xml:space="preserve">Out </w:t>
              </w:r>
              <w:proofErr w:type="spellStart"/>
              <w:r>
                <w:rPr>
                  <w:color w:val="000000"/>
                </w:rPr>
                <w:t>of</w:t>
              </w:r>
              <w:proofErr w:type="spellEnd"/>
              <w:r>
                <w:rPr>
                  <w:color w:val="000000"/>
                </w:rPr>
                <w:t xml:space="preserve"> RAIS</w:t>
              </w:r>
            </w:ins>
          </w:p>
        </w:tc>
        <w:tc>
          <w:tcPr>
            <w:tcW w:w="1132" w:type="dxa"/>
            <w:shd w:val="clear" w:color="auto" w:fill="auto"/>
            <w:noWrap/>
            <w:vAlign w:val="bottom"/>
            <w:hideMark/>
            <w:tcPrChange w:id="152" w:author="Bruno Araujo" w:date="2019-12-12T19:13:00Z">
              <w:tcPr>
                <w:tcW w:w="984" w:type="dxa"/>
                <w:shd w:val="clear" w:color="auto" w:fill="auto"/>
                <w:noWrap/>
                <w:vAlign w:val="bottom"/>
                <w:hideMark/>
              </w:tcPr>
            </w:tcPrChange>
          </w:tcPr>
          <w:p w14:paraId="34801185" w14:textId="7D712D24" w:rsidR="00BC3B81" w:rsidRPr="00BC3B81" w:rsidRDefault="00BC3B81" w:rsidP="00BC3B81">
            <w:pPr>
              <w:rPr>
                <w:ins w:id="153" w:author="Bruno Araujo" w:date="2019-12-12T19:12:00Z"/>
                <w:color w:val="000000"/>
                <w:rPrChange w:id="154" w:author="Bruno Araujo" w:date="2019-12-12T19:13:00Z">
                  <w:rPr>
                    <w:ins w:id="155" w:author="Bruno Araujo" w:date="2019-12-12T19:12:00Z"/>
                    <w:rFonts w:ascii="Calibri" w:hAnsi="Calibri" w:cs="Calibri"/>
                    <w:color w:val="000000"/>
                    <w:sz w:val="22"/>
                    <w:szCs w:val="22"/>
                  </w:rPr>
                </w:rPrChange>
              </w:rPr>
            </w:pPr>
            <w:proofErr w:type="spellStart"/>
            <w:ins w:id="156" w:author="Bruno Araujo" w:date="2019-12-12T19:12:00Z">
              <w:r w:rsidRPr="00BC3B81">
                <w:rPr>
                  <w:color w:val="000000"/>
                  <w:rPrChange w:id="157" w:author="Bruno Araujo" w:date="2019-12-12T19:13:00Z">
                    <w:rPr>
                      <w:rFonts w:ascii="Calibri" w:hAnsi="Calibri" w:cs="Calibri"/>
                      <w:color w:val="000000"/>
                      <w:sz w:val="22"/>
                      <w:szCs w:val="22"/>
                    </w:rPr>
                  </w:rPrChange>
                </w:rPr>
                <w:t>Not</w:t>
              </w:r>
              <w:proofErr w:type="spellEnd"/>
              <w:r w:rsidRPr="00BC3B81">
                <w:rPr>
                  <w:color w:val="000000"/>
                  <w:rPrChange w:id="158" w:author="Bruno Araujo" w:date="2019-12-12T19:13:00Z">
                    <w:rPr>
                      <w:rFonts w:ascii="Calibri" w:hAnsi="Calibri" w:cs="Calibri"/>
                      <w:color w:val="000000"/>
                      <w:sz w:val="22"/>
                      <w:szCs w:val="22"/>
                    </w:rPr>
                  </w:rPrChange>
                </w:rPr>
                <w:t xml:space="preserve"> </w:t>
              </w:r>
              <w:proofErr w:type="spellStart"/>
              <w:r w:rsidRPr="00BC3B81">
                <w:rPr>
                  <w:color w:val="000000"/>
                  <w:rPrChange w:id="159" w:author="Bruno Araujo" w:date="2019-12-12T19:13:00Z">
                    <w:rPr>
                      <w:rFonts w:ascii="Calibri" w:hAnsi="Calibri" w:cs="Calibri"/>
                      <w:color w:val="000000"/>
                      <w:sz w:val="22"/>
                      <w:szCs w:val="22"/>
                    </w:rPr>
                  </w:rPrChange>
                </w:rPr>
                <w:t>affiliated</w:t>
              </w:r>
              <w:proofErr w:type="spellEnd"/>
              <w:r w:rsidRPr="00BC3B81">
                <w:rPr>
                  <w:color w:val="000000"/>
                  <w:rPrChange w:id="160" w:author="Bruno Araujo" w:date="2019-12-12T19:13:00Z">
                    <w:rPr>
                      <w:rFonts w:ascii="Calibri" w:hAnsi="Calibri" w:cs="Calibri"/>
                      <w:color w:val="000000"/>
                      <w:sz w:val="22"/>
                      <w:szCs w:val="22"/>
                    </w:rPr>
                  </w:rPrChange>
                </w:rPr>
                <w:t xml:space="preserve">, </w:t>
              </w:r>
              <w:proofErr w:type="spellStart"/>
              <w:r w:rsidRPr="00BC3B81">
                <w:rPr>
                  <w:color w:val="000000"/>
                  <w:rPrChange w:id="161" w:author="Bruno Araujo" w:date="2019-12-12T19:13:00Z">
                    <w:rPr>
                      <w:rFonts w:ascii="Calibri" w:hAnsi="Calibri" w:cs="Calibri"/>
                      <w:color w:val="000000"/>
                      <w:sz w:val="22"/>
                      <w:szCs w:val="22"/>
                    </w:rPr>
                  </w:rPrChange>
                </w:rPr>
                <w:t>private</w:t>
              </w:r>
              <w:proofErr w:type="spellEnd"/>
              <w:r w:rsidRPr="00BC3B81">
                <w:rPr>
                  <w:color w:val="000000"/>
                  <w:rPrChange w:id="162" w:author="Bruno Araujo" w:date="2019-12-12T19:13:00Z">
                    <w:rPr>
                      <w:rFonts w:ascii="Calibri" w:hAnsi="Calibri" w:cs="Calibri"/>
                      <w:color w:val="000000"/>
                      <w:sz w:val="22"/>
                      <w:szCs w:val="22"/>
                    </w:rPr>
                  </w:rPrChange>
                </w:rPr>
                <w:t xml:space="preserve"> </w:t>
              </w:r>
              <w:proofErr w:type="spellStart"/>
              <w:r w:rsidRPr="00BC3B81">
                <w:rPr>
                  <w:color w:val="000000"/>
                  <w:rPrChange w:id="163" w:author="Bruno Araujo" w:date="2019-12-12T19:13:00Z">
                    <w:rPr>
                      <w:rFonts w:ascii="Calibri" w:hAnsi="Calibri" w:cs="Calibri"/>
                      <w:color w:val="000000"/>
                      <w:sz w:val="22"/>
                      <w:szCs w:val="22"/>
                    </w:rPr>
                  </w:rPrChange>
                </w:rPr>
                <w:t>employee</w:t>
              </w:r>
              <w:proofErr w:type="spellEnd"/>
            </w:ins>
          </w:p>
        </w:tc>
        <w:tc>
          <w:tcPr>
            <w:tcW w:w="1048" w:type="dxa"/>
            <w:shd w:val="clear" w:color="auto" w:fill="auto"/>
            <w:noWrap/>
            <w:vAlign w:val="bottom"/>
            <w:hideMark/>
            <w:tcPrChange w:id="164" w:author="Bruno Araujo" w:date="2019-12-12T19:13:00Z">
              <w:tcPr>
                <w:tcW w:w="960" w:type="dxa"/>
                <w:shd w:val="clear" w:color="auto" w:fill="auto"/>
                <w:noWrap/>
                <w:vAlign w:val="bottom"/>
                <w:hideMark/>
              </w:tcPr>
            </w:tcPrChange>
          </w:tcPr>
          <w:p w14:paraId="302CED84" w14:textId="47F9C303" w:rsidR="00BC3B81" w:rsidRPr="00BC3B81" w:rsidRDefault="00BC3B81" w:rsidP="00BC3B81">
            <w:pPr>
              <w:rPr>
                <w:ins w:id="165" w:author="Bruno Araujo" w:date="2019-12-12T19:12:00Z"/>
                <w:color w:val="000000"/>
                <w:rPrChange w:id="166" w:author="Bruno Araujo" w:date="2019-12-12T19:13:00Z">
                  <w:rPr>
                    <w:ins w:id="167" w:author="Bruno Araujo" w:date="2019-12-12T19:12:00Z"/>
                    <w:rFonts w:ascii="Calibri" w:hAnsi="Calibri" w:cs="Calibri"/>
                    <w:color w:val="000000"/>
                    <w:sz w:val="22"/>
                    <w:szCs w:val="22"/>
                  </w:rPr>
                </w:rPrChange>
              </w:rPr>
            </w:pPr>
            <w:proofErr w:type="spellStart"/>
            <w:ins w:id="168" w:author="Bruno Araujo" w:date="2019-12-12T19:12:00Z">
              <w:r w:rsidRPr="00BC3B81">
                <w:rPr>
                  <w:color w:val="000000"/>
                  <w:rPrChange w:id="169" w:author="Bruno Araujo" w:date="2019-12-12T19:13:00Z">
                    <w:rPr>
                      <w:rFonts w:ascii="Calibri" w:hAnsi="Calibri" w:cs="Calibri"/>
                      <w:color w:val="000000"/>
                      <w:sz w:val="22"/>
                      <w:szCs w:val="22"/>
                    </w:rPr>
                  </w:rPrChange>
                </w:rPr>
                <w:t>Not</w:t>
              </w:r>
              <w:proofErr w:type="spellEnd"/>
              <w:r w:rsidRPr="00BC3B81">
                <w:rPr>
                  <w:color w:val="000000"/>
                  <w:rPrChange w:id="170" w:author="Bruno Araujo" w:date="2019-12-12T19:13:00Z">
                    <w:rPr>
                      <w:rFonts w:ascii="Calibri" w:hAnsi="Calibri" w:cs="Calibri"/>
                      <w:color w:val="000000"/>
                      <w:sz w:val="22"/>
                      <w:szCs w:val="22"/>
                    </w:rPr>
                  </w:rPrChange>
                </w:rPr>
                <w:t xml:space="preserve"> </w:t>
              </w:r>
              <w:proofErr w:type="spellStart"/>
              <w:r w:rsidRPr="00BC3B81">
                <w:rPr>
                  <w:color w:val="000000"/>
                  <w:rPrChange w:id="171" w:author="Bruno Araujo" w:date="2019-12-12T19:13:00Z">
                    <w:rPr>
                      <w:rFonts w:ascii="Calibri" w:hAnsi="Calibri" w:cs="Calibri"/>
                      <w:color w:val="000000"/>
                      <w:sz w:val="22"/>
                      <w:szCs w:val="22"/>
                    </w:rPr>
                  </w:rPrChange>
                </w:rPr>
                <w:t>affiliated</w:t>
              </w:r>
              <w:proofErr w:type="spellEnd"/>
              <w:r w:rsidRPr="00BC3B81">
                <w:rPr>
                  <w:color w:val="000000"/>
                  <w:rPrChange w:id="172" w:author="Bruno Araujo" w:date="2019-12-12T19:13:00Z">
                    <w:rPr>
                      <w:rFonts w:ascii="Calibri" w:hAnsi="Calibri" w:cs="Calibri"/>
                      <w:color w:val="000000"/>
                      <w:sz w:val="22"/>
                      <w:szCs w:val="22"/>
                    </w:rPr>
                  </w:rPrChange>
                </w:rPr>
                <w:t xml:space="preserve">, </w:t>
              </w:r>
              <w:proofErr w:type="spellStart"/>
              <w:r w:rsidRPr="00BC3B81">
                <w:rPr>
                  <w:color w:val="000000"/>
                  <w:rPrChange w:id="173" w:author="Bruno Araujo" w:date="2019-12-12T19:13:00Z">
                    <w:rPr>
                      <w:rFonts w:ascii="Calibri" w:hAnsi="Calibri" w:cs="Calibri"/>
                      <w:color w:val="000000"/>
                      <w:sz w:val="22"/>
                      <w:szCs w:val="22"/>
                    </w:rPr>
                  </w:rPrChange>
                </w:rPr>
                <w:t>public</w:t>
              </w:r>
              <w:proofErr w:type="spellEnd"/>
              <w:r w:rsidRPr="00BC3B81">
                <w:rPr>
                  <w:color w:val="000000"/>
                  <w:rPrChange w:id="174" w:author="Bruno Araujo" w:date="2019-12-12T19:13:00Z">
                    <w:rPr>
                      <w:rFonts w:ascii="Calibri" w:hAnsi="Calibri" w:cs="Calibri"/>
                      <w:color w:val="000000"/>
                      <w:sz w:val="22"/>
                      <w:szCs w:val="22"/>
                    </w:rPr>
                  </w:rPrChange>
                </w:rPr>
                <w:t xml:space="preserve"> </w:t>
              </w:r>
              <w:proofErr w:type="spellStart"/>
              <w:r w:rsidRPr="00BC3B81">
                <w:rPr>
                  <w:color w:val="000000"/>
                  <w:rPrChange w:id="175" w:author="Bruno Araujo" w:date="2019-12-12T19:13:00Z">
                    <w:rPr>
                      <w:rFonts w:ascii="Calibri" w:hAnsi="Calibri" w:cs="Calibri"/>
                      <w:color w:val="000000"/>
                      <w:sz w:val="22"/>
                      <w:szCs w:val="22"/>
                    </w:rPr>
                  </w:rPrChange>
                </w:rPr>
                <w:t>servant</w:t>
              </w:r>
              <w:proofErr w:type="spellEnd"/>
            </w:ins>
          </w:p>
        </w:tc>
        <w:tc>
          <w:tcPr>
            <w:tcW w:w="1132" w:type="dxa"/>
            <w:shd w:val="clear" w:color="auto" w:fill="auto"/>
            <w:noWrap/>
            <w:vAlign w:val="bottom"/>
            <w:hideMark/>
            <w:tcPrChange w:id="176" w:author="Bruno Araujo" w:date="2019-12-12T19:13:00Z">
              <w:tcPr>
                <w:tcW w:w="984" w:type="dxa"/>
                <w:shd w:val="clear" w:color="auto" w:fill="auto"/>
                <w:noWrap/>
                <w:vAlign w:val="bottom"/>
                <w:hideMark/>
              </w:tcPr>
            </w:tcPrChange>
          </w:tcPr>
          <w:p w14:paraId="46A09E65" w14:textId="4B7B48DC" w:rsidR="00BC3B81" w:rsidRPr="00BC3B81" w:rsidRDefault="00BC3B81" w:rsidP="00BC3B81">
            <w:pPr>
              <w:rPr>
                <w:ins w:id="177" w:author="Bruno Araujo" w:date="2019-12-12T19:12:00Z"/>
                <w:color w:val="000000"/>
                <w:rPrChange w:id="178" w:author="Bruno Araujo" w:date="2019-12-12T19:13:00Z">
                  <w:rPr>
                    <w:ins w:id="179" w:author="Bruno Araujo" w:date="2019-12-12T19:12:00Z"/>
                    <w:rFonts w:ascii="Calibri" w:hAnsi="Calibri" w:cs="Calibri"/>
                    <w:color w:val="000000"/>
                    <w:sz w:val="22"/>
                    <w:szCs w:val="22"/>
                  </w:rPr>
                </w:rPrChange>
              </w:rPr>
            </w:pPr>
            <w:proofErr w:type="spellStart"/>
            <w:ins w:id="180" w:author="Bruno Araujo" w:date="2019-12-12T19:12:00Z">
              <w:r w:rsidRPr="00BC3B81">
                <w:rPr>
                  <w:color w:val="000000"/>
                  <w:rPrChange w:id="181" w:author="Bruno Araujo" w:date="2019-12-12T19:13:00Z">
                    <w:rPr>
                      <w:rFonts w:ascii="Calibri" w:hAnsi="Calibri" w:cs="Calibri"/>
                      <w:color w:val="000000"/>
                      <w:sz w:val="22"/>
                      <w:szCs w:val="22"/>
                    </w:rPr>
                  </w:rPrChange>
                </w:rPr>
                <w:t>Politically</w:t>
              </w:r>
              <w:proofErr w:type="spellEnd"/>
              <w:r w:rsidRPr="00BC3B81">
                <w:rPr>
                  <w:color w:val="000000"/>
                  <w:rPrChange w:id="182" w:author="Bruno Araujo" w:date="2019-12-12T19:13:00Z">
                    <w:rPr>
                      <w:rFonts w:ascii="Calibri" w:hAnsi="Calibri" w:cs="Calibri"/>
                      <w:color w:val="000000"/>
                      <w:sz w:val="22"/>
                      <w:szCs w:val="22"/>
                    </w:rPr>
                  </w:rPrChange>
                </w:rPr>
                <w:t xml:space="preserve"> </w:t>
              </w:r>
              <w:proofErr w:type="spellStart"/>
              <w:r w:rsidRPr="00BC3B81">
                <w:rPr>
                  <w:color w:val="000000"/>
                  <w:rPrChange w:id="183" w:author="Bruno Araujo" w:date="2019-12-12T19:13:00Z">
                    <w:rPr>
                      <w:rFonts w:ascii="Calibri" w:hAnsi="Calibri" w:cs="Calibri"/>
                      <w:color w:val="000000"/>
                      <w:sz w:val="22"/>
                      <w:szCs w:val="22"/>
                    </w:rPr>
                  </w:rPrChange>
                </w:rPr>
                <w:t>affiliated</w:t>
              </w:r>
              <w:proofErr w:type="spellEnd"/>
              <w:r w:rsidRPr="00BC3B81">
                <w:rPr>
                  <w:color w:val="000000"/>
                  <w:rPrChange w:id="184" w:author="Bruno Araujo" w:date="2019-12-12T19:13:00Z">
                    <w:rPr>
                      <w:rFonts w:ascii="Calibri" w:hAnsi="Calibri" w:cs="Calibri"/>
                      <w:color w:val="000000"/>
                      <w:sz w:val="22"/>
                      <w:szCs w:val="22"/>
                    </w:rPr>
                  </w:rPrChange>
                </w:rPr>
                <w:t xml:space="preserve">, </w:t>
              </w:r>
              <w:proofErr w:type="spellStart"/>
              <w:r w:rsidRPr="00BC3B81">
                <w:rPr>
                  <w:color w:val="000000"/>
                  <w:rPrChange w:id="185" w:author="Bruno Araujo" w:date="2019-12-12T19:13:00Z">
                    <w:rPr>
                      <w:rFonts w:ascii="Calibri" w:hAnsi="Calibri" w:cs="Calibri"/>
                      <w:color w:val="000000"/>
                      <w:sz w:val="22"/>
                      <w:szCs w:val="22"/>
                    </w:rPr>
                  </w:rPrChange>
                </w:rPr>
                <w:t>private</w:t>
              </w:r>
              <w:proofErr w:type="spellEnd"/>
              <w:r w:rsidRPr="00BC3B81">
                <w:rPr>
                  <w:color w:val="000000"/>
                  <w:rPrChange w:id="186" w:author="Bruno Araujo" w:date="2019-12-12T19:13:00Z">
                    <w:rPr>
                      <w:rFonts w:ascii="Calibri" w:hAnsi="Calibri" w:cs="Calibri"/>
                      <w:color w:val="000000"/>
                      <w:sz w:val="22"/>
                      <w:szCs w:val="22"/>
                    </w:rPr>
                  </w:rPrChange>
                </w:rPr>
                <w:t xml:space="preserve"> </w:t>
              </w:r>
              <w:proofErr w:type="spellStart"/>
              <w:r w:rsidRPr="00BC3B81">
                <w:rPr>
                  <w:color w:val="000000"/>
                  <w:rPrChange w:id="187" w:author="Bruno Araujo" w:date="2019-12-12T19:13:00Z">
                    <w:rPr>
                      <w:rFonts w:ascii="Calibri" w:hAnsi="Calibri" w:cs="Calibri"/>
                      <w:color w:val="000000"/>
                      <w:sz w:val="22"/>
                      <w:szCs w:val="22"/>
                    </w:rPr>
                  </w:rPrChange>
                </w:rPr>
                <w:t>employee</w:t>
              </w:r>
              <w:proofErr w:type="spellEnd"/>
            </w:ins>
          </w:p>
        </w:tc>
        <w:tc>
          <w:tcPr>
            <w:tcW w:w="1201" w:type="dxa"/>
            <w:shd w:val="clear" w:color="auto" w:fill="auto"/>
            <w:noWrap/>
            <w:vAlign w:val="bottom"/>
            <w:hideMark/>
            <w:tcPrChange w:id="188" w:author="Bruno Araujo" w:date="2019-12-12T19:13:00Z">
              <w:tcPr>
                <w:tcW w:w="960" w:type="dxa"/>
                <w:shd w:val="clear" w:color="auto" w:fill="auto"/>
                <w:noWrap/>
                <w:vAlign w:val="bottom"/>
                <w:hideMark/>
              </w:tcPr>
            </w:tcPrChange>
          </w:tcPr>
          <w:p w14:paraId="1AE9606F" w14:textId="47FC3D2F" w:rsidR="00BC3B81" w:rsidRPr="00BC3B81" w:rsidRDefault="00BC3B81" w:rsidP="00BC3B81">
            <w:pPr>
              <w:rPr>
                <w:ins w:id="189" w:author="Bruno Araujo" w:date="2019-12-12T19:12:00Z"/>
                <w:color w:val="000000"/>
                <w:rPrChange w:id="190" w:author="Bruno Araujo" w:date="2019-12-12T19:13:00Z">
                  <w:rPr>
                    <w:ins w:id="191" w:author="Bruno Araujo" w:date="2019-12-12T19:12:00Z"/>
                    <w:rFonts w:ascii="Calibri" w:hAnsi="Calibri" w:cs="Calibri"/>
                    <w:color w:val="000000"/>
                    <w:sz w:val="22"/>
                    <w:szCs w:val="22"/>
                  </w:rPr>
                </w:rPrChange>
              </w:rPr>
            </w:pPr>
            <w:proofErr w:type="spellStart"/>
            <w:ins w:id="192" w:author="Bruno Araujo" w:date="2019-12-12T19:12:00Z">
              <w:r w:rsidRPr="00BC3B81">
                <w:rPr>
                  <w:color w:val="000000"/>
                  <w:rPrChange w:id="193" w:author="Bruno Araujo" w:date="2019-12-12T19:13:00Z">
                    <w:rPr>
                      <w:rFonts w:ascii="Calibri" w:hAnsi="Calibri" w:cs="Calibri"/>
                      <w:color w:val="000000"/>
                      <w:sz w:val="22"/>
                      <w:szCs w:val="22"/>
                    </w:rPr>
                  </w:rPrChange>
                </w:rPr>
                <w:t>Politically</w:t>
              </w:r>
              <w:proofErr w:type="spellEnd"/>
              <w:r w:rsidRPr="00BC3B81">
                <w:rPr>
                  <w:color w:val="000000"/>
                  <w:rPrChange w:id="194" w:author="Bruno Araujo" w:date="2019-12-12T19:13:00Z">
                    <w:rPr>
                      <w:rFonts w:ascii="Calibri" w:hAnsi="Calibri" w:cs="Calibri"/>
                      <w:color w:val="000000"/>
                      <w:sz w:val="22"/>
                      <w:szCs w:val="22"/>
                    </w:rPr>
                  </w:rPrChange>
                </w:rPr>
                <w:t xml:space="preserve"> </w:t>
              </w:r>
              <w:proofErr w:type="spellStart"/>
              <w:r w:rsidRPr="00BC3B81">
                <w:rPr>
                  <w:color w:val="000000"/>
                  <w:rPrChange w:id="195" w:author="Bruno Araujo" w:date="2019-12-12T19:13:00Z">
                    <w:rPr>
                      <w:rFonts w:ascii="Calibri" w:hAnsi="Calibri" w:cs="Calibri"/>
                      <w:color w:val="000000"/>
                      <w:sz w:val="22"/>
                      <w:szCs w:val="22"/>
                    </w:rPr>
                  </w:rPrChange>
                </w:rPr>
                <w:t>affiliated</w:t>
              </w:r>
              <w:proofErr w:type="spellEnd"/>
              <w:r w:rsidRPr="00BC3B81">
                <w:rPr>
                  <w:color w:val="000000"/>
                  <w:rPrChange w:id="196" w:author="Bruno Araujo" w:date="2019-12-12T19:13:00Z">
                    <w:rPr>
                      <w:rFonts w:ascii="Calibri" w:hAnsi="Calibri" w:cs="Calibri"/>
                      <w:color w:val="000000"/>
                      <w:sz w:val="22"/>
                      <w:szCs w:val="22"/>
                    </w:rPr>
                  </w:rPrChange>
                </w:rPr>
                <w:t xml:space="preserve">, </w:t>
              </w:r>
              <w:proofErr w:type="spellStart"/>
              <w:r w:rsidRPr="00BC3B81">
                <w:rPr>
                  <w:color w:val="000000"/>
                  <w:rPrChange w:id="197" w:author="Bruno Araujo" w:date="2019-12-12T19:13:00Z">
                    <w:rPr>
                      <w:rFonts w:ascii="Calibri" w:hAnsi="Calibri" w:cs="Calibri"/>
                      <w:color w:val="000000"/>
                      <w:sz w:val="22"/>
                      <w:szCs w:val="22"/>
                    </w:rPr>
                  </w:rPrChange>
                </w:rPr>
                <w:t>public</w:t>
              </w:r>
              <w:proofErr w:type="spellEnd"/>
              <w:r w:rsidRPr="00BC3B81">
                <w:rPr>
                  <w:color w:val="000000"/>
                  <w:rPrChange w:id="198" w:author="Bruno Araujo" w:date="2019-12-12T19:13:00Z">
                    <w:rPr>
                      <w:rFonts w:ascii="Calibri" w:hAnsi="Calibri" w:cs="Calibri"/>
                      <w:color w:val="000000"/>
                      <w:sz w:val="22"/>
                      <w:szCs w:val="22"/>
                    </w:rPr>
                  </w:rPrChange>
                </w:rPr>
                <w:t xml:space="preserve"> </w:t>
              </w:r>
              <w:proofErr w:type="spellStart"/>
              <w:r w:rsidRPr="00BC3B81">
                <w:rPr>
                  <w:color w:val="000000"/>
                  <w:rPrChange w:id="199" w:author="Bruno Araujo" w:date="2019-12-12T19:13:00Z">
                    <w:rPr>
                      <w:rFonts w:ascii="Calibri" w:hAnsi="Calibri" w:cs="Calibri"/>
                      <w:color w:val="000000"/>
                      <w:sz w:val="22"/>
                      <w:szCs w:val="22"/>
                    </w:rPr>
                  </w:rPrChange>
                </w:rPr>
                <w:t>servant</w:t>
              </w:r>
              <w:proofErr w:type="spellEnd"/>
            </w:ins>
          </w:p>
        </w:tc>
      </w:tr>
      <w:tr w:rsidR="00BC3B81" w:rsidRPr="00BC3B81" w14:paraId="585FA9D1" w14:textId="77777777" w:rsidTr="00BC3B81">
        <w:trPr>
          <w:trHeight w:val="300"/>
          <w:ins w:id="200" w:author="Bruno Araujo" w:date="2019-12-12T19:12:00Z"/>
          <w:trPrChange w:id="201" w:author="Bruno Araujo" w:date="2019-12-12T19:13:00Z">
            <w:trPr>
              <w:trHeight w:val="300"/>
            </w:trPr>
          </w:trPrChange>
        </w:trPr>
        <w:tc>
          <w:tcPr>
            <w:tcW w:w="3391" w:type="dxa"/>
            <w:shd w:val="clear" w:color="auto" w:fill="auto"/>
            <w:noWrap/>
            <w:vAlign w:val="bottom"/>
            <w:hideMark/>
            <w:tcPrChange w:id="202" w:author="Bruno Araujo" w:date="2019-12-12T19:13:00Z">
              <w:tcPr>
                <w:tcW w:w="3577" w:type="dxa"/>
                <w:shd w:val="clear" w:color="auto" w:fill="auto"/>
                <w:noWrap/>
                <w:vAlign w:val="bottom"/>
                <w:hideMark/>
              </w:tcPr>
            </w:tcPrChange>
          </w:tcPr>
          <w:p w14:paraId="6095BCB7" w14:textId="071C554A" w:rsidR="00BC3B81" w:rsidRPr="00BC3B81" w:rsidRDefault="00BC3B81" w:rsidP="00BC3B81">
            <w:pPr>
              <w:rPr>
                <w:ins w:id="203" w:author="Bruno Araujo" w:date="2019-12-12T19:12:00Z"/>
                <w:color w:val="000000"/>
                <w:rPrChange w:id="204" w:author="Bruno Araujo" w:date="2019-12-12T19:13:00Z">
                  <w:rPr>
                    <w:ins w:id="205" w:author="Bruno Araujo" w:date="2019-12-12T19:12:00Z"/>
                    <w:rFonts w:ascii="Calibri" w:hAnsi="Calibri" w:cs="Calibri"/>
                    <w:color w:val="000000"/>
                    <w:sz w:val="22"/>
                    <w:szCs w:val="22"/>
                  </w:rPr>
                </w:rPrChange>
              </w:rPr>
            </w:pPr>
            <w:ins w:id="206" w:author="Bruno Araujo" w:date="2019-12-12T19:14:00Z">
              <w:r>
                <w:rPr>
                  <w:color w:val="000000"/>
                </w:rPr>
                <w:t xml:space="preserve">Out </w:t>
              </w:r>
              <w:proofErr w:type="spellStart"/>
              <w:r>
                <w:rPr>
                  <w:color w:val="000000"/>
                </w:rPr>
                <w:t>of</w:t>
              </w:r>
              <w:proofErr w:type="spellEnd"/>
              <w:r>
                <w:rPr>
                  <w:color w:val="000000"/>
                </w:rPr>
                <w:t xml:space="preserve"> </w:t>
              </w:r>
              <w:proofErr w:type="spellStart"/>
              <w:r>
                <w:rPr>
                  <w:color w:val="000000"/>
                </w:rPr>
                <w:t>Rais</w:t>
              </w:r>
            </w:ins>
            <w:proofErr w:type="spellEnd"/>
          </w:p>
        </w:tc>
        <w:tc>
          <w:tcPr>
            <w:tcW w:w="1022" w:type="dxa"/>
            <w:shd w:val="clear" w:color="auto" w:fill="auto"/>
            <w:noWrap/>
            <w:vAlign w:val="bottom"/>
            <w:hideMark/>
            <w:tcPrChange w:id="207" w:author="Bruno Araujo" w:date="2019-12-12T19:13:00Z">
              <w:tcPr>
                <w:tcW w:w="960" w:type="dxa"/>
                <w:shd w:val="clear" w:color="auto" w:fill="auto"/>
                <w:noWrap/>
                <w:vAlign w:val="bottom"/>
                <w:hideMark/>
              </w:tcPr>
            </w:tcPrChange>
          </w:tcPr>
          <w:p w14:paraId="6B75A294" w14:textId="77777777" w:rsidR="00BC3B81" w:rsidRPr="00BC3B81" w:rsidRDefault="00BC3B81" w:rsidP="00BC3B81">
            <w:pPr>
              <w:jc w:val="right"/>
              <w:rPr>
                <w:ins w:id="208" w:author="Bruno Araujo" w:date="2019-12-12T19:12:00Z"/>
                <w:color w:val="000000"/>
                <w:rPrChange w:id="209" w:author="Bruno Araujo" w:date="2019-12-12T19:13:00Z">
                  <w:rPr>
                    <w:ins w:id="210" w:author="Bruno Araujo" w:date="2019-12-12T19:12:00Z"/>
                    <w:rFonts w:ascii="Calibri" w:hAnsi="Calibri" w:cs="Calibri"/>
                    <w:color w:val="000000"/>
                    <w:sz w:val="22"/>
                    <w:szCs w:val="22"/>
                  </w:rPr>
                </w:rPrChange>
              </w:rPr>
            </w:pPr>
            <w:ins w:id="211" w:author="Bruno Araujo" w:date="2019-12-12T19:12:00Z">
              <w:r w:rsidRPr="00BC3B81">
                <w:rPr>
                  <w:color w:val="000000"/>
                  <w:rPrChange w:id="212" w:author="Bruno Araujo" w:date="2019-12-12T19:13:00Z">
                    <w:rPr>
                      <w:rFonts w:ascii="Calibri" w:hAnsi="Calibri" w:cs="Calibri"/>
                      <w:color w:val="000000"/>
                      <w:sz w:val="22"/>
                      <w:szCs w:val="22"/>
                    </w:rPr>
                  </w:rPrChange>
                </w:rPr>
                <w:t>0</w:t>
              </w:r>
            </w:ins>
          </w:p>
        </w:tc>
        <w:tc>
          <w:tcPr>
            <w:tcW w:w="1132" w:type="dxa"/>
            <w:shd w:val="clear" w:color="auto" w:fill="auto"/>
            <w:noWrap/>
            <w:vAlign w:val="bottom"/>
            <w:hideMark/>
            <w:tcPrChange w:id="213" w:author="Bruno Araujo" w:date="2019-12-12T19:13:00Z">
              <w:tcPr>
                <w:tcW w:w="984" w:type="dxa"/>
                <w:shd w:val="clear" w:color="auto" w:fill="auto"/>
                <w:noWrap/>
                <w:vAlign w:val="bottom"/>
                <w:hideMark/>
              </w:tcPr>
            </w:tcPrChange>
          </w:tcPr>
          <w:p w14:paraId="1AEAE966" w14:textId="77777777" w:rsidR="00BC3B81" w:rsidRPr="00BC3B81" w:rsidRDefault="00BC3B81" w:rsidP="00BC3B81">
            <w:pPr>
              <w:jc w:val="right"/>
              <w:rPr>
                <w:ins w:id="214" w:author="Bruno Araujo" w:date="2019-12-12T19:12:00Z"/>
                <w:color w:val="000000"/>
                <w:rPrChange w:id="215" w:author="Bruno Araujo" w:date="2019-12-12T19:13:00Z">
                  <w:rPr>
                    <w:ins w:id="216" w:author="Bruno Araujo" w:date="2019-12-12T19:12:00Z"/>
                    <w:rFonts w:ascii="Calibri" w:hAnsi="Calibri" w:cs="Calibri"/>
                    <w:color w:val="000000"/>
                    <w:sz w:val="22"/>
                    <w:szCs w:val="22"/>
                  </w:rPr>
                </w:rPrChange>
              </w:rPr>
            </w:pPr>
            <w:ins w:id="217" w:author="Bruno Araujo" w:date="2019-12-12T19:12:00Z">
              <w:r w:rsidRPr="00BC3B81">
                <w:rPr>
                  <w:color w:val="000000"/>
                  <w:rPrChange w:id="218" w:author="Bruno Araujo" w:date="2019-12-12T19:13:00Z">
                    <w:rPr>
                      <w:rFonts w:ascii="Calibri" w:hAnsi="Calibri" w:cs="Calibri"/>
                      <w:color w:val="000000"/>
                      <w:sz w:val="22"/>
                      <w:szCs w:val="22"/>
                    </w:rPr>
                  </w:rPrChange>
                </w:rPr>
                <w:t>1,988722</w:t>
              </w:r>
            </w:ins>
          </w:p>
        </w:tc>
        <w:tc>
          <w:tcPr>
            <w:tcW w:w="1048" w:type="dxa"/>
            <w:shd w:val="clear" w:color="auto" w:fill="auto"/>
            <w:noWrap/>
            <w:vAlign w:val="bottom"/>
            <w:hideMark/>
            <w:tcPrChange w:id="219" w:author="Bruno Araujo" w:date="2019-12-12T19:13:00Z">
              <w:tcPr>
                <w:tcW w:w="960" w:type="dxa"/>
                <w:shd w:val="clear" w:color="auto" w:fill="auto"/>
                <w:noWrap/>
                <w:vAlign w:val="bottom"/>
                <w:hideMark/>
              </w:tcPr>
            </w:tcPrChange>
          </w:tcPr>
          <w:p w14:paraId="4108BB9B" w14:textId="77777777" w:rsidR="00BC3B81" w:rsidRPr="00BC3B81" w:rsidRDefault="00BC3B81" w:rsidP="00BC3B81">
            <w:pPr>
              <w:jc w:val="right"/>
              <w:rPr>
                <w:ins w:id="220" w:author="Bruno Araujo" w:date="2019-12-12T19:12:00Z"/>
                <w:color w:val="000000"/>
                <w:rPrChange w:id="221" w:author="Bruno Araujo" w:date="2019-12-12T19:13:00Z">
                  <w:rPr>
                    <w:ins w:id="222" w:author="Bruno Araujo" w:date="2019-12-12T19:12:00Z"/>
                    <w:rFonts w:ascii="Calibri" w:hAnsi="Calibri" w:cs="Calibri"/>
                    <w:color w:val="000000"/>
                    <w:sz w:val="22"/>
                    <w:szCs w:val="22"/>
                  </w:rPr>
                </w:rPrChange>
              </w:rPr>
            </w:pPr>
            <w:ins w:id="223" w:author="Bruno Araujo" w:date="2019-12-12T19:12:00Z">
              <w:r w:rsidRPr="00BC3B81">
                <w:rPr>
                  <w:color w:val="000000"/>
                  <w:rPrChange w:id="224" w:author="Bruno Araujo" w:date="2019-12-12T19:13:00Z">
                    <w:rPr>
                      <w:rFonts w:ascii="Calibri" w:hAnsi="Calibri" w:cs="Calibri"/>
                      <w:color w:val="000000"/>
                      <w:sz w:val="22"/>
                      <w:szCs w:val="22"/>
                    </w:rPr>
                  </w:rPrChange>
                </w:rPr>
                <w:t>1,985948</w:t>
              </w:r>
            </w:ins>
          </w:p>
        </w:tc>
        <w:tc>
          <w:tcPr>
            <w:tcW w:w="1132" w:type="dxa"/>
            <w:shd w:val="clear" w:color="auto" w:fill="auto"/>
            <w:noWrap/>
            <w:vAlign w:val="bottom"/>
            <w:hideMark/>
            <w:tcPrChange w:id="225" w:author="Bruno Araujo" w:date="2019-12-12T19:13:00Z">
              <w:tcPr>
                <w:tcW w:w="984" w:type="dxa"/>
                <w:shd w:val="clear" w:color="auto" w:fill="auto"/>
                <w:noWrap/>
                <w:vAlign w:val="bottom"/>
                <w:hideMark/>
              </w:tcPr>
            </w:tcPrChange>
          </w:tcPr>
          <w:p w14:paraId="07120314" w14:textId="77777777" w:rsidR="00BC3B81" w:rsidRPr="00BC3B81" w:rsidRDefault="00BC3B81" w:rsidP="00BC3B81">
            <w:pPr>
              <w:jc w:val="right"/>
              <w:rPr>
                <w:ins w:id="226" w:author="Bruno Araujo" w:date="2019-12-12T19:12:00Z"/>
                <w:color w:val="000000"/>
                <w:rPrChange w:id="227" w:author="Bruno Araujo" w:date="2019-12-12T19:13:00Z">
                  <w:rPr>
                    <w:ins w:id="228" w:author="Bruno Araujo" w:date="2019-12-12T19:12:00Z"/>
                    <w:rFonts w:ascii="Calibri" w:hAnsi="Calibri" w:cs="Calibri"/>
                    <w:color w:val="000000"/>
                    <w:sz w:val="22"/>
                    <w:szCs w:val="22"/>
                  </w:rPr>
                </w:rPrChange>
              </w:rPr>
            </w:pPr>
            <w:ins w:id="229" w:author="Bruno Araujo" w:date="2019-12-12T19:12:00Z">
              <w:r w:rsidRPr="00BC3B81">
                <w:rPr>
                  <w:color w:val="000000"/>
                  <w:rPrChange w:id="230" w:author="Bruno Araujo" w:date="2019-12-12T19:13:00Z">
                    <w:rPr>
                      <w:rFonts w:ascii="Calibri" w:hAnsi="Calibri" w:cs="Calibri"/>
                      <w:color w:val="000000"/>
                      <w:sz w:val="22"/>
                      <w:szCs w:val="22"/>
                    </w:rPr>
                  </w:rPrChange>
                </w:rPr>
                <w:t>1,967742</w:t>
              </w:r>
            </w:ins>
          </w:p>
        </w:tc>
        <w:tc>
          <w:tcPr>
            <w:tcW w:w="1201" w:type="dxa"/>
            <w:shd w:val="clear" w:color="auto" w:fill="auto"/>
            <w:noWrap/>
            <w:vAlign w:val="bottom"/>
            <w:hideMark/>
            <w:tcPrChange w:id="231" w:author="Bruno Araujo" w:date="2019-12-12T19:13:00Z">
              <w:tcPr>
                <w:tcW w:w="960" w:type="dxa"/>
                <w:shd w:val="clear" w:color="auto" w:fill="auto"/>
                <w:noWrap/>
                <w:vAlign w:val="bottom"/>
                <w:hideMark/>
              </w:tcPr>
            </w:tcPrChange>
          </w:tcPr>
          <w:p w14:paraId="590CBA9B" w14:textId="77777777" w:rsidR="00BC3B81" w:rsidRPr="00BC3B81" w:rsidRDefault="00BC3B81" w:rsidP="00BC3B81">
            <w:pPr>
              <w:jc w:val="right"/>
              <w:rPr>
                <w:ins w:id="232" w:author="Bruno Araujo" w:date="2019-12-12T19:12:00Z"/>
                <w:color w:val="000000"/>
                <w:rPrChange w:id="233" w:author="Bruno Araujo" w:date="2019-12-12T19:13:00Z">
                  <w:rPr>
                    <w:ins w:id="234" w:author="Bruno Araujo" w:date="2019-12-12T19:12:00Z"/>
                    <w:rFonts w:ascii="Calibri" w:hAnsi="Calibri" w:cs="Calibri"/>
                    <w:color w:val="000000"/>
                    <w:sz w:val="22"/>
                    <w:szCs w:val="22"/>
                  </w:rPr>
                </w:rPrChange>
              </w:rPr>
            </w:pPr>
            <w:ins w:id="235" w:author="Bruno Araujo" w:date="2019-12-12T19:12:00Z">
              <w:r w:rsidRPr="00BC3B81">
                <w:rPr>
                  <w:color w:val="000000"/>
                  <w:rPrChange w:id="236" w:author="Bruno Araujo" w:date="2019-12-12T19:13:00Z">
                    <w:rPr>
                      <w:rFonts w:ascii="Calibri" w:hAnsi="Calibri" w:cs="Calibri"/>
                      <w:color w:val="000000"/>
                      <w:sz w:val="22"/>
                      <w:szCs w:val="22"/>
                    </w:rPr>
                  </w:rPrChange>
                </w:rPr>
                <w:t>1,978448</w:t>
              </w:r>
            </w:ins>
          </w:p>
        </w:tc>
      </w:tr>
      <w:tr w:rsidR="00BC3B81" w:rsidRPr="00BC3B81" w14:paraId="251181A1" w14:textId="77777777" w:rsidTr="00BC3B81">
        <w:trPr>
          <w:trHeight w:val="300"/>
          <w:ins w:id="237" w:author="Bruno Araujo" w:date="2019-12-12T19:12:00Z"/>
          <w:trPrChange w:id="238" w:author="Bruno Araujo" w:date="2019-12-12T19:13:00Z">
            <w:trPr>
              <w:trHeight w:val="300"/>
            </w:trPr>
          </w:trPrChange>
        </w:trPr>
        <w:tc>
          <w:tcPr>
            <w:tcW w:w="3391" w:type="dxa"/>
            <w:shd w:val="clear" w:color="auto" w:fill="auto"/>
            <w:noWrap/>
            <w:vAlign w:val="bottom"/>
            <w:hideMark/>
            <w:tcPrChange w:id="239" w:author="Bruno Araujo" w:date="2019-12-12T19:13:00Z">
              <w:tcPr>
                <w:tcW w:w="3577" w:type="dxa"/>
                <w:shd w:val="clear" w:color="auto" w:fill="auto"/>
                <w:noWrap/>
                <w:vAlign w:val="bottom"/>
                <w:hideMark/>
              </w:tcPr>
            </w:tcPrChange>
          </w:tcPr>
          <w:p w14:paraId="6902AB23" w14:textId="7F4363A9" w:rsidR="00BC3B81" w:rsidRPr="00BC3B81" w:rsidRDefault="00BC3B81" w:rsidP="00BC3B81">
            <w:pPr>
              <w:rPr>
                <w:ins w:id="240" w:author="Bruno Araujo" w:date="2019-12-12T19:12:00Z"/>
                <w:color w:val="000000"/>
                <w:rPrChange w:id="241" w:author="Bruno Araujo" w:date="2019-12-12T19:13:00Z">
                  <w:rPr>
                    <w:ins w:id="242" w:author="Bruno Araujo" w:date="2019-12-12T19:12:00Z"/>
                    <w:rFonts w:ascii="Calibri" w:hAnsi="Calibri" w:cs="Calibri"/>
                    <w:color w:val="000000"/>
                    <w:sz w:val="22"/>
                    <w:szCs w:val="22"/>
                  </w:rPr>
                </w:rPrChange>
              </w:rPr>
            </w:pPr>
            <w:proofErr w:type="spellStart"/>
            <w:ins w:id="243" w:author="Bruno Araujo" w:date="2019-12-12T19:12:00Z">
              <w:r w:rsidRPr="00BC3B81">
                <w:rPr>
                  <w:color w:val="000000"/>
                  <w:rPrChange w:id="244" w:author="Bruno Araujo" w:date="2019-12-12T19:13:00Z">
                    <w:rPr>
                      <w:rFonts w:ascii="Calibri" w:hAnsi="Calibri" w:cs="Calibri"/>
                      <w:color w:val="000000"/>
                      <w:sz w:val="22"/>
                      <w:szCs w:val="22"/>
                    </w:rPr>
                  </w:rPrChange>
                </w:rPr>
                <w:t>Not</w:t>
              </w:r>
              <w:proofErr w:type="spellEnd"/>
              <w:r w:rsidRPr="00BC3B81">
                <w:rPr>
                  <w:color w:val="000000"/>
                  <w:rPrChange w:id="245" w:author="Bruno Araujo" w:date="2019-12-12T19:13:00Z">
                    <w:rPr>
                      <w:rFonts w:ascii="Calibri" w:hAnsi="Calibri" w:cs="Calibri"/>
                      <w:color w:val="000000"/>
                      <w:sz w:val="22"/>
                      <w:szCs w:val="22"/>
                    </w:rPr>
                  </w:rPrChange>
                </w:rPr>
                <w:t xml:space="preserve"> </w:t>
              </w:r>
              <w:proofErr w:type="spellStart"/>
              <w:r w:rsidRPr="00BC3B81">
                <w:rPr>
                  <w:color w:val="000000"/>
                  <w:rPrChange w:id="246" w:author="Bruno Araujo" w:date="2019-12-12T19:13:00Z">
                    <w:rPr>
                      <w:rFonts w:ascii="Calibri" w:hAnsi="Calibri" w:cs="Calibri"/>
                      <w:color w:val="000000"/>
                      <w:sz w:val="22"/>
                      <w:szCs w:val="22"/>
                    </w:rPr>
                  </w:rPrChange>
                </w:rPr>
                <w:t>affiliated</w:t>
              </w:r>
              <w:proofErr w:type="spellEnd"/>
              <w:r w:rsidRPr="00BC3B81">
                <w:rPr>
                  <w:color w:val="000000"/>
                  <w:rPrChange w:id="247" w:author="Bruno Araujo" w:date="2019-12-12T19:13:00Z">
                    <w:rPr>
                      <w:rFonts w:ascii="Calibri" w:hAnsi="Calibri" w:cs="Calibri"/>
                      <w:color w:val="000000"/>
                      <w:sz w:val="22"/>
                      <w:szCs w:val="22"/>
                    </w:rPr>
                  </w:rPrChange>
                </w:rPr>
                <w:t xml:space="preserve">, </w:t>
              </w:r>
              <w:proofErr w:type="spellStart"/>
              <w:r w:rsidRPr="00BC3B81">
                <w:rPr>
                  <w:color w:val="000000"/>
                  <w:rPrChange w:id="248" w:author="Bruno Araujo" w:date="2019-12-12T19:13:00Z">
                    <w:rPr>
                      <w:rFonts w:ascii="Calibri" w:hAnsi="Calibri" w:cs="Calibri"/>
                      <w:color w:val="000000"/>
                      <w:sz w:val="22"/>
                      <w:szCs w:val="22"/>
                    </w:rPr>
                  </w:rPrChange>
                </w:rPr>
                <w:t>private</w:t>
              </w:r>
              <w:proofErr w:type="spellEnd"/>
              <w:r w:rsidRPr="00BC3B81">
                <w:rPr>
                  <w:color w:val="000000"/>
                  <w:rPrChange w:id="249" w:author="Bruno Araujo" w:date="2019-12-12T19:13:00Z">
                    <w:rPr>
                      <w:rFonts w:ascii="Calibri" w:hAnsi="Calibri" w:cs="Calibri"/>
                      <w:color w:val="000000"/>
                      <w:sz w:val="22"/>
                      <w:szCs w:val="22"/>
                    </w:rPr>
                  </w:rPrChange>
                </w:rPr>
                <w:t xml:space="preserve"> </w:t>
              </w:r>
              <w:proofErr w:type="spellStart"/>
              <w:r w:rsidRPr="00BC3B81">
                <w:rPr>
                  <w:color w:val="000000"/>
                  <w:rPrChange w:id="250" w:author="Bruno Araujo" w:date="2019-12-12T19:13:00Z">
                    <w:rPr>
                      <w:rFonts w:ascii="Calibri" w:hAnsi="Calibri" w:cs="Calibri"/>
                      <w:color w:val="000000"/>
                      <w:sz w:val="22"/>
                      <w:szCs w:val="22"/>
                    </w:rPr>
                  </w:rPrChange>
                </w:rPr>
                <w:t>employee</w:t>
              </w:r>
              <w:proofErr w:type="spellEnd"/>
            </w:ins>
          </w:p>
        </w:tc>
        <w:tc>
          <w:tcPr>
            <w:tcW w:w="1022" w:type="dxa"/>
            <w:shd w:val="clear" w:color="auto" w:fill="auto"/>
            <w:noWrap/>
            <w:vAlign w:val="bottom"/>
            <w:hideMark/>
            <w:tcPrChange w:id="251" w:author="Bruno Araujo" w:date="2019-12-12T19:13:00Z">
              <w:tcPr>
                <w:tcW w:w="960" w:type="dxa"/>
                <w:shd w:val="clear" w:color="auto" w:fill="auto"/>
                <w:noWrap/>
                <w:vAlign w:val="bottom"/>
                <w:hideMark/>
              </w:tcPr>
            </w:tcPrChange>
          </w:tcPr>
          <w:p w14:paraId="266C535B" w14:textId="77777777" w:rsidR="00BC3B81" w:rsidRPr="00BC3B81" w:rsidRDefault="00BC3B81" w:rsidP="00BC3B81">
            <w:pPr>
              <w:jc w:val="right"/>
              <w:rPr>
                <w:ins w:id="252" w:author="Bruno Araujo" w:date="2019-12-12T19:12:00Z"/>
                <w:color w:val="000000"/>
                <w:rPrChange w:id="253" w:author="Bruno Araujo" w:date="2019-12-12T19:13:00Z">
                  <w:rPr>
                    <w:ins w:id="254" w:author="Bruno Araujo" w:date="2019-12-12T19:12:00Z"/>
                    <w:rFonts w:ascii="Calibri" w:hAnsi="Calibri" w:cs="Calibri"/>
                    <w:color w:val="000000"/>
                    <w:sz w:val="22"/>
                    <w:szCs w:val="22"/>
                  </w:rPr>
                </w:rPrChange>
              </w:rPr>
            </w:pPr>
            <w:ins w:id="255" w:author="Bruno Araujo" w:date="2019-12-12T19:12:00Z">
              <w:r w:rsidRPr="00BC3B81">
                <w:rPr>
                  <w:color w:val="000000"/>
                  <w:rPrChange w:id="256" w:author="Bruno Araujo" w:date="2019-12-12T19:13:00Z">
                    <w:rPr>
                      <w:rFonts w:ascii="Calibri" w:hAnsi="Calibri" w:cs="Calibri"/>
                      <w:color w:val="000000"/>
                      <w:sz w:val="22"/>
                      <w:szCs w:val="22"/>
                    </w:rPr>
                  </w:rPrChange>
                </w:rPr>
                <w:t>1,988722</w:t>
              </w:r>
            </w:ins>
          </w:p>
        </w:tc>
        <w:tc>
          <w:tcPr>
            <w:tcW w:w="1132" w:type="dxa"/>
            <w:shd w:val="clear" w:color="auto" w:fill="auto"/>
            <w:noWrap/>
            <w:vAlign w:val="bottom"/>
            <w:hideMark/>
            <w:tcPrChange w:id="257" w:author="Bruno Araujo" w:date="2019-12-12T19:13:00Z">
              <w:tcPr>
                <w:tcW w:w="984" w:type="dxa"/>
                <w:shd w:val="clear" w:color="auto" w:fill="auto"/>
                <w:noWrap/>
                <w:vAlign w:val="bottom"/>
                <w:hideMark/>
              </w:tcPr>
            </w:tcPrChange>
          </w:tcPr>
          <w:p w14:paraId="24C68448" w14:textId="77777777" w:rsidR="00BC3B81" w:rsidRPr="00BC3B81" w:rsidRDefault="00BC3B81" w:rsidP="00BC3B81">
            <w:pPr>
              <w:jc w:val="right"/>
              <w:rPr>
                <w:ins w:id="258" w:author="Bruno Araujo" w:date="2019-12-12T19:12:00Z"/>
                <w:color w:val="000000"/>
                <w:rPrChange w:id="259" w:author="Bruno Araujo" w:date="2019-12-12T19:13:00Z">
                  <w:rPr>
                    <w:ins w:id="260" w:author="Bruno Araujo" w:date="2019-12-12T19:12:00Z"/>
                    <w:rFonts w:ascii="Calibri" w:hAnsi="Calibri" w:cs="Calibri"/>
                    <w:color w:val="000000"/>
                    <w:sz w:val="22"/>
                    <w:szCs w:val="22"/>
                  </w:rPr>
                </w:rPrChange>
              </w:rPr>
            </w:pPr>
            <w:ins w:id="261" w:author="Bruno Araujo" w:date="2019-12-12T19:12:00Z">
              <w:r w:rsidRPr="00BC3B81">
                <w:rPr>
                  <w:color w:val="000000"/>
                  <w:rPrChange w:id="262" w:author="Bruno Araujo" w:date="2019-12-12T19:13:00Z">
                    <w:rPr>
                      <w:rFonts w:ascii="Calibri" w:hAnsi="Calibri" w:cs="Calibri"/>
                      <w:color w:val="000000"/>
                      <w:sz w:val="22"/>
                      <w:szCs w:val="22"/>
                    </w:rPr>
                  </w:rPrChange>
                </w:rPr>
                <w:t>0</w:t>
              </w:r>
            </w:ins>
          </w:p>
        </w:tc>
        <w:tc>
          <w:tcPr>
            <w:tcW w:w="1048" w:type="dxa"/>
            <w:shd w:val="clear" w:color="auto" w:fill="auto"/>
            <w:noWrap/>
            <w:vAlign w:val="bottom"/>
            <w:hideMark/>
            <w:tcPrChange w:id="263" w:author="Bruno Araujo" w:date="2019-12-12T19:13:00Z">
              <w:tcPr>
                <w:tcW w:w="960" w:type="dxa"/>
                <w:shd w:val="clear" w:color="auto" w:fill="auto"/>
                <w:noWrap/>
                <w:vAlign w:val="bottom"/>
                <w:hideMark/>
              </w:tcPr>
            </w:tcPrChange>
          </w:tcPr>
          <w:p w14:paraId="6ECD76CD" w14:textId="77777777" w:rsidR="00BC3B81" w:rsidRPr="00BC3B81" w:rsidRDefault="00BC3B81" w:rsidP="00BC3B81">
            <w:pPr>
              <w:jc w:val="right"/>
              <w:rPr>
                <w:ins w:id="264" w:author="Bruno Araujo" w:date="2019-12-12T19:12:00Z"/>
                <w:color w:val="000000"/>
                <w:rPrChange w:id="265" w:author="Bruno Araujo" w:date="2019-12-12T19:13:00Z">
                  <w:rPr>
                    <w:ins w:id="266" w:author="Bruno Araujo" w:date="2019-12-12T19:12:00Z"/>
                    <w:rFonts w:ascii="Calibri" w:hAnsi="Calibri" w:cs="Calibri"/>
                    <w:color w:val="000000"/>
                    <w:sz w:val="22"/>
                    <w:szCs w:val="22"/>
                  </w:rPr>
                </w:rPrChange>
              </w:rPr>
            </w:pPr>
            <w:ins w:id="267" w:author="Bruno Araujo" w:date="2019-12-12T19:12:00Z">
              <w:r w:rsidRPr="00BC3B81">
                <w:rPr>
                  <w:color w:val="000000"/>
                  <w:rPrChange w:id="268" w:author="Bruno Araujo" w:date="2019-12-12T19:13:00Z">
                    <w:rPr>
                      <w:rFonts w:ascii="Calibri" w:hAnsi="Calibri" w:cs="Calibri"/>
                      <w:color w:val="000000"/>
                      <w:sz w:val="22"/>
                      <w:szCs w:val="22"/>
                    </w:rPr>
                  </w:rPrChange>
                </w:rPr>
                <w:t>1,884198</w:t>
              </w:r>
            </w:ins>
          </w:p>
        </w:tc>
        <w:tc>
          <w:tcPr>
            <w:tcW w:w="1132" w:type="dxa"/>
            <w:shd w:val="clear" w:color="auto" w:fill="auto"/>
            <w:noWrap/>
            <w:vAlign w:val="bottom"/>
            <w:hideMark/>
            <w:tcPrChange w:id="269" w:author="Bruno Araujo" w:date="2019-12-12T19:13:00Z">
              <w:tcPr>
                <w:tcW w:w="984" w:type="dxa"/>
                <w:shd w:val="clear" w:color="auto" w:fill="auto"/>
                <w:noWrap/>
                <w:vAlign w:val="bottom"/>
                <w:hideMark/>
              </w:tcPr>
            </w:tcPrChange>
          </w:tcPr>
          <w:p w14:paraId="5B537C99" w14:textId="77777777" w:rsidR="00BC3B81" w:rsidRPr="00BC3B81" w:rsidRDefault="00BC3B81" w:rsidP="00BC3B81">
            <w:pPr>
              <w:jc w:val="right"/>
              <w:rPr>
                <w:ins w:id="270" w:author="Bruno Araujo" w:date="2019-12-12T19:12:00Z"/>
                <w:color w:val="000000"/>
                <w:rPrChange w:id="271" w:author="Bruno Araujo" w:date="2019-12-12T19:13:00Z">
                  <w:rPr>
                    <w:ins w:id="272" w:author="Bruno Araujo" w:date="2019-12-12T19:12:00Z"/>
                    <w:rFonts w:ascii="Calibri" w:hAnsi="Calibri" w:cs="Calibri"/>
                    <w:color w:val="000000"/>
                    <w:sz w:val="22"/>
                    <w:szCs w:val="22"/>
                  </w:rPr>
                </w:rPrChange>
              </w:rPr>
            </w:pPr>
            <w:ins w:id="273" w:author="Bruno Araujo" w:date="2019-12-12T19:12:00Z">
              <w:r w:rsidRPr="00BC3B81">
                <w:rPr>
                  <w:color w:val="000000"/>
                  <w:rPrChange w:id="274" w:author="Bruno Araujo" w:date="2019-12-12T19:13:00Z">
                    <w:rPr>
                      <w:rFonts w:ascii="Calibri" w:hAnsi="Calibri" w:cs="Calibri"/>
                      <w:color w:val="000000"/>
                      <w:sz w:val="22"/>
                      <w:szCs w:val="22"/>
                    </w:rPr>
                  </w:rPrChange>
                </w:rPr>
                <w:t>2</w:t>
              </w:r>
            </w:ins>
          </w:p>
        </w:tc>
        <w:tc>
          <w:tcPr>
            <w:tcW w:w="1201" w:type="dxa"/>
            <w:shd w:val="clear" w:color="auto" w:fill="auto"/>
            <w:noWrap/>
            <w:vAlign w:val="bottom"/>
            <w:hideMark/>
            <w:tcPrChange w:id="275" w:author="Bruno Araujo" w:date="2019-12-12T19:13:00Z">
              <w:tcPr>
                <w:tcW w:w="960" w:type="dxa"/>
                <w:shd w:val="clear" w:color="auto" w:fill="auto"/>
                <w:noWrap/>
                <w:vAlign w:val="bottom"/>
                <w:hideMark/>
              </w:tcPr>
            </w:tcPrChange>
          </w:tcPr>
          <w:p w14:paraId="2CDFE99A" w14:textId="77777777" w:rsidR="00BC3B81" w:rsidRPr="00BC3B81" w:rsidRDefault="00BC3B81" w:rsidP="00BC3B81">
            <w:pPr>
              <w:jc w:val="right"/>
              <w:rPr>
                <w:ins w:id="276" w:author="Bruno Araujo" w:date="2019-12-12T19:12:00Z"/>
                <w:color w:val="000000"/>
                <w:rPrChange w:id="277" w:author="Bruno Araujo" w:date="2019-12-12T19:13:00Z">
                  <w:rPr>
                    <w:ins w:id="278" w:author="Bruno Araujo" w:date="2019-12-12T19:12:00Z"/>
                    <w:rFonts w:ascii="Calibri" w:hAnsi="Calibri" w:cs="Calibri"/>
                    <w:color w:val="000000"/>
                    <w:sz w:val="22"/>
                    <w:szCs w:val="22"/>
                  </w:rPr>
                </w:rPrChange>
              </w:rPr>
            </w:pPr>
            <w:ins w:id="279" w:author="Bruno Araujo" w:date="2019-12-12T19:12:00Z">
              <w:r w:rsidRPr="00BC3B81">
                <w:rPr>
                  <w:color w:val="000000"/>
                  <w:rPrChange w:id="280" w:author="Bruno Araujo" w:date="2019-12-12T19:13:00Z">
                    <w:rPr>
                      <w:rFonts w:ascii="Calibri" w:hAnsi="Calibri" w:cs="Calibri"/>
                      <w:color w:val="000000"/>
                      <w:sz w:val="22"/>
                      <w:szCs w:val="22"/>
                    </w:rPr>
                  </w:rPrChange>
                </w:rPr>
                <w:t>2</w:t>
              </w:r>
            </w:ins>
          </w:p>
        </w:tc>
      </w:tr>
      <w:tr w:rsidR="00BC3B81" w:rsidRPr="00BC3B81" w14:paraId="41278F81" w14:textId="77777777" w:rsidTr="00BC3B81">
        <w:trPr>
          <w:trHeight w:val="300"/>
          <w:ins w:id="281" w:author="Bruno Araujo" w:date="2019-12-12T19:12:00Z"/>
          <w:trPrChange w:id="282" w:author="Bruno Araujo" w:date="2019-12-12T19:13:00Z">
            <w:trPr>
              <w:trHeight w:val="300"/>
            </w:trPr>
          </w:trPrChange>
        </w:trPr>
        <w:tc>
          <w:tcPr>
            <w:tcW w:w="3391" w:type="dxa"/>
            <w:shd w:val="clear" w:color="auto" w:fill="auto"/>
            <w:noWrap/>
            <w:vAlign w:val="bottom"/>
            <w:hideMark/>
            <w:tcPrChange w:id="283" w:author="Bruno Araujo" w:date="2019-12-12T19:13:00Z">
              <w:tcPr>
                <w:tcW w:w="3577" w:type="dxa"/>
                <w:shd w:val="clear" w:color="auto" w:fill="auto"/>
                <w:noWrap/>
                <w:vAlign w:val="bottom"/>
                <w:hideMark/>
              </w:tcPr>
            </w:tcPrChange>
          </w:tcPr>
          <w:p w14:paraId="2BA6B84F" w14:textId="26A7180F" w:rsidR="00BC3B81" w:rsidRPr="00BC3B81" w:rsidRDefault="00BC3B81" w:rsidP="00BC3B81">
            <w:pPr>
              <w:rPr>
                <w:ins w:id="284" w:author="Bruno Araujo" w:date="2019-12-12T19:12:00Z"/>
                <w:color w:val="000000"/>
                <w:rPrChange w:id="285" w:author="Bruno Araujo" w:date="2019-12-12T19:13:00Z">
                  <w:rPr>
                    <w:ins w:id="286" w:author="Bruno Araujo" w:date="2019-12-12T19:12:00Z"/>
                    <w:rFonts w:ascii="Calibri" w:hAnsi="Calibri" w:cs="Calibri"/>
                    <w:color w:val="000000"/>
                    <w:sz w:val="22"/>
                    <w:szCs w:val="22"/>
                  </w:rPr>
                </w:rPrChange>
              </w:rPr>
            </w:pPr>
            <w:proofErr w:type="spellStart"/>
            <w:ins w:id="287" w:author="Bruno Araujo" w:date="2019-12-12T19:12:00Z">
              <w:r w:rsidRPr="00BC3B81">
                <w:rPr>
                  <w:color w:val="000000"/>
                  <w:rPrChange w:id="288" w:author="Bruno Araujo" w:date="2019-12-12T19:13:00Z">
                    <w:rPr>
                      <w:rFonts w:ascii="Calibri" w:hAnsi="Calibri" w:cs="Calibri"/>
                      <w:color w:val="000000"/>
                      <w:sz w:val="22"/>
                      <w:szCs w:val="22"/>
                    </w:rPr>
                  </w:rPrChange>
                </w:rPr>
                <w:t>Not</w:t>
              </w:r>
              <w:proofErr w:type="spellEnd"/>
              <w:r w:rsidRPr="00BC3B81">
                <w:rPr>
                  <w:color w:val="000000"/>
                  <w:rPrChange w:id="289" w:author="Bruno Araujo" w:date="2019-12-12T19:13:00Z">
                    <w:rPr>
                      <w:rFonts w:ascii="Calibri" w:hAnsi="Calibri" w:cs="Calibri"/>
                      <w:color w:val="000000"/>
                      <w:sz w:val="22"/>
                      <w:szCs w:val="22"/>
                    </w:rPr>
                  </w:rPrChange>
                </w:rPr>
                <w:t xml:space="preserve"> </w:t>
              </w:r>
              <w:proofErr w:type="spellStart"/>
              <w:r w:rsidRPr="00BC3B81">
                <w:rPr>
                  <w:color w:val="000000"/>
                  <w:rPrChange w:id="290" w:author="Bruno Araujo" w:date="2019-12-12T19:13:00Z">
                    <w:rPr>
                      <w:rFonts w:ascii="Calibri" w:hAnsi="Calibri" w:cs="Calibri"/>
                      <w:color w:val="000000"/>
                      <w:sz w:val="22"/>
                      <w:szCs w:val="22"/>
                    </w:rPr>
                  </w:rPrChange>
                </w:rPr>
                <w:t>affiliated</w:t>
              </w:r>
              <w:proofErr w:type="spellEnd"/>
              <w:r w:rsidRPr="00BC3B81">
                <w:rPr>
                  <w:color w:val="000000"/>
                  <w:rPrChange w:id="291" w:author="Bruno Araujo" w:date="2019-12-12T19:13:00Z">
                    <w:rPr>
                      <w:rFonts w:ascii="Calibri" w:hAnsi="Calibri" w:cs="Calibri"/>
                      <w:color w:val="000000"/>
                      <w:sz w:val="22"/>
                      <w:szCs w:val="22"/>
                    </w:rPr>
                  </w:rPrChange>
                </w:rPr>
                <w:t xml:space="preserve">, </w:t>
              </w:r>
              <w:proofErr w:type="spellStart"/>
              <w:r w:rsidRPr="00BC3B81">
                <w:rPr>
                  <w:color w:val="000000"/>
                  <w:rPrChange w:id="292" w:author="Bruno Araujo" w:date="2019-12-12T19:13:00Z">
                    <w:rPr>
                      <w:rFonts w:ascii="Calibri" w:hAnsi="Calibri" w:cs="Calibri"/>
                      <w:color w:val="000000"/>
                      <w:sz w:val="22"/>
                      <w:szCs w:val="22"/>
                    </w:rPr>
                  </w:rPrChange>
                </w:rPr>
                <w:t>public</w:t>
              </w:r>
              <w:proofErr w:type="spellEnd"/>
              <w:r w:rsidRPr="00BC3B81">
                <w:rPr>
                  <w:color w:val="000000"/>
                  <w:rPrChange w:id="293" w:author="Bruno Araujo" w:date="2019-12-12T19:13:00Z">
                    <w:rPr>
                      <w:rFonts w:ascii="Calibri" w:hAnsi="Calibri" w:cs="Calibri"/>
                      <w:color w:val="000000"/>
                      <w:sz w:val="22"/>
                      <w:szCs w:val="22"/>
                    </w:rPr>
                  </w:rPrChange>
                </w:rPr>
                <w:t xml:space="preserve"> </w:t>
              </w:r>
              <w:proofErr w:type="spellStart"/>
              <w:r w:rsidRPr="00BC3B81">
                <w:rPr>
                  <w:color w:val="000000"/>
                  <w:rPrChange w:id="294" w:author="Bruno Araujo" w:date="2019-12-12T19:13:00Z">
                    <w:rPr>
                      <w:rFonts w:ascii="Calibri" w:hAnsi="Calibri" w:cs="Calibri"/>
                      <w:color w:val="000000"/>
                      <w:sz w:val="22"/>
                      <w:szCs w:val="22"/>
                    </w:rPr>
                  </w:rPrChange>
                </w:rPr>
                <w:t>servant</w:t>
              </w:r>
              <w:proofErr w:type="spellEnd"/>
            </w:ins>
          </w:p>
        </w:tc>
        <w:tc>
          <w:tcPr>
            <w:tcW w:w="1022" w:type="dxa"/>
            <w:shd w:val="clear" w:color="auto" w:fill="auto"/>
            <w:noWrap/>
            <w:vAlign w:val="bottom"/>
            <w:hideMark/>
            <w:tcPrChange w:id="295" w:author="Bruno Araujo" w:date="2019-12-12T19:13:00Z">
              <w:tcPr>
                <w:tcW w:w="960" w:type="dxa"/>
                <w:shd w:val="clear" w:color="auto" w:fill="auto"/>
                <w:noWrap/>
                <w:vAlign w:val="bottom"/>
                <w:hideMark/>
              </w:tcPr>
            </w:tcPrChange>
          </w:tcPr>
          <w:p w14:paraId="35F978BB" w14:textId="77777777" w:rsidR="00BC3B81" w:rsidRPr="00BC3B81" w:rsidRDefault="00BC3B81" w:rsidP="00BC3B81">
            <w:pPr>
              <w:jc w:val="right"/>
              <w:rPr>
                <w:ins w:id="296" w:author="Bruno Araujo" w:date="2019-12-12T19:12:00Z"/>
                <w:color w:val="000000"/>
                <w:rPrChange w:id="297" w:author="Bruno Araujo" w:date="2019-12-12T19:13:00Z">
                  <w:rPr>
                    <w:ins w:id="298" w:author="Bruno Araujo" w:date="2019-12-12T19:12:00Z"/>
                    <w:rFonts w:ascii="Calibri" w:hAnsi="Calibri" w:cs="Calibri"/>
                    <w:color w:val="000000"/>
                    <w:sz w:val="22"/>
                    <w:szCs w:val="22"/>
                  </w:rPr>
                </w:rPrChange>
              </w:rPr>
            </w:pPr>
            <w:ins w:id="299" w:author="Bruno Araujo" w:date="2019-12-12T19:12:00Z">
              <w:r w:rsidRPr="00BC3B81">
                <w:rPr>
                  <w:color w:val="000000"/>
                  <w:rPrChange w:id="300" w:author="Bruno Araujo" w:date="2019-12-12T19:13:00Z">
                    <w:rPr>
                      <w:rFonts w:ascii="Calibri" w:hAnsi="Calibri" w:cs="Calibri"/>
                      <w:color w:val="000000"/>
                      <w:sz w:val="22"/>
                      <w:szCs w:val="22"/>
                    </w:rPr>
                  </w:rPrChange>
                </w:rPr>
                <w:t>1,985948</w:t>
              </w:r>
            </w:ins>
          </w:p>
        </w:tc>
        <w:tc>
          <w:tcPr>
            <w:tcW w:w="1132" w:type="dxa"/>
            <w:shd w:val="clear" w:color="auto" w:fill="auto"/>
            <w:noWrap/>
            <w:vAlign w:val="bottom"/>
            <w:hideMark/>
            <w:tcPrChange w:id="301" w:author="Bruno Araujo" w:date="2019-12-12T19:13:00Z">
              <w:tcPr>
                <w:tcW w:w="984" w:type="dxa"/>
                <w:shd w:val="clear" w:color="auto" w:fill="auto"/>
                <w:noWrap/>
                <w:vAlign w:val="bottom"/>
                <w:hideMark/>
              </w:tcPr>
            </w:tcPrChange>
          </w:tcPr>
          <w:p w14:paraId="3E996318" w14:textId="77777777" w:rsidR="00BC3B81" w:rsidRPr="00BC3B81" w:rsidRDefault="00BC3B81" w:rsidP="00BC3B81">
            <w:pPr>
              <w:jc w:val="right"/>
              <w:rPr>
                <w:ins w:id="302" w:author="Bruno Araujo" w:date="2019-12-12T19:12:00Z"/>
                <w:color w:val="000000"/>
                <w:rPrChange w:id="303" w:author="Bruno Araujo" w:date="2019-12-12T19:13:00Z">
                  <w:rPr>
                    <w:ins w:id="304" w:author="Bruno Araujo" w:date="2019-12-12T19:12:00Z"/>
                    <w:rFonts w:ascii="Calibri" w:hAnsi="Calibri" w:cs="Calibri"/>
                    <w:color w:val="000000"/>
                    <w:sz w:val="22"/>
                    <w:szCs w:val="22"/>
                  </w:rPr>
                </w:rPrChange>
              </w:rPr>
            </w:pPr>
            <w:ins w:id="305" w:author="Bruno Araujo" w:date="2019-12-12T19:12:00Z">
              <w:r w:rsidRPr="00BC3B81">
                <w:rPr>
                  <w:color w:val="000000"/>
                  <w:rPrChange w:id="306" w:author="Bruno Araujo" w:date="2019-12-12T19:13:00Z">
                    <w:rPr>
                      <w:rFonts w:ascii="Calibri" w:hAnsi="Calibri" w:cs="Calibri"/>
                      <w:color w:val="000000"/>
                      <w:sz w:val="22"/>
                      <w:szCs w:val="22"/>
                    </w:rPr>
                  </w:rPrChange>
                </w:rPr>
                <w:t>1,884198</w:t>
              </w:r>
            </w:ins>
          </w:p>
        </w:tc>
        <w:tc>
          <w:tcPr>
            <w:tcW w:w="1048" w:type="dxa"/>
            <w:shd w:val="clear" w:color="auto" w:fill="auto"/>
            <w:noWrap/>
            <w:vAlign w:val="bottom"/>
            <w:hideMark/>
            <w:tcPrChange w:id="307" w:author="Bruno Araujo" w:date="2019-12-12T19:13:00Z">
              <w:tcPr>
                <w:tcW w:w="960" w:type="dxa"/>
                <w:shd w:val="clear" w:color="auto" w:fill="auto"/>
                <w:noWrap/>
                <w:vAlign w:val="bottom"/>
                <w:hideMark/>
              </w:tcPr>
            </w:tcPrChange>
          </w:tcPr>
          <w:p w14:paraId="1D7B5C4C" w14:textId="77777777" w:rsidR="00BC3B81" w:rsidRPr="00BC3B81" w:rsidRDefault="00BC3B81" w:rsidP="00BC3B81">
            <w:pPr>
              <w:jc w:val="right"/>
              <w:rPr>
                <w:ins w:id="308" w:author="Bruno Araujo" w:date="2019-12-12T19:12:00Z"/>
                <w:color w:val="000000"/>
                <w:rPrChange w:id="309" w:author="Bruno Araujo" w:date="2019-12-12T19:13:00Z">
                  <w:rPr>
                    <w:ins w:id="310" w:author="Bruno Araujo" w:date="2019-12-12T19:12:00Z"/>
                    <w:rFonts w:ascii="Calibri" w:hAnsi="Calibri" w:cs="Calibri"/>
                    <w:color w:val="000000"/>
                    <w:sz w:val="22"/>
                    <w:szCs w:val="22"/>
                  </w:rPr>
                </w:rPrChange>
              </w:rPr>
            </w:pPr>
            <w:ins w:id="311" w:author="Bruno Araujo" w:date="2019-12-12T19:12:00Z">
              <w:r w:rsidRPr="00BC3B81">
                <w:rPr>
                  <w:color w:val="000000"/>
                  <w:rPrChange w:id="312" w:author="Bruno Araujo" w:date="2019-12-12T19:13:00Z">
                    <w:rPr>
                      <w:rFonts w:ascii="Calibri" w:hAnsi="Calibri" w:cs="Calibri"/>
                      <w:color w:val="000000"/>
                      <w:sz w:val="22"/>
                      <w:szCs w:val="22"/>
                    </w:rPr>
                  </w:rPrChange>
                </w:rPr>
                <w:t>0</w:t>
              </w:r>
            </w:ins>
          </w:p>
        </w:tc>
        <w:tc>
          <w:tcPr>
            <w:tcW w:w="1132" w:type="dxa"/>
            <w:shd w:val="clear" w:color="auto" w:fill="auto"/>
            <w:noWrap/>
            <w:vAlign w:val="bottom"/>
            <w:hideMark/>
            <w:tcPrChange w:id="313" w:author="Bruno Araujo" w:date="2019-12-12T19:13:00Z">
              <w:tcPr>
                <w:tcW w:w="984" w:type="dxa"/>
                <w:shd w:val="clear" w:color="auto" w:fill="auto"/>
                <w:noWrap/>
                <w:vAlign w:val="bottom"/>
                <w:hideMark/>
              </w:tcPr>
            </w:tcPrChange>
          </w:tcPr>
          <w:p w14:paraId="20909B84" w14:textId="77777777" w:rsidR="00BC3B81" w:rsidRPr="00BC3B81" w:rsidRDefault="00BC3B81" w:rsidP="00BC3B81">
            <w:pPr>
              <w:jc w:val="right"/>
              <w:rPr>
                <w:ins w:id="314" w:author="Bruno Araujo" w:date="2019-12-12T19:12:00Z"/>
                <w:color w:val="000000"/>
                <w:rPrChange w:id="315" w:author="Bruno Araujo" w:date="2019-12-12T19:13:00Z">
                  <w:rPr>
                    <w:ins w:id="316" w:author="Bruno Araujo" w:date="2019-12-12T19:12:00Z"/>
                    <w:rFonts w:ascii="Calibri" w:hAnsi="Calibri" w:cs="Calibri"/>
                    <w:color w:val="000000"/>
                    <w:sz w:val="22"/>
                    <w:szCs w:val="22"/>
                  </w:rPr>
                </w:rPrChange>
              </w:rPr>
            </w:pPr>
            <w:ins w:id="317" w:author="Bruno Araujo" w:date="2019-12-12T19:12:00Z">
              <w:r w:rsidRPr="00BC3B81">
                <w:rPr>
                  <w:color w:val="000000"/>
                  <w:rPrChange w:id="318" w:author="Bruno Araujo" w:date="2019-12-12T19:13:00Z">
                    <w:rPr>
                      <w:rFonts w:ascii="Calibri" w:hAnsi="Calibri" w:cs="Calibri"/>
                      <w:color w:val="000000"/>
                      <w:sz w:val="22"/>
                      <w:szCs w:val="22"/>
                    </w:rPr>
                  </w:rPrChange>
                </w:rPr>
                <w:t>2</w:t>
              </w:r>
            </w:ins>
          </w:p>
        </w:tc>
        <w:tc>
          <w:tcPr>
            <w:tcW w:w="1201" w:type="dxa"/>
            <w:shd w:val="clear" w:color="auto" w:fill="auto"/>
            <w:noWrap/>
            <w:vAlign w:val="bottom"/>
            <w:hideMark/>
            <w:tcPrChange w:id="319" w:author="Bruno Araujo" w:date="2019-12-12T19:13:00Z">
              <w:tcPr>
                <w:tcW w:w="960" w:type="dxa"/>
                <w:shd w:val="clear" w:color="auto" w:fill="auto"/>
                <w:noWrap/>
                <w:vAlign w:val="bottom"/>
                <w:hideMark/>
              </w:tcPr>
            </w:tcPrChange>
          </w:tcPr>
          <w:p w14:paraId="66AACA80" w14:textId="77777777" w:rsidR="00BC3B81" w:rsidRPr="00BC3B81" w:rsidRDefault="00BC3B81" w:rsidP="00BC3B81">
            <w:pPr>
              <w:jc w:val="right"/>
              <w:rPr>
                <w:ins w:id="320" w:author="Bruno Araujo" w:date="2019-12-12T19:12:00Z"/>
                <w:color w:val="000000"/>
                <w:rPrChange w:id="321" w:author="Bruno Araujo" w:date="2019-12-12T19:13:00Z">
                  <w:rPr>
                    <w:ins w:id="322" w:author="Bruno Araujo" w:date="2019-12-12T19:12:00Z"/>
                    <w:rFonts w:ascii="Calibri" w:hAnsi="Calibri" w:cs="Calibri"/>
                    <w:color w:val="000000"/>
                    <w:sz w:val="22"/>
                    <w:szCs w:val="22"/>
                  </w:rPr>
                </w:rPrChange>
              </w:rPr>
            </w:pPr>
            <w:ins w:id="323" w:author="Bruno Araujo" w:date="2019-12-12T19:12:00Z">
              <w:r w:rsidRPr="00BC3B81">
                <w:rPr>
                  <w:color w:val="000000"/>
                  <w:rPrChange w:id="324" w:author="Bruno Araujo" w:date="2019-12-12T19:13:00Z">
                    <w:rPr>
                      <w:rFonts w:ascii="Calibri" w:hAnsi="Calibri" w:cs="Calibri"/>
                      <w:color w:val="000000"/>
                      <w:sz w:val="22"/>
                      <w:szCs w:val="22"/>
                    </w:rPr>
                  </w:rPrChange>
                </w:rPr>
                <w:t>2</w:t>
              </w:r>
            </w:ins>
          </w:p>
        </w:tc>
      </w:tr>
      <w:tr w:rsidR="00BC3B81" w:rsidRPr="00BC3B81" w14:paraId="64DBC966" w14:textId="77777777" w:rsidTr="00BC3B81">
        <w:trPr>
          <w:trHeight w:val="300"/>
          <w:ins w:id="325" w:author="Bruno Araujo" w:date="2019-12-12T19:12:00Z"/>
          <w:trPrChange w:id="326" w:author="Bruno Araujo" w:date="2019-12-12T19:13:00Z">
            <w:trPr>
              <w:trHeight w:val="300"/>
            </w:trPr>
          </w:trPrChange>
        </w:trPr>
        <w:tc>
          <w:tcPr>
            <w:tcW w:w="3391" w:type="dxa"/>
            <w:shd w:val="clear" w:color="auto" w:fill="auto"/>
            <w:noWrap/>
            <w:vAlign w:val="bottom"/>
            <w:hideMark/>
            <w:tcPrChange w:id="327" w:author="Bruno Araujo" w:date="2019-12-12T19:13:00Z">
              <w:tcPr>
                <w:tcW w:w="3577" w:type="dxa"/>
                <w:shd w:val="clear" w:color="auto" w:fill="auto"/>
                <w:noWrap/>
                <w:vAlign w:val="bottom"/>
                <w:hideMark/>
              </w:tcPr>
            </w:tcPrChange>
          </w:tcPr>
          <w:p w14:paraId="25B91D22" w14:textId="4B1716D9" w:rsidR="00BC3B81" w:rsidRPr="00BC3B81" w:rsidRDefault="00BC3B81" w:rsidP="00BC3B81">
            <w:pPr>
              <w:rPr>
                <w:ins w:id="328" w:author="Bruno Araujo" w:date="2019-12-12T19:12:00Z"/>
                <w:color w:val="000000"/>
                <w:rPrChange w:id="329" w:author="Bruno Araujo" w:date="2019-12-12T19:13:00Z">
                  <w:rPr>
                    <w:ins w:id="330" w:author="Bruno Araujo" w:date="2019-12-12T19:12:00Z"/>
                    <w:rFonts w:ascii="Calibri" w:hAnsi="Calibri" w:cs="Calibri"/>
                    <w:color w:val="000000"/>
                    <w:sz w:val="22"/>
                    <w:szCs w:val="22"/>
                  </w:rPr>
                </w:rPrChange>
              </w:rPr>
            </w:pPr>
            <w:proofErr w:type="spellStart"/>
            <w:ins w:id="331" w:author="Bruno Araujo" w:date="2019-12-12T19:12:00Z">
              <w:r w:rsidRPr="00BC3B81">
                <w:rPr>
                  <w:color w:val="000000"/>
                  <w:rPrChange w:id="332" w:author="Bruno Araujo" w:date="2019-12-12T19:13:00Z">
                    <w:rPr>
                      <w:rFonts w:ascii="Calibri" w:hAnsi="Calibri" w:cs="Calibri"/>
                      <w:color w:val="000000"/>
                      <w:sz w:val="22"/>
                      <w:szCs w:val="22"/>
                    </w:rPr>
                  </w:rPrChange>
                </w:rPr>
                <w:t>Politically</w:t>
              </w:r>
              <w:proofErr w:type="spellEnd"/>
              <w:r w:rsidRPr="00BC3B81">
                <w:rPr>
                  <w:color w:val="000000"/>
                  <w:rPrChange w:id="333" w:author="Bruno Araujo" w:date="2019-12-12T19:13:00Z">
                    <w:rPr>
                      <w:rFonts w:ascii="Calibri" w:hAnsi="Calibri" w:cs="Calibri"/>
                      <w:color w:val="000000"/>
                      <w:sz w:val="22"/>
                      <w:szCs w:val="22"/>
                    </w:rPr>
                  </w:rPrChange>
                </w:rPr>
                <w:t xml:space="preserve"> </w:t>
              </w:r>
              <w:proofErr w:type="spellStart"/>
              <w:r w:rsidRPr="00BC3B81">
                <w:rPr>
                  <w:color w:val="000000"/>
                  <w:rPrChange w:id="334" w:author="Bruno Araujo" w:date="2019-12-12T19:13:00Z">
                    <w:rPr>
                      <w:rFonts w:ascii="Calibri" w:hAnsi="Calibri" w:cs="Calibri"/>
                      <w:color w:val="000000"/>
                      <w:sz w:val="22"/>
                      <w:szCs w:val="22"/>
                    </w:rPr>
                  </w:rPrChange>
                </w:rPr>
                <w:t>affiliated</w:t>
              </w:r>
              <w:proofErr w:type="spellEnd"/>
              <w:r w:rsidRPr="00BC3B81">
                <w:rPr>
                  <w:color w:val="000000"/>
                  <w:rPrChange w:id="335" w:author="Bruno Araujo" w:date="2019-12-12T19:13:00Z">
                    <w:rPr>
                      <w:rFonts w:ascii="Calibri" w:hAnsi="Calibri" w:cs="Calibri"/>
                      <w:color w:val="000000"/>
                      <w:sz w:val="22"/>
                      <w:szCs w:val="22"/>
                    </w:rPr>
                  </w:rPrChange>
                </w:rPr>
                <w:t xml:space="preserve">, </w:t>
              </w:r>
              <w:proofErr w:type="spellStart"/>
              <w:r w:rsidRPr="00BC3B81">
                <w:rPr>
                  <w:color w:val="000000"/>
                  <w:rPrChange w:id="336" w:author="Bruno Araujo" w:date="2019-12-12T19:13:00Z">
                    <w:rPr>
                      <w:rFonts w:ascii="Calibri" w:hAnsi="Calibri" w:cs="Calibri"/>
                      <w:color w:val="000000"/>
                      <w:sz w:val="22"/>
                      <w:szCs w:val="22"/>
                    </w:rPr>
                  </w:rPrChange>
                </w:rPr>
                <w:t>private</w:t>
              </w:r>
              <w:proofErr w:type="spellEnd"/>
              <w:r w:rsidRPr="00BC3B81">
                <w:rPr>
                  <w:color w:val="000000"/>
                  <w:rPrChange w:id="337" w:author="Bruno Araujo" w:date="2019-12-12T19:13:00Z">
                    <w:rPr>
                      <w:rFonts w:ascii="Calibri" w:hAnsi="Calibri" w:cs="Calibri"/>
                      <w:color w:val="000000"/>
                      <w:sz w:val="22"/>
                      <w:szCs w:val="22"/>
                    </w:rPr>
                  </w:rPrChange>
                </w:rPr>
                <w:t xml:space="preserve"> </w:t>
              </w:r>
              <w:proofErr w:type="spellStart"/>
              <w:r w:rsidRPr="00BC3B81">
                <w:rPr>
                  <w:color w:val="000000"/>
                  <w:rPrChange w:id="338" w:author="Bruno Araujo" w:date="2019-12-12T19:13:00Z">
                    <w:rPr>
                      <w:rFonts w:ascii="Calibri" w:hAnsi="Calibri" w:cs="Calibri"/>
                      <w:color w:val="000000"/>
                      <w:sz w:val="22"/>
                      <w:szCs w:val="22"/>
                    </w:rPr>
                  </w:rPrChange>
                </w:rPr>
                <w:t>employee</w:t>
              </w:r>
              <w:proofErr w:type="spellEnd"/>
            </w:ins>
          </w:p>
        </w:tc>
        <w:tc>
          <w:tcPr>
            <w:tcW w:w="1022" w:type="dxa"/>
            <w:shd w:val="clear" w:color="auto" w:fill="auto"/>
            <w:noWrap/>
            <w:vAlign w:val="bottom"/>
            <w:hideMark/>
            <w:tcPrChange w:id="339" w:author="Bruno Araujo" w:date="2019-12-12T19:13:00Z">
              <w:tcPr>
                <w:tcW w:w="960" w:type="dxa"/>
                <w:shd w:val="clear" w:color="auto" w:fill="auto"/>
                <w:noWrap/>
                <w:vAlign w:val="bottom"/>
                <w:hideMark/>
              </w:tcPr>
            </w:tcPrChange>
          </w:tcPr>
          <w:p w14:paraId="499F6FF3" w14:textId="77777777" w:rsidR="00BC3B81" w:rsidRPr="00BC3B81" w:rsidRDefault="00BC3B81" w:rsidP="00BC3B81">
            <w:pPr>
              <w:jc w:val="right"/>
              <w:rPr>
                <w:ins w:id="340" w:author="Bruno Araujo" w:date="2019-12-12T19:12:00Z"/>
                <w:color w:val="000000"/>
                <w:rPrChange w:id="341" w:author="Bruno Araujo" w:date="2019-12-12T19:13:00Z">
                  <w:rPr>
                    <w:ins w:id="342" w:author="Bruno Araujo" w:date="2019-12-12T19:12:00Z"/>
                    <w:rFonts w:ascii="Calibri" w:hAnsi="Calibri" w:cs="Calibri"/>
                    <w:color w:val="000000"/>
                    <w:sz w:val="22"/>
                    <w:szCs w:val="22"/>
                  </w:rPr>
                </w:rPrChange>
              </w:rPr>
            </w:pPr>
            <w:ins w:id="343" w:author="Bruno Araujo" w:date="2019-12-12T19:12:00Z">
              <w:r w:rsidRPr="00BC3B81">
                <w:rPr>
                  <w:color w:val="000000"/>
                  <w:rPrChange w:id="344" w:author="Bruno Araujo" w:date="2019-12-12T19:13:00Z">
                    <w:rPr>
                      <w:rFonts w:ascii="Calibri" w:hAnsi="Calibri" w:cs="Calibri"/>
                      <w:color w:val="000000"/>
                      <w:sz w:val="22"/>
                      <w:szCs w:val="22"/>
                    </w:rPr>
                  </w:rPrChange>
                </w:rPr>
                <w:t>1,967742</w:t>
              </w:r>
            </w:ins>
          </w:p>
        </w:tc>
        <w:tc>
          <w:tcPr>
            <w:tcW w:w="1132" w:type="dxa"/>
            <w:shd w:val="clear" w:color="auto" w:fill="auto"/>
            <w:noWrap/>
            <w:vAlign w:val="bottom"/>
            <w:hideMark/>
            <w:tcPrChange w:id="345" w:author="Bruno Araujo" w:date="2019-12-12T19:13:00Z">
              <w:tcPr>
                <w:tcW w:w="984" w:type="dxa"/>
                <w:shd w:val="clear" w:color="auto" w:fill="auto"/>
                <w:noWrap/>
                <w:vAlign w:val="bottom"/>
                <w:hideMark/>
              </w:tcPr>
            </w:tcPrChange>
          </w:tcPr>
          <w:p w14:paraId="0496ABE0" w14:textId="77777777" w:rsidR="00BC3B81" w:rsidRPr="00BC3B81" w:rsidRDefault="00BC3B81" w:rsidP="00BC3B81">
            <w:pPr>
              <w:jc w:val="right"/>
              <w:rPr>
                <w:ins w:id="346" w:author="Bruno Araujo" w:date="2019-12-12T19:12:00Z"/>
                <w:color w:val="000000"/>
                <w:rPrChange w:id="347" w:author="Bruno Araujo" w:date="2019-12-12T19:13:00Z">
                  <w:rPr>
                    <w:ins w:id="348" w:author="Bruno Araujo" w:date="2019-12-12T19:12:00Z"/>
                    <w:rFonts w:ascii="Calibri" w:hAnsi="Calibri" w:cs="Calibri"/>
                    <w:color w:val="000000"/>
                    <w:sz w:val="22"/>
                    <w:szCs w:val="22"/>
                  </w:rPr>
                </w:rPrChange>
              </w:rPr>
            </w:pPr>
            <w:ins w:id="349" w:author="Bruno Araujo" w:date="2019-12-12T19:12:00Z">
              <w:r w:rsidRPr="00BC3B81">
                <w:rPr>
                  <w:color w:val="000000"/>
                  <w:rPrChange w:id="350" w:author="Bruno Araujo" w:date="2019-12-12T19:13:00Z">
                    <w:rPr>
                      <w:rFonts w:ascii="Calibri" w:hAnsi="Calibri" w:cs="Calibri"/>
                      <w:color w:val="000000"/>
                      <w:sz w:val="22"/>
                      <w:szCs w:val="22"/>
                    </w:rPr>
                  </w:rPrChange>
                </w:rPr>
                <w:t>2</w:t>
              </w:r>
            </w:ins>
          </w:p>
        </w:tc>
        <w:tc>
          <w:tcPr>
            <w:tcW w:w="1048" w:type="dxa"/>
            <w:shd w:val="clear" w:color="auto" w:fill="auto"/>
            <w:noWrap/>
            <w:vAlign w:val="bottom"/>
            <w:hideMark/>
            <w:tcPrChange w:id="351" w:author="Bruno Araujo" w:date="2019-12-12T19:13:00Z">
              <w:tcPr>
                <w:tcW w:w="960" w:type="dxa"/>
                <w:shd w:val="clear" w:color="auto" w:fill="auto"/>
                <w:noWrap/>
                <w:vAlign w:val="bottom"/>
                <w:hideMark/>
              </w:tcPr>
            </w:tcPrChange>
          </w:tcPr>
          <w:p w14:paraId="234C67C0" w14:textId="77777777" w:rsidR="00BC3B81" w:rsidRPr="00BC3B81" w:rsidRDefault="00BC3B81" w:rsidP="00BC3B81">
            <w:pPr>
              <w:jc w:val="right"/>
              <w:rPr>
                <w:ins w:id="352" w:author="Bruno Araujo" w:date="2019-12-12T19:12:00Z"/>
                <w:color w:val="000000"/>
                <w:rPrChange w:id="353" w:author="Bruno Araujo" w:date="2019-12-12T19:13:00Z">
                  <w:rPr>
                    <w:ins w:id="354" w:author="Bruno Araujo" w:date="2019-12-12T19:12:00Z"/>
                    <w:rFonts w:ascii="Calibri" w:hAnsi="Calibri" w:cs="Calibri"/>
                    <w:color w:val="000000"/>
                    <w:sz w:val="22"/>
                    <w:szCs w:val="22"/>
                  </w:rPr>
                </w:rPrChange>
              </w:rPr>
            </w:pPr>
            <w:ins w:id="355" w:author="Bruno Araujo" w:date="2019-12-12T19:12:00Z">
              <w:r w:rsidRPr="00BC3B81">
                <w:rPr>
                  <w:color w:val="000000"/>
                  <w:rPrChange w:id="356" w:author="Bruno Araujo" w:date="2019-12-12T19:13:00Z">
                    <w:rPr>
                      <w:rFonts w:ascii="Calibri" w:hAnsi="Calibri" w:cs="Calibri"/>
                      <w:color w:val="000000"/>
                      <w:sz w:val="22"/>
                      <w:szCs w:val="22"/>
                    </w:rPr>
                  </w:rPrChange>
                </w:rPr>
                <w:t>2</w:t>
              </w:r>
            </w:ins>
          </w:p>
        </w:tc>
        <w:tc>
          <w:tcPr>
            <w:tcW w:w="1132" w:type="dxa"/>
            <w:shd w:val="clear" w:color="auto" w:fill="auto"/>
            <w:noWrap/>
            <w:vAlign w:val="bottom"/>
            <w:hideMark/>
            <w:tcPrChange w:id="357" w:author="Bruno Araujo" w:date="2019-12-12T19:13:00Z">
              <w:tcPr>
                <w:tcW w:w="984" w:type="dxa"/>
                <w:shd w:val="clear" w:color="auto" w:fill="auto"/>
                <w:noWrap/>
                <w:vAlign w:val="bottom"/>
                <w:hideMark/>
              </w:tcPr>
            </w:tcPrChange>
          </w:tcPr>
          <w:p w14:paraId="4534ED24" w14:textId="77777777" w:rsidR="00BC3B81" w:rsidRPr="00BC3B81" w:rsidRDefault="00BC3B81" w:rsidP="00BC3B81">
            <w:pPr>
              <w:jc w:val="right"/>
              <w:rPr>
                <w:ins w:id="358" w:author="Bruno Araujo" w:date="2019-12-12T19:12:00Z"/>
                <w:color w:val="000000"/>
                <w:rPrChange w:id="359" w:author="Bruno Araujo" w:date="2019-12-12T19:13:00Z">
                  <w:rPr>
                    <w:ins w:id="360" w:author="Bruno Araujo" w:date="2019-12-12T19:12:00Z"/>
                    <w:rFonts w:ascii="Calibri" w:hAnsi="Calibri" w:cs="Calibri"/>
                    <w:color w:val="000000"/>
                    <w:sz w:val="22"/>
                    <w:szCs w:val="22"/>
                  </w:rPr>
                </w:rPrChange>
              </w:rPr>
            </w:pPr>
            <w:ins w:id="361" w:author="Bruno Araujo" w:date="2019-12-12T19:12:00Z">
              <w:r w:rsidRPr="00BC3B81">
                <w:rPr>
                  <w:color w:val="000000"/>
                  <w:rPrChange w:id="362" w:author="Bruno Araujo" w:date="2019-12-12T19:13:00Z">
                    <w:rPr>
                      <w:rFonts w:ascii="Calibri" w:hAnsi="Calibri" w:cs="Calibri"/>
                      <w:color w:val="000000"/>
                      <w:sz w:val="22"/>
                      <w:szCs w:val="22"/>
                    </w:rPr>
                  </w:rPrChange>
                </w:rPr>
                <w:t>0</w:t>
              </w:r>
            </w:ins>
          </w:p>
        </w:tc>
        <w:tc>
          <w:tcPr>
            <w:tcW w:w="1201" w:type="dxa"/>
            <w:shd w:val="clear" w:color="auto" w:fill="auto"/>
            <w:noWrap/>
            <w:vAlign w:val="bottom"/>
            <w:hideMark/>
            <w:tcPrChange w:id="363" w:author="Bruno Araujo" w:date="2019-12-12T19:13:00Z">
              <w:tcPr>
                <w:tcW w:w="960" w:type="dxa"/>
                <w:shd w:val="clear" w:color="auto" w:fill="auto"/>
                <w:noWrap/>
                <w:vAlign w:val="bottom"/>
                <w:hideMark/>
              </w:tcPr>
            </w:tcPrChange>
          </w:tcPr>
          <w:p w14:paraId="1A7A675B" w14:textId="77777777" w:rsidR="00BC3B81" w:rsidRPr="00BC3B81" w:rsidRDefault="00BC3B81" w:rsidP="00BC3B81">
            <w:pPr>
              <w:jc w:val="right"/>
              <w:rPr>
                <w:ins w:id="364" w:author="Bruno Araujo" w:date="2019-12-12T19:12:00Z"/>
                <w:color w:val="000000"/>
                <w:rPrChange w:id="365" w:author="Bruno Araujo" w:date="2019-12-12T19:13:00Z">
                  <w:rPr>
                    <w:ins w:id="366" w:author="Bruno Araujo" w:date="2019-12-12T19:12:00Z"/>
                    <w:rFonts w:ascii="Calibri" w:hAnsi="Calibri" w:cs="Calibri"/>
                    <w:color w:val="000000"/>
                    <w:sz w:val="22"/>
                    <w:szCs w:val="22"/>
                  </w:rPr>
                </w:rPrChange>
              </w:rPr>
            </w:pPr>
            <w:ins w:id="367" w:author="Bruno Araujo" w:date="2019-12-12T19:12:00Z">
              <w:r w:rsidRPr="00BC3B81">
                <w:rPr>
                  <w:color w:val="000000"/>
                  <w:rPrChange w:id="368" w:author="Bruno Araujo" w:date="2019-12-12T19:13:00Z">
                    <w:rPr>
                      <w:rFonts w:ascii="Calibri" w:hAnsi="Calibri" w:cs="Calibri"/>
                      <w:color w:val="000000"/>
                      <w:sz w:val="22"/>
                      <w:szCs w:val="22"/>
                    </w:rPr>
                  </w:rPrChange>
                </w:rPr>
                <w:t>1,907397</w:t>
              </w:r>
            </w:ins>
          </w:p>
        </w:tc>
      </w:tr>
      <w:tr w:rsidR="00BC3B81" w:rsidRPr="00BC3B81" w14:paraId="6F9E4191" w14:textId="77777777" w:rsidTr="00BC3B81">
        <w:trPr>
          <w:trHeight w:val="300"/>
          <w:ins w:id="369" w:author="Bruno Araujo" w:date="2019-12-12T19:12:00Z"/>
          <w:trPrChange w:id="370" w:author="Bruno Araujo" w:date="2019-12-12T19:13:00Z">
            <w:trPr>
              <w:trHeight w:val="300"/>
            </w:trPr>
          </w:trPrChange>
        </w:trPr>
        <w:tc>
          <w:tcPr>
            <w:tcW w:w="3391" w:type="dxa"/>
            <w:shd w:val="clear" w:color="auto" w:fill="auto"/>
            <w:noWrap/>
            <w:vAlign w:val="bottom"/>
            <w:hideMark/>
            <w:tcPrChange w:id="371" w:author="Bruno Araujo" w:date="2019-12-12T19:13:00Z">
              <w:tcPr>
                <w:tcW w:w="3577" w:type="dxa"/>
                <w:shd w:val="clear" w:color="auto" w:fill="auto"/>
                <w:noWrap/>
                <w:vAlign w:val="bottom"/>
                <w:hideMark/>
              </w:tcPr>
            </w:tcPrChange>
          </w:tcPr>
          <w:p w14:paraId="5ECA48DC" w14:textId="21500005" w:rsidR="00BC3B81" w:rsidRPr="00BC3B81" w:rsidRDefault="00BC3B81" w:rsidP="00BC3B81">
            <w:pPr>
              <w:rPr>
                <w:ins w:id="372" w:author="Bruno Araujo" w:date="2019-12-12T19:12:00Z"/>
                <w:color w:val="000000"/>
                <w:rPrChange w:id="373" w:author="Bruno Araujo" w:date="2019-12-12T19:13:00Z">
                  <w:rPr>
                    <w:ins w:id="374" w:author="Bruno Araujo" w:date="2019-12-12T19:12:00Z"/>
                    <w:rFonts w:ascii="Calibri" w:hAnsi="Calibri" w:cs="Calibri"/>
                    <w:color w:val="000000"/>
                    <w:sz w:val="22"/>
                    <w:szCs w:val="22"/>
                  </w:rPr>
                </w:rPrChange>
              </w:rPr>
            </w:pPr>
            <w:proofErr w:type="spellStart"/>
            <w:ins w:id="375" w:author="Bruno Araujo" w:date="2019-12-12T19:12:00Z">
              <w:r w:rsidRPr="00BC3B81">
                <w:rPr>
                  <w:color w:val="000000"/>
                  <w:rPrChange w:id="376" w:author="Bruno Araujo" w:date="2019-12-12T19:13:00Z">
                    <w:rPr>
                      <w:rFonts w:ascii="Calibri" w:hAnsi="Calibri" w:cs="Calibri"/>
                      <w:color w:val="000000"/>
                      <w:sz w:val="22"/>
                      <w:szCs w:val="22"/>
                    </w:rPr>
                  </w:rPrChange>
                </w:rPr>
                <w:t>Politically</w:t>
              </w:r>
              <w:proofErr w:type="spellEnd"/>
              <w:r w:rsidRPr="00BC3B81">
                <w:rPr>
                  <w:color w:val="000000"/>
                  <w:rPrChange w:id="377" w:author="Bruno Araujo" w:date="2019-12-12T19:13:00Z">
                    <w:rPr>
                      <w:rFonts w:ascii="Calibri" w:hAnsi="Calibri" w:cs="Calibri"/>
                      <w:color w:val="000000"/>
                      <w:sz w:val="22"/>
                      <w:szCs w:val="22"/>
                    </w:rPr>
                  </w:rPrChange>
                </w:rPr>
                <w:t xml:space="preserve"> </w:t>
              </w:r>
              <w:proofErr w:type="spellStart"/>
              <w:r w:rsidRPr="00BC3B81">
                <w:rPr>
                  <w:color w:val="000000"/>
                  <w:rPrChange w:id="378" w:author="Bruno Araujo" w:date="2019-12-12T19:13:00Z">
                    <w:rPr>
                      <w:rFonts w:ascii="Calibri" w:hAnsi="Calibri" w:cs="Calibri"/>
                      <w:color w:val="000000"/>
                      <w:sz w:val="22"/>
                      <w:szCs w:val="22"/>
                    </w:rPr>
                  </w:rPrChange>
                </w:rPr>
                <w:t>affiliated</w:t>
              </w:r>
              <w:proofErr w:type="spellEnd"/>
              <w:r w:rsidRPr="00BC3B81">
                <w:rPr>
                  <w:color w:val="000000"/>
                  <w:rPrChange w:id="379" w:author="Bruno Araujo" w:date="2019-12-12T19:13:00Z">
                    <w:rPr>
                      <w:rFonts w:ascii="Calibri" w:hAnsi="Calibri" w:cs="Calibri"/>
                      <w:color w:val="000000"/>
                      <w:sz w:val="22"/>
                      <w:szCs w:val="22"/>
                    </w:rPr>
                  </w:rPrChange>
                </w:rPr>
                <w:t xml:space="preserve">, </w:t>
              </w:r>
              <w:proofErr w:type="spellStart"/>
              <w:r w:rsidRPr="00BC3B81">
                <w:rPr>
                  <w:color w:val="000000"/>
                  <w:rPrChange w:id="380" w:author="Bruno Araujo" w:date="2019-12-12T19:13:00Z">
                    <w:rPr>
                      <w:rFonts w:ascii="Calibri" w:hAnsi="Calibri" w:cs="Calibri"/>
                      <w:color w:val="000000"/>
                      <w:sz w:val="22"/>
                      <w:szCs w:val="22"/>
                    </w:rPr>
                  </w:rPrChange>
                </w:rPr>
                <w:t>public</w:t>
              </w:r>
              <w:proofErr w:type="spellEnd"/>
              <w:r w:rsidRPr="00BC3B81">
                <w:rPr>
                  <w:color w:val="000000"/>
                  <w:rPrChange w:id="381" w:author="Bruno Araujo" w:date="2019-12-12T19:13:00Z">
                    <w:rPr>
                      <w:rFonts w:ascii="Calibri" w:hAnsi="Calibri" w:cs="Calibri"/>
                      <w:color w:val="000000"/>
                      <w:sz w:val="22"/>
                      <w:szCs w:val="22"/>
                    </w:rPr>
                  </w:rPrChange>
                </w:rPr>
                <w:t xml:space="preserve"> </w:t>
              </w:r>
              <w:proofErr w:type="spellStart"/>
              <w:r w:rsidRPr="00BC3B81">
                <w:rPr>
                  <w:color w:val="000000"/>
                  <w:rPrChange w:id="382" w:author="Bruno Araujo" w:date="2019-12-12T19:13:00Z">
                    <w:rPr>
                      <w:rFonts w:ascii="Calibri" w:hAnsi="Calibri" w:cs="Calibri"/>
                      <w:color w:val="000000"/>
                      <w:sz w:val="22"/>
                      <w:szCs w:val="22"/>
                    </w:rPr>
                  </w:rPrChange>
                </w:rPr>
                <w:t>servant</w:t>
              </w:r>
              <w:proofErr w:type="spellEnd"/>
            </w:ins>
          </w:p>
        </w:tc>
        <w:tc>
          <w:tcPr>
            <w:tcW w:w="1022" w:type="dxa"/>
            <w:shd w:val="clear" w:color="auto" w:fill="auto"/>
            <w:noWrap/>
            <w:vAlign w:val="bottom"/>
            <w:hideMark/>
            <w:tcPrChange w:id="383" w:author="Bruno Araujo" w:date="2019-12-12T19:13:00Z">
              <w:tcPr>
                <w:tcW w:w="960" w:type="dxa"/>
                <w:shd w:val="clear" w:color="auto" w:fill="auto"/>
                <w:noWrap/>
                <w:vAlign w:val="bottom"/>
                <w:hideMark/>
              </w:tcPr>
            </w:tcPrChange>
          </w:tcPr>
          <w:p w14:paraId="115A14F7" w14:textId="77777777" w:rsidR="00BC3B81" w:rsidRPr="00BC3B81" w:rsidRDefault="00BC3B81" w:rsidP="00BC3B81">
            <w:pPr>
              <w:jc w:val="right"/>
              <w:rPr>
                <w:ins w:id="384" w:author="Bruno Araujo" w:date="2019-12-12T19:12:00Z"/>
                <w:color w:val="000000"/>
                <w:rPrChange w:id="385" w:author="Bruno Araujo" w:date="2019-12-12T19:13:00Z">
                  <w:rPr>
                    <w:ins w:id="386" w:author="Bruno Araujo" w:date="2019-12-12T19:12:00Z"/>
                    <w:rFonts w:ascii="Calibri" w:hAnsi="Calibri" w:cs="Calibri"/>
                    <w:color w:val="000000"/>
                    <w:sz w:val="22"/>
                    <w:szCs w:val="22"/>
                  </w:rPr>
                </w:rPrChange>
              </w:rPr>
            </w:pPr>
            <w:ins w:id="387" w:author="Bruno Araujo" w:date="2019-12-12T19:12:00Z">
              <w:r w:rsidRPr="00BC3B81">
                <w:rPr>
                  <w:color w:val="000000"/>
                  <w:rPrChange w:id="388" w:author="Bruno Araujo" w:date="2019-12-12T19:13:00Z">
                    <w:rPr>
                      <w:rFonts w:ascii="Calibri" w:hAnsi="Calibri" w:cs="Calibri"/>
                      <w:color w:val="000000"/>
                      <w:sz w:val="22"/>
                      <w:szCs w:val="22"/>
                    </w:rPr>
                  </w:rPrChange>
                </w:rPr>
                <w:t>1,978448</w:t>
              </w:r>
            </w:ins>
          </w:p>
        </w:tc>
        <w:tc>
          <w:tcPr>
            <w:tcW w:w="1132" w:type="dxa"/>
            <w:shd w:val="clear" w:color="auto" w:fill="auto"/>
            <w:noWrap/>
            <w:vAlign w:val="bottom"/>
            <w:hideMark/>
            <w:tcPrChange w:id="389" w:author="Bruno Araujo" w:date="2019-12-12T19:13:00Z">
              <w:tcPr>
                <w:tcW w:w="984" w:type="dxa"/>
                <w:shd w:val="clear" w:color="auto" w:fill="auto"/>
                <w:noWrap/>
                <w:vAlign w:val="bottom"/>
                <w:hideMark/>
              </w:tcPr>
            </w:tcPrChange>
          </w:tcPr>
          <w:p w14:paraId="47E2F091" w14:textId="77777777" w:rsidR="00BC3B81" w:rsidRPr="00BC3B81" w:rsidRDefault="00BC3B81" w:rsidP="00BC3B81">
            <w:pPr>
              <w:jc w:val="right"/>
              <w:rPr>
                <w:ins w:id="390" w:author="Bruno Araujo" w:date="2019-12-12T19:12:00Z"/>
                <w:color w:val="000000"/>
                <w:rPrChange w:id="391" w:author="Bruno Araujo" w:date="2019-12-12T19:13:00Z">
                  <w:rPr>
                    <w:ins w:id="392" w:author="Bruno Araujo" w:date="2019-12-12T19:12:00Z"/>
                    <w:rFonts w:ascii="Calibri" w:hAnsi="Calibri" w:cs="Calibri"/>
                    <w:color w:val="000000"/>
                    <w:sz w:val="22"/>
                    <w:szCs w:val="22"/>
                  </w:rPr>
                </w:rPrChange>
              </w:rPr>
            </w:pPr>
            <w:ins w:id="393" w:author="Bruno Araujo" w:date="2019-12-12T19:12:00Z">
              <w:r w:rsidRPr="00BC3B81">
                <w:rPr>
                  <w:color w:val="000000"/>
                  <w:rPrChange w:id="394" w:author="Bruno Araujo" w:date="2019-12-12T19:13:00Z">
                    <w:rPr>
                      <w:rFonts w:ascii="Calibri" w:hAnsi="Calibri" w:cs="Calibri"/>
                      <w:color w:val="000000"/>
                      <w:sz w:val="22"/>
                      <w:szCs w:val="22"/>
                    </w:rPr>
                  </w:rPrChange>
                </w:rPr>
                <w:t>2</w:t>
              </w:r>
            </w:ins>
          </w:p>
        </w:tc>
        <w:tc>
          <w:tcPr>
            <w:tcW w:w="1048" w:type="dxa"/>
            <w:shd w:val="clear" w:color="auto" w:fill="auto"/>
            <w:noWrap/>
            <w:vAlign w:val="bottom"/>
            <w:hideMark/>
            <w:tcPrChange w:id="395" w:author="Bruno Araujo" w:date="2019-12-12T19:13:00Z">
              <w:tcPr>
                <w:tcW w:w="960" w:type="dxa"/>
                <w:shd w:val="clear" w:color="auto" w:fill="auto"/>
                <w:noWrap/>
                <w:vAlign w:val="bottom"/>
                <w:hideMark/>
              </w:tcPr>
            </w:tcPrChange>
          </w:tcPr>
          <w:p w14:paraId="6833C44A" w14:textId="77777777" w:rsidR="00BC3B81" w:rsidRPr="00BC3B81" w:rsidRDefault="00BC3B81" w:rsidP="00BC3B81">
            <w:pPr>
              <w:jc w:val="right"/>
              <w:rPr>
                <w:ins w:id="396" w:author="Bruno Araujo" w:date="2019-12-12T19:12:00Z"/>
                <w:color w:val="000000"/>
                <w:rPrChange w:id="397" w:author="Bruno Araujo" w:date="2019-12-12T19:13:00Z">
                  <w:rPr>
                    <w:ins w:id="398" w:author="Bruno Araujo" w:date="2019-12-12T19:12:00Z"/>
                    <w:rFonts w:ascii="Calibri" w:hAnsi="Calibri" w:cs="Calibri"/>
                    <w:color w:val="000000"/>
                    <w:sz w:val="22"/>
                    <w:szCs w:val="22"/>
                  </w:rPr>
                </w:rPrChange>
              </w:rPr>
            </w:pPr>
            <w:ins w:id="399" w:author="Bruno Araujo" w:date="2019-12-12T19:12:00Z">
              <w:r w:rsidRPr="00BC3B81">
                <w:rPr>
                  <w:color w:val="000000"/>
                  <w:rPrChange w:id="400" w:author="Bruno Araujo" w:date="2019-12-12T19:13:00Z">
                    <w:rPr>
                      <w:rFonts w:ascii="Calibri" w:hAnsi="Calibri" w:cs="Calibri"/>
                      <w:color w:val="000000"/>
                      <w:sz w:val="22"/>
                      <w:szCs w:val="22"/>
                    </w:rPr>
                  </w:rPrChange>
                </w:rPr>
                <w:t>2</w:t>
              </w:r>
            </w:ins>
          </w:p>
        </w:tc>
        <w:tc>
          <w:tcPr>
            <w:tcW w:w="1132" w:type="dxa"/>
            <w:shd w:val="clear" w:color="auto" w:fill="auto"/>
            <w:noWrap/>
            <w:vAlign w:val="bottom"/>
            <w:hideMark/>
            <w:tcPrChange w:id="401" w:author="Bruno Araujo" w:date="2019-12-12T19:13:00Z">
              <w:tcPr>
                <w:tcW w:w="984" w:type="dxa"/>
                <w:shd w:val="clear" w:color="auto" w:fill="auto"/>
                <w:noWrap/>
                <w:vAlign w:val="bottom"/>
                <w:hideMark/>
              </w:tcPr>
            </w:tcPrChange>
          </w:tcPr>
          <w:p w14:paraId="24FE2E04" w14:textId="77777777" w:rsidR="00BC3B81" w:rsidRPr="00BC3B81" w:rsidRDefault="00BC3B81" w:rsidP="00BC3B81">
            <w:pPr>
              <w:jc w:val="right"/>
              <w:rPr>
                <w:ins w:id="402" w:author="Bruno Araujo" w:date="2019-12-12T19:12:00Z"/>
                <w:color w:val="000000"/>
                <w:rPrChange w:id="403" w:author="Bruno Araujo" w:date="2019-12-12T19:13:00Z">
                  <w:rPr>
                    <w:ins w:id="404" w:author="Bruno Araujo" w:date="2019-12-12T19:12:00Z"/>
                    <w:rFonts w:ascii="Calibri" w:hAnsi="Calibri" w:cs="Calibri"/>
                    <w:color w:val="000000"/>
                    <w:sz w:val="22"/>
                    <w:szCs w:val="22"/>
                  </w:rPr>
                </w:rPrChange>
              </w:rPr>
            </w:pPr>
            <w:ins w:id="405" w:author="Bruno Araujo" w:date="2019-12-12T19:12:00Z">
              <w:r w:rsidRPr="00BC3B81">
                <w:rPr>
                  <w:color w:val="000000"/>
                  <w:rPrChange w:id="406" w:author="Bruno Araujo" w:date="2019-12-12T19:13:00Z">
                    <w:rPr>
                      <w:rFonts w:ascii="Calibri" w:hAnsi="Calibri" w:cs="Calibri"/>
                      <w:color w:val="000000"/>
                      <w:sz w:val="22"/>
                      <w:szCs w:val="22"/>
                    </w:rPr>
                  </w:rPrChange>
                </w:rPr>
                <w:t>1,907397</w:t>
              </w:r>
            </w:ins>
          </w:p>
        </w:tc>
        <w:tc>
          <w:tcPr>
            <w:tcW w:w="1201" w:type="dxa"/>
            <w:shd w:val="clear" w:color="auto" w:fill="auto"/>
            <w:noWrap/>
            <w:vAlign w:val="bottom"/>
            <w:hideMark/>
            <w:tcPrChange w:id="407" w:author="Bruno Araujo" w:date="2019-12-12T19:13:00Z">
              <w:tcPr>
                <w:tcW w:w="960" w:type="dxa"/>
                <w:shd w:val="clear" w:color="auto" w:fill="auto"/>
                <w:noWrap/>
                <w:vAlign w:val="bottom"/>
                <w:hideMark/>
              </w:tcPr>
            </w:tcPrChange>
          </w:tcPr>
          <w:p w14:paraId="46380ED8" w14:textId="77777777" w:rsidR="00BC3B81" w:rsidRPr="00BC3B81" w:rsidRDefault="00BC3B81" w:rsidP="00BC3B81">
            <w:pPr>
              <w:jc w:val="right"/>
              <w:rPr>
                <w:ins w:id="408" w:author="Bruno Araujo" w:date="2019-12-12T19:12:00Z"/>
                <w:color w:val="000000"/>
                <w:rPrChange w:id="409" w:author="Bruno Araujo" w:date="2019-12-12T19:13:00Z">
                  <w:rPr>
                    <w:ins w:id="410" w:author="Bruno Araujo" w:date="2019-12-12T19:12:00Z"/>
                    <w:rFonts w:ascii="Calibri" w:hAnsi="Calibri" w:cs="Calibri"/>
                    <w:color w:val="000000"/>
                    <w:sz w:val="22"/>
                    <w:szCs w:val="22"/>
                  </w:rPr>
                </w:rPrChange>
              </w:rPr>
            </w:pPr>
            <w:ins w:id="411" w:author="Bruno Araujo" w:date="2019-12-12T19:12:00Z">
              <w:r w:rsidRPr="00BC3B81">
                <w:rPr>
                  <w:color w:val="000000"/>
                  <w:rPrChange w:id="412" w:author="Bruno Araujo" w:date="2019-12-12T19:13:00Z">
                    <w:rPr>
                      <w:rFonts w:ascii="Calibri" w:hAnsi="Calibri" w:cs="Calibri"/>
                      <w:color w:val="000000"/>
                      <w:sz w:val="22"/>
                      <w:szCs w:val="22"/>
                    </w:rPr>
                  </w:rPrChange>
                </w:rPr>
                <w:t>0</w:t>
              </w:r>
            </w:ins>
          </w:p>
        </w:tc>
      </w:tr>
    </w:tbl>
    <w:p w14:paraId="6AFE0333" w14:textId="6F61C86E" w:rsidR="00890AF8" w:rsidRPr="00890AF8" w:rsidRDefault="00BC3B81" w:rsidP="0074731D">
      <w:pPr>
        <w:spacing w:line="480" w:lineRule="auto"/>
        <w:contextualSpacing/>
        <w:rPr>
          <w:ins w:id="413" w:author="Bruno Araujo" w:date="2019-12-12T17:18:00Z"/>
          <w:bCs/>
          <w:lang w:val="en-US"/>
          <w:rPrChange w:id="414" w:author="Bruno Araujo" w:date="2019-12-12T17:18:00Z">
            <w:rPr>
              <w:ins w:id="415" w:author="Bruno Araujo" w:date="2019-12-12T17:18:00Z"/>
              <w:b/>
              <w:lang w:val="en-US"/>
            </w:rPr>
          </w:rPrChange>
        </w:rPr>
      </w:pPr>
      <w:ins w:id="416" w:author="Bruno Araujo" w:date="2019-12-12T19:15:00Z">
        <w:r>
          <w:rPr>
            <w:bCs/>
            <w:lang w:val="en-US"/>
          </w:rPr>
          <w:t>Source: Own elaboration.</w:t>
        </w:r>
      </w:ins>
    </w:p>
    <w:p w14:paraId="0900A698" w14:textId="77777777" w:rsidR="00890AF8" w:rsidRDefault="00890AF8" w:rsidP="0074731D">
      <w:pPr>
        <w:spacing w:line="480" w:lineRule="auto"/>
        <w:contextualSpacing/>
        <w:rPr>
          <w:ins w:id="417" w:author="Bruno Araujo" w:date="2019-12-12T17:18:00Z"/>
          <w:b/>
          <w:lang w:val="en-US"/>
        </w:rPr>
      </w:pPr>
    </w:p>
    <w:p w14:paraId="3B20599F" w14:textId="7B24DA37" w:rsidR="0074731D" w:rsidRPr="00B92424" w:rsidDel="00BC3B81" w:rsidRDefault="00A60824" w:rsidP="0074731D">
      <w:pPr>
        <w:spacing w:line="480" w:lineRule="auto"/>
        <w:contextualSpacing/>
        <w:rPr>
          <w:del w:id="418" w:author="Bruno Araujo" w:date="2019-12-12T19:15:00Z"/>
          <w:b/>
          <w:lang w:val="en-US"/>
        </w:rPr>
      </w:pPr>
      <w:del w:id="419" w:author="Bruno Araujo" w:date="2019-12-12T19:15:00Z">
        <w:r w:rsidDel="00BC3B81">
          <w:rPr>
            <w:b/>
            <w:lang w:val="en-US"/>
          </w:rPr>
          <w:delText>Table 4</w:delText>
        </w:r>
        <w:r w:rsidR="0074731D" w:rsidRPr="004E63C3" w:rsidDel="00BC3B81">
          <w:rPr>
            <w:b/>
            <w:lang w:val="en-US"/>
          </w:rPr>
          <w:delText>.</w:delText>
        </w:r>
        <w:r w:rsidR="0074731D" w:rsidRPr="004E63C3" w:rsidDel="00BC3B81">
          <w:rPr>
            <w:lang w:val="en-US"/>
          </w:rPr>
          <w:delText xml:space="preserve"> Probit </w:delText>
        </w:r>
        <w:r w:rsidR="004B368D" w:rsidDel="00BC3B81">
          <w:rPr>
            <w:lang w:val="en-US"/>
          </w:rPr>
          <w:delText>M</w:delText>
        </w:r>
        <w:r w:rsidR="0074731D" w:rsidRPr="004E63C3" w:rsidDel="00BC3B81">
          <w:rPr>
            <w:lang w:val="en-US"/>
          </w:rPr>
          <w:delText>odel (</w:delText>
        </w:r>
        <w:r w:rsidR="004B368D" w:rsidDel="00BC3B81">
          <w:rPr>
            <w:lang w:val="en-US"/>
          </w:rPr>
          <w:delText>D</w:delText>
        </w:r>
        <w:r w:rsidR="0074731D" w:rsidRPr="004E63C3" w:rsidDel="00BC3B81">
          <w:rPr>
            <w:lang w:val="en-US"/>
          </w:rPr>
          <w:delText xml:space="preserve">ependent </w:delText>
        </w:r>
        <w:r w:rsidR="004B368D" w:rsidDel="00BC3B81">
          <w:rPr>
            <w:lang w:val="en-US"/>
          </w:rPr>
          <w:delText>V</w:delText>
        </w:r>
        <w:r w:rsidR="00B92424" w:rsidDel="00BC3B81">
          <w:rPr>
            <w:lang w:val="en-US"/>
          </w:rPr>
          <w:delText>a</w:delText>
        </w:r>
        <w:r w:rsidR="0074731D" w:rsidRPr="004E63C3" w:rsidDel="00BC3B81">
          <w:rPr>
            <w:lang w:val="en-US"/>
          </w:rPr>
          <w:delText xml:space="preserve">riable: </w:delText>
        </w:r>
        <w:r w:rsidR="004B368D" w:rsidDel="00BC3B81">
          <w:rPr>
            <w:lang w:val="en-US"/>
          </w:rPr>
          <w:delText>I</w:delText>
        </w:r>
        <w:r w:rsidR="0074731D" w:rsidRPr="004E63C3" w:rsidDel="00BC3B81">
          <w:rPr>
            <w:lang w:val="en-US"/>
          </w:rPr>
          <w:delText xml:space="preserve">n the </w:delText>
        </w:r>
        <w:r w:rsidR="004B368D" w:rsidDel="00BC3B81">
          <w:rPr>
            <w:lang w:val="en-US"/>
          </w:rPr>
          <w:delText>P</w:delText>
        </w:r>
        <w:r w:rsidR="0074731D" w:rsidRPr="004E63C3" w:rsidDel="00BC3B81">
          <w:rPr>
            <w:lang w:val="en-US"/>
          </w:rPr>
          <w:delText xml:space="preserve">rivate </w:delText>
        </w:r>
        <w:r w:rsidR="004B368D" w:rsidDel="00BC3B81">
          <w:rPr>
            <w:lang w:val="en-US"/>
          </w:rPr>
          <w:delText>S</w:delText>
        </w:r>
        <w:r w:rsidR="0074731D" w:rsidRPr="004E63C3" w:rsidDel="00BC3B81">
          <w:rPr>
            <w:lang w:val="en-US"/>
          </w:rPr>
          <w:delText xml:space="preserve">ector after a </w:delText>
        </w:r>
        <w:r w:rsidR="004B368D" w:rsidDel="00BC3B81">
          <w:rPr>
            <w:lang w:val="en-US"/>
          </w:rPr>
          <w:delText>T</w:delText>
        </w:r>
        <w:r w:rsidR="0074731D" w:rsidRPr="004E63C3" w:rsidDel="00BC3B81">
          <w:rPr>
            <w:lang w:val="en-US"/>
          </w:rPr>
          <w:delText xml:space="preserve">erm as a </w:delText>
        </w:r>
        <w:r w:rsidR="004B368D" w:rsidDel="00BC3B81">
          <w:rPr>
            <w:lang w:val="en-US"/>
          </w:rPr>
          <w:delText>R</w:delText>
        </w:r>
        <w:r w:rsidR="0074731D" w:rsidRPr="004E63C3" w:rsidDel="00BC3B81">
          <w:rPr>
            <w:lang w:val="en-US"/>
          </w:rPr>
          <w:delText>egulator)</w:delText>
        </w:r>
      </w:del>
    </w:p>
    <w:tbl>
      <w:tblPr>
        <w:tblW w:w="5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9"/>
        <w:gridCol w:w="940"/>
        <w:gridCol w:w="1029"/>
        <w:gridCol w:w="812"/>
        <w:gridCol w:w="833"/>
      </w:tblGrid>
      <w:tr w:rsidR="0074731D" w:rsidRPr="00354EB5" w:rsidDel="00BC3B81" w14:paraId="1CE7FBFD" w14:textId="30CD16BE" w:rsidTr="009F6BD6">
        <w:trPr>
          <w:trHeight w:val="300"/>
          <w:del w:id="420" w:author="Bruno Araujo" w:date="2019-12-12T19:15:00Z"/>
        </w:trPr>
        <w:tc>
          <w:tcPr>
            <w:tcW w:w="2379" w:type="dxa"/>
            <w:shd w:val="clear" w:color="auto" w:fill="auto"/>
            <w:noWrap/>
            <w:vAlign w:val="bottom"/>
            <w:hideMark/>
          </w:tcPr>
          <w:p w14:paraId="631AEE25" w14:textId="4FD46099" w:rsidR="0074731D" w:rsidRPr="00354EB5" w:rsidDel="00BC3B81" w:rsidRDefault="0074731D" w:rsidP="007A7A3B">
            <w:pPr>
              <w:rPr>
                <w:del w:id="421" w:author="Bruno Araujo" w:date="2019-12-12T19:15:00Z"/>
                <w:sz w:val="20"/>
                <w:szCs w:val="20"/>
                <w:lang w:val="en-US"/>
              </w:rPr>
            </w:pPr>
          </w:p>
        </w:tc>
        <w:tc>
          <w:tcPr>
            <w:tcW w:w="940" w:type="dxa"/>
            <w:shd w:val="clear" w:color="auto" w:fill="auto"/>
            <w:noWrap/>
            <w:vAlign w:val="bottom"/>
            <w:hideMark/>
          </w:tcPr>
          <w:p w14:paraId="1B2EE2ED" w14:textId="5F512B63" w:rsidR="0074731D" w:rsidRPr="00354EB5" w:rsidDel="00BC3B81" w:rsidRDefault="0074731D" w:rsidP="007A7A3B">
            <w:pPr>
              <w:rPr>
                <w:del w:id="422" w:author="Bruno Araujo" w:date="2019-12-12T19:15:00Z"/>
                <w:color w:val="000000"/>
                <w:sz w:val="20"/>
                <w:szCs w:val="20"/>
                <w:lang w:val="en-US"/>
              </w:rPr>
            </w:pPr>
            <w:del w:id="423" w:author="Bruno Araujo" w:date="2019-12-12T19:15:00Z">
              <w:r w:rsidRPr="00354EB5" w:rsidDel="00BC3B81">
                <w:rPr>
                  <w:color w:val="000000"/>
                  <w:sz w:val="20"/>
                  <w:szCs w:val="20"/>
                  <w:lang w:val="en-US"/>
                </w:rPr>
                <w:delText>Estimate</w:delText>
              </w:r>
            </w:del>
          </w:p>
        </w:tc>
        <w:tc>
          <w:tcPr>
            <w:tcW w:w="1029" w:type="dxa"/>
            <w:shd w:val="clear" w:color="auto" w:fill="auto"/>
            <w:noWrap/>
            <w:vAlign w:val="bottom"/>
            <w:hideMark/>
          </w:tcPr>
          <w:p w14:paraId="70C45DA2" w14:textId="6BE42185" w:rsidR="0074731D" w:rsidRPr="00354EB5" w:rsidDel="00BC3B81" w:rsidRDefault="0074731D" w:rsidP="007A7A3B">
            <w:pPr>
              <w:rPr>
                <w:del w:id="424" w:author="Bruno Araujo" w:date="2019-12-12T19:15:00Z"/>
                <w:color w:val="000000"/>
                <w:sz w:val="20"/>
                <w:szCs w:val="20"/>
                <w:lang w:val="en-US"/>
              </w:rPr>
            </w:pPr>
            <w:del w:id="425" w:author="Bruno Araujo" w:date="2019-12-12T19:15:00Z">
              <w:r w:rsidRPr="00354EB5" w:rsidDel="00BC3B81">
                <w:rPr>
                  <w:color w:val="000000"/>
                  <w:sz w:val="20"/>
                  <w:szCs w:val="20"/>
                  <w:lang w:val="en-US"/>
                </w:rPr>
                <w:delText>Std. Error</w:delText>
              </w:r>
            </w:del>
          </w:p>
        </w:tc>
        <w:tc>
          <w:tcPr>
            <w:tcW w:w="812" w:type="dxa"/>
            <w:shd w:val="clear" w:color="auto" w:fill="auto"/>
            <w:noWrap/>
            <w:vAlign w:val="bottom"/>
            <w:hideMark/>
          </w:tcPr>
          <w:p w14:paraId="38491141" w14:textId="16AD4FB1" w:rsidR="0074731D" w:rsidRPr="00354EB5" w:rsidDel="00BC3B81" w:rsidRDefault="0074731D" w:rsidP="007A7A3B">
            <w:pPr>
              <w:rPr>
                <w:del w:id="426" w:author="Bruno Araujo" w:date="2019-12-12T19:15:00Z"/>
                <w:color w:val="000000"/>
                <w:sz w:val="20"/>
                <w:szCs w:val="20"/>
                <w:lang w:val="en-US"/>
              </w:rPr>
            </w:pPr>
            <w:del w:id="427" w:author="Bruno Araujo" w:date="2019-12-12T19:15:00Z">
              <w:r w:rsidRPr="00354EB5" w:rsidDel="00BC3B81">
                <w:rPr>
                  <w:color w:val="000000"/>
                  <w:sz w:val="20"/>
                  <w:szCs w:val="20"/>
                  <w:lang w:val="en-US"/>
                </w:rPr>
                <w:delText>z value</w:delText>
              </w:r>
            </w:del>
          </w:p>
        </w:tc>
        <w:tc>
          <w:tcPr>
            <w:tcW w:w="833" w:type="dxa"/>
            <w:shd w:val="clear" w:color="auto" w:fill="auto"/>
            <w:noWrap/>
            <w:vAlign w:val="bottom"/>
            <w:hideMark/>
          </w:tcPr>
          <w:p w14:paraId="6627B8C3" w14:textId="007F5ADA" w:rsidR="0074731D" w:rsidRPr="00354EB5" w:rsidDel="00BC3B81" w:rsidRDefault="0074731D" w:rsidP="007A7A3B">
            <w:pPr>
              <w:rPr>
                <w:del w:id="428" w:author="Bruno Araujo" w:date="2019-12-12T19:15:00Z"/>
                <w:color w:val="000000"/>
                <w:sz w:val="20"/>
                <w:szCs w:val="20"/>
                <w:lang w:val="en-US"/>
              </w:rPr>
            </w:pPr>
            <w:del w:id="429" w:author="Bruno Araujo" w:date="2019-12-12T19:15:00Z">
              <w:r w:rsidRPr="00354EB5" w:rsidDel="00BC3B81">
                <w:rPr>
                  <w:color w:val="000000"/>
                  <w:sz w:val="20"/>
                  <w:szCs w:val="20"/>
                  <w:lang w:val="en-US"/>
                </w:rPr>
                <w:delText>Pr(&gt;|z|)</w:delText>
              </w:r>
            </w:del>
          </w:p>
        </w:tc>
      </w:tr>
      <w:tr w:rsidR="0074731D" w:rsidRPr="00354EB5" w:rsidDel="00BC3B81" w14:paraId="1145B6EC" w14:textId="2A1FE2FD" w:rsidTr="009F6BD6">
        <w:trPr>
          <w:trHeight w:val="300"/>
          <w:del w:id="430" w:author="Bruno Araujo" w:date="2019-12-12T19:15:00Z"/>
        </w:trPr>
        <w:tc>
          <w:tcPr>
            <w:tcW w:w="2379" w:type="dxa"/>
            <w:shd w:val="clear" w:color="auto" w:fill="auto"/>
            <w:noWrap/>
            <w:vAlign w:val="bottom"/>
            <w:hideMark/>
          </w:tcPr>
          <w:p w14:paraId="0ABAE903" w14:textId="3CC12C91" w:rsidR="0074731D" w:rsidRPr="00354EB5" w:rsidDel="00BC3B81" w:rsidRDefault="0074731D" w:rsidP="007A7A3B">
            <w:pPr>
              <w:rPr>
                <w:del w:id="431" w:author="Bruno Araujo" w:date="2019-12-12T19:15:00Z"/>
                <w:color w:val="000000"/>
                <w:sz w:val="20"/>
                <w:szCs w:val="20"/>
                <w:lang w:val="en-US"/>
              </w:rPr>
            </w:pPr>
            <w:del w:id="432" w:author="Bruno Araujo" w:date="2019-12-12T19:15:00Z">
              <w:r w:rsidRPr="00354EB5" w:rsidDel="00BC3B81">
                <w:rPr>
                  <w:color w:val="000000"/>
                  <w:sz w:val="20"/>
                  <w:szCs w:val="20"/>
                  <w:lang w:val="en-US"/>
                </w:rPr>
                <w:delText>(Intercept)</w:delText>
              </w:r>
            </w:del>
          </w:p>
        </w:tc>
        <w:tc>
          <w:tcPr>
            <w:tcW w:w="940" w:type="dxa"/>
            <w:shd w:val="clear" w:color="auto" w:fill="auto"/>
            <w:noWrap/>
            <w:vAlign w:val="bottom"/>
          </w:tcPr>
          <w:p w14:paraId="3F89D23C" w14:textId="3D0F524A" w:rsidR="0074731D" w:rsidRPr="00354EB5" w:rsidDel="00BC3B81" w:rsidRDefault="0074731D" w:rsidP="007A7A3B">
            <w:pPr>
              <w:jc w:val="center"/>
              <w:rPr>
                <w:del w:id="433" w:author="Bruno Araujo" w:date="2019-12-12T19:15:00Z"/>
                <w:color w:val="000000"/>
                <w:sz w:val="20"/>
                <w:szCs w:val="20"/>
                <w:lang w:val="en-US"/>
              </w:rPr>
            </w:pPr>
            <w:del w:id="434" w:author="Bruno Araujo" w:date="2019-12-12T19:15:00Z">
              <w:r w:rsidRPr="00354EB5" w:rsidDel="00BC3B81">
                <w:rPr>
                  <w:color w:val="000000"/>
                  <w:sz w:val="20"/>
                  <w:szCs w:val="20"/>
                  <w:lang w:val="en-US"/>
                </w:rPr>
                <w:delText>-0.975**</w:delText>
              </w:r>
            </w:del>
          </w:p>
        </w:tc>
        <w:tc>
          <w:tcPr>
            <w:tcW w:w="1029" w:type="dxa"/>
            <w:shd w:val="clear" w:color="auto" w:fill="auto"/>
            <w:noWrap/>
            <w:vAlign w:val="bottom"/>
          </w:tcPr>
          <w:p w14:paraId="25531FD7" w14:textId="701D3097" w:rsidR="0074731D" w:rsidRPr="00354EB5" w:rsidDel="00BC3B81" w:rsidRDefault="0074731D" w:rsidP="007A7A3B">
            <w:pPr>
              <w:jc w:val="center"/>
              <w:rPr>
                <w:del w:id="435" w:author="Bruno Araujo" w:date="2019-12-12T19:15:00Z"/>
                <w:color w:val="000000"/>
                <w:sz w:val="20"/>
                <w:szCs w:val="20"/>
                <w:lang w:val="en-US"/>
              </w:rPr>
            </w:pPr>
            <w:del w:id="436" w:author="Bruno Araujo" w:date="2019-12-12T19:15:00Z">
              <w:r w:rsidRPr="00354EB5" w:rsidDel="00BC3B81">
                <w:rPr>
                  <w:color w:val="000000"/>
                  <w:sz w:val="20"/>
                  <w:szCs w:val="20"/>
                  <w:lang w:val="en-US"/>
                </w:rPr>
                <w:delText>0.464</w:delText>
              </w:r>
            </w:del>
          </w:p>
        </w:tc>
        <w:tc>
          <w:tcPr>
            <w:tcW w:w="812" w:type="dxa"/>
            <w:shd w:val="clear" w:color="auto" w:fill="auto"/>
            <w:noWrap/>
            <w:vAlign w:val="bottom"/>
          </w:tcPr>
          <w:p w14:paraId="00F93EFF" w14:textId="23022C7A" w:rsidR="0074731D" w:rsidRPr="00354EB5" w:rsidDel="00BC3B81" w:rsidRDefault="0074731D" w:rsidP="007A7A3B">
            <w:pPr>
              <w:jc w:val="center"/>
              <w:rPr>
                <w:del w:id="437" w:author="Bruno Araujo" w:date="2019-12-12T19:15:00Z"/>
                <w:color w:val="000000"/>
                <w:sz w:val="20"/>
                <w:szCs w:val="20"/>
                <w:lang w:val="en-US"/>
              </w:rPr>
            </w:pPr>
            <w:del w:id="438" w:author="Bruno Araujo" w:date="2019-12-12T19:15:00Z">
              <w:r w:rsidRPr="00354EB5" w:rsidDel="00BC3B81">
                <w:rPr>
                  <w:color w:val="000000"/>
                  <w:sz w:val="20"/>
                  <w:szCs w:val="20"/>
                  <w:lang w:val="en-US"/>
                </w:rPr>
                <w:delText>-2.103</w:delText>
              </w:r>
            </w:del>
          </w:p>
        </w:tc>
        <w:tc>
          <w:tcPr>
            <w:tcW w:w="833" w:type="dxa"/>
            <w:shd w:val="clear" w:color="auto" w:fill="auto"/>
            <w:noWrap/>
            <w:vAlign w:val="bottom"/>
          </w:tcPr>
          <w:p w14:paraId="74F25F7A" w14:textId="7F1D8262" w:rsidR="0074731D" w:rsidRPr="00354EB5" w:rsidDel="00BC3B81" w:rsidRDefault="0074731D" w:rsidP="007A7A3B">
            <w:pPr>
              <w:jc w:val="center"/>
              <w:rPr>
                <w:del w:id="439" w:author="Bruno Araujo" w:date="2019-12-12T19:15:00Z"/>
                <w:color w:val="000000"/>
                <w:sz w:val="20"/>
                <w:szCs w:val="20"/>
                <w:lang w:val="en-US"/>
              </w:rPr>
            </w:pPr>
            <w:del w:id="440" w:author="Bruno Araujo" w:date="2019-12-12T19:15:00Z">
              <w:r w:rsidRPr="00354EB5" w:rsidDel="00BC3B81">
                <w:rPr>
                  <w:color w:val="000000"/>
                  <w:sz w:val="20"/>
                  <w:szCs w:val="20"/>
                  <w:lang w:val="en-US"/>
                </w:rPr>
                <w:delText>0.036</w:delText>
              </w:r>
            </w:del>
          </w:p>
        </w:tc>
      </w:tr>
      <w:tr w:rsidR="0074731D" w:rsidRPr="00354EB5" w:rsidDel="00BC3B81" w14:paraId="5A1F077D" w14:textId="0CE42BB2" w:rsidTr="009F6BD6">
        <w:trPr>
          <w:trHeight w:val="300"/>
          <w:del w:id="441" w:author="Bruno Araujo" w:date="2019-12-12T19:15:00Z"/>
        </w:trPr>
        <w:tc>
          <w:tcPr>
            <w:tcW w:w="2379" w:type="dxa"/>
            <w:shd w:val="clear" w:color="auto" w:fill="auto"/>
            <w:noWrap/>
            <w:vAlign w:val="bottom"/>
            <w:hideMark/>
          </w:tcPr>
          <w:p w14:paraId="3A873475" w14:textId="481F3A2C" w:rsidR="0074731D" w:rsidRPr="00354EB5" w:rsidDel="00BC3B81" w:rsidRDefault="0074731D" w:rsidP="007A7A3B">
            <w:pPr>
              <w:rPr>
                <w:del w:id="442" w:author="Bruno Araujo" w:date="2019-12-12T19:15:00Z"/>
                <w:b/>
                <w:color w:val="000000"/>
                <w:sz w:val="20"/>
                <w:szCs w:val="20"/>
                <w:lang w:val="en-US"/>
              </w:rPr>
            </w:pPr>
            <w:del w:id="443" w:author="Bruno Araujo" w:date="2019-12-12T19:15:00Z">
              <w:r w:rsidDel="00BC3B81">
                <w:rPr>
                  <w:b/>
                  <w:color w:val="000000"/>
                  <w:sz w:val="20"/>
                  <w:szCs w:val="20"/>
                  <w:lang w:val="en-US"/>
                </w:rPr>
                <w:delText xml:space="preserve">Previously </w:delText>
              </w:r>
              <w:r w:rsidRPr="00354EB5" w:rsidDel="00BC3B81">
                <w:rPr>
                  <w:b/>
                  <w:color w:val="000000"/>
                  <w:sz w:val="20"/>
                  <w:szCs w:val="20"/>
                  <w:lang w:val="en-US"/>
                </w:rPr>
                <w:delText>in public sector</w:delText>
              </w:r>
            </w:del>
          </w:p>
        </w:tc>
        <w:tc>
          <w:tcPr>
            <w:tcW w:w="940" w:type="dxa"/>
            <w:shd w:val="clear" w:color="auto" w:fill="auto"/>
            <w:noWrap/>
            <w:vAlign w:val="bottom"/>
          </w:tcPr>
          <w:p w14:paraId="6FF4333C" w14:textId="4844E83B" w:rsidR="0074731D" w:rsidRPr="00354EB5" w:rsidDel="00BC3B81" w:rsidRDefault="0074731D" w:rsidP="007A7A3B">
            <w:pPr>
              <w:jc w:val="center"/>
              <w:rPr>
                <w:del w:id="444" w:author="Bruno Araujo" w:date="2019-12-12T19:15:00Z"/>
                <w:b/>
                <w:color w:val="000000"/>
                <w:sz w:val="20"/>
                <w:szCs w:val="20"/>
                <w:lang w:val="en-US"/>
              </w:rPr>
            </w:pPr>
            <w:del w:id="445" w:author="Bruno Araujo" w:date="2019-12-12T19:15:00Z">
              <w:r w:rsidRPr="00354EB5" w:rsidDel="00BC3B81">
                <w:rPr>
                  <w:b/>
                  <w:color w:val="000000"/>
                  <w:sz w:val="20"/>
                  <w:szCs w:val="20"/>
                  <w:lang w:val="en-US"/>
                </w:rPr>
                <w:delText>1.012**</w:delText>
              </w:r>
            </w:del>
          </w:p>
        </w:tc>
        <w:tc>
          <w:tcPr>
            <w:tcW w:w="1029" w:type="dxa"/>
            <w:shd w:val="clear" w:color="auto" w:fill="auto"/>
            <w:noWrap/>
            <w:vAlign w:val="bottom"/>
          </w:tcPr>
          <w:p w14:paraId="065E709F" w14:textId="5E25552C" w:rsidR="0074731D" w:rsidRPr="00354EB5" w:rsidDel="00BC3B81" w:rsidRDefault="0074731D" w:rsidP="007A7A3B">
            <w:pPr>
              <w:jc w:val="center"/>
              <w:rPr>
                <w:del w:id="446" w:author="Bruno Araujo" w:date="2019-12-12T19:15:00Z"/>
                <w:b/>
                <w:color w:val="000000"/>
                <w:sz w:val="20"/>
                <w:szCs w:val="20"/>
                <w:lang w:val="en-US"/>
              </w:rPr>
            </w:pPr>
            <w:del w:id="447" w:author="Bruno Araujo" w:date="2019-12-12T19:15:00Z">
              <w:r w:rsidRPr="00354EB5" w:rsidDel="00BC3B81">
                <w:rPr>
                  <w:b/>
                  <w:color w:val="000000"/>
                  <w:sz w:val="20"/>
                  <w:szCs w:val="20"/>
                  <w:lang w:val="en-US"/>
                </w:rPr>
                <w:delText>0.497</w:delText>
              </w:r>
            </w:del>
          </w:p>
        </w:tc>
        <w:tc>
          <w:tcPr>
            <w:tcW w:w="812" w:type="dxa"/>
            <w:shd w:val="clear" w:color="auto" w:fill="auto"/>
            <w:noWrap/>
            <w:vAlign w:val="bottom"/>
          </w:tcPr>
          <w:p w14:paraId="701345EC" w14:textId="3B0A6F34" w:rsidR="0074731D" w:rsidRPr="00354EB5" w:rsidDel="00BC3B81" w:rsidRDefault="0074731D" w:rsidP="007A7A3B">
            <w:pPr>
              <w:jc w:val="center"/>
              <w:rPr>
                <w:del w:id="448" w:author="Bruno Araujo" w:date="2019-12-12T19:15:00Z"/>
                <w:b/>
                <w:color w:val="000000"/>
                <w:sz w:val="20"/>
                <w:szCs w:val="20"/>
                <w:lang w:val="en-US"/>
              </w:rPr>
            </w:pPr>
            <w:del w:id="449" w:author="Bruno Araujo" w:date="2019-12-12T19:15:00Z">
              <w:r w:rsidRPr="00354EB5" w:rsidDel="00BC3B81">
                <w:rPr>
                  <w:b/>
                  <w:color w:val="000000"/>
                  <w:sz w:val="20"/>
                  <w:szCs w:val="20"/>
                  <w:lang w:val="en-US"/>
                </w:rPr>
                <w:delText>2.038</w:delText>
              </w:r>
            </w:del>
          </w:p>
        </w:tc>
        <w:tc>
          <w:tcPr>
            <w:tcW w:w="833" w:type="dxa"/>
            <w:shd w:val="clear" w:color="auto" w:fill="auto"/>
            <w:noWrap/>
            <w:vAlign w:val="bottom"/>
          </w:tcPr>
          <w:p w14:paraId="2E6E577C" w14:textId="60B4A328" w:rsidR="0074731D" w:rsidRPr="00354EB5" w:rsidDel="00BC3B81" w:rsidRDefault="0074731D" w:rsidP="007A7A3B">
            <w:pPr>
              <w:jc w:val="center"/>
              <w:rPr>
                <w:del w:id="450" w:author="Bruno Araujo" w:date="2019-12-12T19:15:00Z"/>
                <w:b/>
                <w:color w:val="000000"/>
                <w:sz w:val="20"/>
                <w:szCs w:val="20"/>
                <w:lang w:val="en-US"/>
              </w:rPr>
            </w:pPr>
            <w:del w:id="451" w:author="Bruno Araujo" w:date="2019-12-12T19:15:00Z">
              <w:r w:rsidRPr="00354EB5" w:rsidDel="00BC3B81">
                <w:rPr>
                  <w:b/>
                  <w:color w:val="000000"/>
                  <w:sz w:val="20"/>
                  <w:szCs w:val="20"/>
                  <w:lang w:val="en-US"/>
                </w:rPr>
                <w:delText>0.042</w:delText>
              </w:r>
            </w:del>
          </w:p>
        </w:tc>
      </w:tr>
      <w:tr w:rsidR="0074731D" w:rsidRPr="00354EB5" w:rsidDel="00BC3B81" w14:paraId="5886BAAC" w14:textId="47F514DB" w:rsidTr="009F6BD6">
        <w:trPr>
          <w:trHeight w:val="300"/>
          <w:del w:id="452" w:author="Bruno Araujo" w:date="2019-12-12T19:15:00Z"/>
        </w:trPr>
        <w:tc>
          <w:tcPr>
            <w:tcW w:w="2379" w:type="dxa"/>
            <w:shd w:val="clear" w:color="auto" w:fill="auto"/>
            <w:noWrap/>
            <w:vAlign w:val="bottom"/>
            <w:hideMark/>
          </w:tcPr>
          <w:p w14:paraId="736F1F46" w14:textId="7B171C22" w:rsidR="0074731D" w:rsidRPr="00354EB5" w:rsidDel="00BC3B81" w:rsidRDefault="0074731D" w:rsidP="007A7A3B">
            <w:pPr>
              <w:rPr>
                <w:del w:id="453" w:author="Bruno Araujo" w:date="2019-12-12T19:15:00Z"/>
                <w:color w:val="000000"/>
                <w:sz w:val="20"/>
                <w:szCs w:val="20"/>
                <w:lang w:val="en-US"/>
              </w:rPr>
            </w:pPr>
            <w:del w:id="454" w:author="Bruno Araujo" w:date="2019-12-12T19:15:00Z">
              <w:r w:rsidRPr="00354EB5" w:rsidDel="00BC3B81">
                <w:rPr>
                  <w:color w:val="000000"/>
                  <w:sz w:val="20"/>
                  <w:szCs w:val="20"/>
                  <w:lang w:val="en-US"/>
                </w:rPr>
                <w:delText>Politically affiliated</w:delText>
              </w:r>
            </w:del>
          </w:p>
        </w:tc>
        <w:tc>
          <w:tcPr>
            <w:tcW w:w="940" w:type="dxa"/>
            <w:shd w:val="clear" w:color="auto" w:fill="auto"/>
            <w:noWrap/>
            <w:vAlign w:val="bottom"/>
          </w:tcPr>
          <w:p w14:paraId="090FAA9B" w14:textId="359215E3" w:rsidR="0074731D" w:rsidRPr="00354EB5" w:rsidDel="00BC3B81" w:rsidRDefault="0074731D" w:rsidP="007A7A3B">
            <w:pPr>
              <w:jc w:val="center"/>
              <w:rPr>
                <w:del w:id="455" w:author="Bruno Araujo" w:date="2019-12-12T19:15:00Z"/>
                <w:color w:val="000000"/>
                <w:sz w:val="20"/>
                <w:szCs w:val="20"/>
                <w:lang w:val="en-US"/>
              </w:rPr>
            </w:pPr>
            <w:del w:id="456" w:author="Bruno Araujo" w:date="2019-12-12T19:15:00Z">
              <w:r w:rsidRPr="00354EB5" w:rsidDel="00BC3B81">
                <w:rPr>
                  <w:color w:val="000000"/>
                  <w:sz w:val="20"/>
                  <w:szCs w:val="20"/>
                  <w:lang w:val="en-US"/>
                </w:rPr>
                <w:delText>0.333</w:delText>
              </w:r>
            </w:del>
          </w:p>
        </w:tc>
        <w:tc>
          <w:tcPr>
            <w:tcW w:w="1029" w:type="dxa"/>
            <w:shd w:val="clear" w:color="auto" w:fill="auto"/>
            <w:noWrap/>
            <w:vAlign w:val="bottom"/>
          </w:tcPr>
          <w:p w14:paraId="3910BE9F" w14:textId="042146B1" w:rsidR="0074731D" w:rsidRPr="00354EB5" w:rsidDel="00BC3B81" w:rsidRDefault="0074731D" w:rsidP="007A7A3B">
            <w:pPr>
              <w:jc w:val="center"/>
              <w:rPr>
                <w:del w:id="457" w:author="Bruno Araujo" w:date="2019-12-12T19:15:00Z"/>
                <w:color w:val="000000"/>
                <w:sz w:val="20"/>
                <w:szCs w:val="20"/>
                <w:lang w:val="en-US"/>
              </w:rPr>
            </w:pPr>
            <w:del w:id="458" w:author="Bruno Araujo" w:date="2019-12-12T19:15:00Z">
              <w:r w:rsidRPr="00354EB5" w:rsidDel="00BC3B81">
                <w:rPr>
                  <w:color w:val="000000"/>
                  <w:sz w:val="20"/>
                  <w:szCs w:val="20"/>
                  <w:lang w:val="en-US"/>
                </w:rPr>
                <w:delText>0.404</w:delText>
              </w:r>
            </w:del>
          </w:p>
        </w:tc>
        <w:tc>
          <w:tcPr>
            <w:tcW w:w="812" w:type="dxa"/>
            <w:shd w:val="clear" w:color="auto" w:fill="auto"/>
            <w:noWrap/>
            <w:vAlign w:val="bottom"/>
          </w:tcPr>
          <w:p w14:paraId="526DAA16" w14:textId="55E4957D" w:rsidR="0074731D" w:rsidRPr="00354EB5" w:rsidDel="00BC3B81" w:rsidRDefault="0074731D" w:rsidP="007A7A3B">
            <w:pPr>
              <w:jc w:val="center"/>
              <w:rPr>
                <w:del w:id="459" w:author="Bruno Araujo" w:date="2019-12-12T19:15:00Z"/>
                <w:color w:val="000000"/>
                <w:sz w:val="20"/>
                <w:szCs w:val="20"/>
                <w:lang w:val="en-US"/>
              </w:rPr>
            </w:pPr>
            <w:del w:id="460" w:author="Bruno Araujo" w:date="2019-12-12T19:15:00Z">
              <w:r w:rsidRPr="00354EB5" w:rsidDel="00BC3B81">
                <w:rPr>
                  <w:color w:val="000000"/>
                  <w:sz w:val="20"/>
                  <w:szCs w:val="20"/>
                  <w:lang w:val="en-US"/>
                </w:rPr>
                <w:delText>0.824</w:delText>
              </w:r>
            </w:del>
          </w:p>
        </w:tc>
        <w:tc>
          <w:tcPr>
            <w:tcW w:w="833" w:type="dxa"/>
            <w:shd w:val="clear" w:color="auto" w:fill="auto"/>
            <w:noWrap/>
            <w:vAlign w:val="bottom"/>
          </w:tcPr>
          <w:p w14:paraId="5422DD0A" w14:textId="0227B270" w:rsidR="0074731D" w:rsidRPr="00354EB5" w:rsidDel="00BC3B81" w:rsidRDefault="0074731D" w:rsidP="007A7A3B">
            <w:pPr>
              <w:jc w:val="center"/>
              <w:rPr>
                <w:del w:id="461" w:author="Bruno Araujo" w:date="2019-12-12T19:15:00Z"/>
                <w:color w:val="000000"/>
                <w:sz w:val="20"/>
                <w:szCs w:val="20"/>
                <w:lang w:val="en-US"/>
              </w:rPr>
            </w:pPr>
            <w:del w:id="462" w:author="Bruno Araujo" w:date="2019-12-12T19:15:00Z">
              <w:r w:rsidRPr="00354EB5" w:rsidDel="00BC3B81">
                <w:rPr>
                  <w:color w:val="000000"/>
                  <w:sz w:val="20"/>
                  <w:szCs w:val="20"/>
                  <w:lang w:val="en-US"/>
                </w:rPr>
                <w:delText>0.410</w:delText>
              </w:r>
            </w:del>
          </w:p>
        </w:tc>
      </w:tr>
      <w:tr w:rsidR="0074731D" w:rsidRPr="00354EB5" w:rsidDel="00BC3B81" w14:paraId="434FF1B7" w14:textId="001448F6" w:rsidTr="009F6BD6">
        <w:trPr>
          <w:trHeight w:val="300"/>
          <w:del w:id="463" w:author="Bruno Araujo" w:date="2019-12-12T19:15:00Z"/>
        </w:trPr>
        <w:tc>
          <w:tcPr>
            <w:tcW w:w="2379" w:type="dxa"/>
            <w:shd w:val="clear" w:color="auto" w:fill="auto"/>
            <w:noWrap/>
            <w:vAlign w:val="bottom"/>
          </w:tcPr>
          <w:p w14:paraId="43B443DB" w14:textId="1C49101D" w:rsidR="0074731D" w:rsidRPr="00354EB5" w:rsidDel="00BC3B81" w:rsidRDefault="0074731D" w:rsidP="007A7A3B">
            <w:pPr>
              <w:rPr>
                <w:del w:id="464" w:author="Bruno Araujo" w:date="2019-12-12T19:15:00Z"/>
                <w:color w:val="000000"/>
                <w:sz w:val="20"/>
                <w:szCs w:val="20"/>
                <w:lang w:val="en-US"/>
              </w:rPr>
            </w:pPr>
            <w:del w:id="465" w:author="Bruno Araujo" w:date="2019-12-12T19:15:00Z">
              <w:r w:rsidRPr="00354EB5" w:rsidDel="00BC3B81">
                <w:rPr>
                  <w:color w:val="000000"/>
                  <w:sz w:val="20"/>
                  <w:szCs w:val="20"/>
                  <w:lang w:val="en-US"/>
                </w:rPr>
                <w:delText>AIC</w:delText>
              </w:r>
            </w:del>
          </w:p>
        </w:tc>
        <w:tc>
          <w:tcPr>
            <w:tcW w:w="940" w:type="dxa"/>
            <w:shd w:val="clear" w:color="auto" w:fill="auto"/>
            <w:noWrap/>
            <w:vAlign w:val="bottom"/>
          </w:tcPr>
          <w:p w14:paraId="759C0D8F" w14:textId="0F620330" w:rsidR="0074731D" w:rsidRPr="00354EB5" w:rsidDel="00BC3B81" w:rsidRDefault="0074731D" w:rsidP="007A7A3B">
            <w:pPr>
              <w:jc w:val="center"/>
              <w:rPr>
                <w:del w:id="466" w:author="Bruno Araujo" w:date="2019-12-12T19:15:00Z"/>
                <w:color w:val="000000"/>
                <w:sz w:val="20"/>
                <w:szCs w:val="20"/>
                <w:lang w:val="en-US"/>
              </w:rPr>
            </w:pPr>
            <w:del w:id="467" w:author="Bruno Araujo" w:date="2019-12-12T19:15:00Z">
              <w:r w:rsidRPr="00354EB5" w:rsidDel="00BC3B81">
                <w:rPr>
                  <w:color w:val="000000"/>
                  <w:sz w:val="20"/>
                  <w:szCs w:val="20"/>
                  <w:lang w:val="en-US"/>
                </w:rPr>
                <w:delText>162.69</w:delText>
              </w:r>
            </w:del>
          </w:p>
        </w:tc>
        <w:tc>
          <w:tcPr>
            <w:tcW w:w="1029" w:type="dxa"/>
            <w:shd w:val="clear" w:color="auto" w:fill="auto"/>
            <w:noWrap/>
            <w:vAlign w:val="bottom"/>
          </w:tcPr>
          <w:p w14:paraId="7EC12174" w14:textId="3E20F0C0" w:rsidR="0074731D" w:rsidRPr="00354EB5" w:rsidDel="00BC3B81" w:rsidRDefault="0074731D" w:rsidP="007A7A3B">
            <w:pPr>
              <w:jc w:val="right"/>
              <w:rPr>
                <w:del w:id="468" w:author="Bruno Araujo" w:date="2019-12-12T19:15:00Z"/>
                <w:color w:val="000000"/>
                <w:sz w:val="20"/>
                <w:szCs w:val="20"/>
                <w:lang w:val="en-US"/>
              </w:rPr>
            </w:pPr>
          </w:p>
        </w:tc>
        <w:tc>
          <w:tcPr>
            <w:tcW w:w="812" w:type="dxa"/>
            <w:shd w:val="clear" w:color="auto" w:fill="auto"/>
            <w:noWrap/>
            <w:vAlign w:val="bottom"/>
          </w:tcPr>
          <w:p w14:paraId="522D5EBE" w14:textId="10C0C4F4" w:rsidR="0074731D" w:rsidRPr="00354EB5" w:rsidDel="00BC3B81" w:rsidRDefault="0074731D" w:rsidP="007A7A3B">
            <w:pPr>
              <w:jc w:val="right"/>
              <w:rPr>
                <w:del w:id="469" w:author="Bruno Araujo" w:date="2019-12-12T19:15:00Z"/>
                <w:color w:val="000000"/>
                <w:sz w:val="20"/>
                <w:szCs w:val="20"/>
                <w:lang w:val="en-US"/>
              </w:rPr>
            </w:pPr>
          </w:p>
        </w:tc>
        <w:tc>
          <w:tcPr>
            <w:tcW w:w="833" w:type="dxa"/>
            <w:shd w:val="clear" w:color="auto" w:fill="auto"/>
            <w:noWrap/>
            <w:vAlign w:val="bottom"/>
          </w:tcPr>
          <w:p w14:paraId="319885C0" w14:textId="4E5077E4" w:rsidR="0074731D" w:rsidRPr="00354EB5" w:rsidDel="00BC3B81" w:rsidRDefault="0074731D" w:rsidP="007A7A3B">
            <w:pPr>
              <w:jc w:val="right"/>
              <w:rPr>
                <w:del w:id="470" w:author="Bruno Araujo" w:date="2019-12-12T19:15:00Z"/>
                <w:color w:val="000000"/>
                <w:sz w:val="20"/>
                <w:szCs w:val="20"/>
                <w:lang w:val="en-US"/>
              </w:rPr>
            </w:pPr>
          </w:p>
        </w:tc>
      </w:tr>
      <w:tr w:rsidR="0074731D" w:rsidRPr="00354EB5" w:rsidDel="00BC3B81" w14:paraId="3AC6794F" w14:textId="2DA7D6D1" w:rsidTr="009F6BD6">
        <w:trPr>
          <w:trHeight w:val="300"/>
          <w:del w:id="471" w:author="Bruno Araujo" w:date="2019-12-12T19:15:00Z"/>
        </w:trPr>
        <w:tc>
          <w:tcPr>
            <w:tcW w:w="2379" w:type="dxa"/>
            <w:shd w:val="clear" w:color="auto" w:fill="auto"/>
            <w:noWrap/>
            <w:vAlign w:val="bottom"/>
          </w:tcPr>
          <w:p w14:paraId="6CF8C096" w14:textId="1A6C1395" w:rsidR="0074731D" w:rsidRPr="00354EB5" w:rsidDel="00BC3B81" w:rsidRDefault="0074731D" w:rsidP="007A7A3B">
            <w:pPr>
              <w:rPr>
                <w:del w:id="472" w:author="Bruno Araujo" w:date="2019-12-12T19:15:00Z"/>
                <w:color w:val="000000"/>
                <w:sz w:val="20"/>
                <w:szCs w:val="20"/>
                <w:lang w:val="en-US"/>
              </w:rPr>
            </w:pPr>
            <w:del w:id="473" w:author="Bruno Araujo" w:date="2019-12-12T19:15:00Z">
              <w:r w:rsidRPr="00354EB5" w:rsidDel="00BC3B81">
                <w:rPr>
                  <w:color w:val="000000"/>
                  <w:sz w:val="20"/>
                  <w:szCs w:val="20"/>
                  <w:lang w:val="en-US"/>
                </w:rPr>
                <w:delText>DF</w:delText>
              </w:r>
            </w:del>
          </w:p>
        </w:tc>
        <w:tc>
          <w:tcPr>
            <w:tcW w:w="940" w:type="dxa"/>
            <w:shd w:val="clear" w:color="auto" w:fill="auto"/>
            <w:noWrap/>
            <w:vAlign w:val="bottom"/>
          </w:tcPr>
          <w:p w14:paraId="1E0122CB" w14:textId="614D9085" w:rsidR="0074731D" w:rsidRPr="00354EB5" w:rsidDel="00BC3B81" w:rsidRDefault="0074731D" w:rsidP="007A7A3B">
            <w:pPr>
              <w:jc w:val="center"/>
              <w:rPr>
                <w:del w:id="474" w:author="Bruno Araujo" w:date="2019-12-12T19:15:00Z"/>
                <w:color w:val="000000"/>
                <w:sz w:val="20"/>
                <w:szCs w:val="20"/>
                <w:lang w:val="en-US"/>
              </w:rPr>
            </w:pPr>
            <w:del w:id="475" w:author="Bruno Araujo" w:date="2019-12-12T19:15:00Z">
              <w:r w:rsidRPr="00354EB5" w:rsidDel="00BC3B81">
                <w:rPr>
                  <w:color w:val="000000"/>
                  <w:sz w:val="20"/>
                  <w:szCs w:val="20"/>
                  <w:lang w:val="en-US"/>
                </w:rPr>
                <w:delText>114</w:delText>
              </w:r>
            </w:del>
          </w:p>
        </w:tc>
        <w:tc>
          <w:tcPr>
            <w:tcW w:w="1029" w:type="dxa"/>
            <w:shd w:val="clear" w:color="auto" w:fill="auto"/>
            <w:noWrap/>
            <w:vAlign w:val="bottom"/>
          </w:tcPr>
          <w:p w14:paraId="2CA09998" w14:textId="77AE2ACF" w:rsidR="0074731D" w:rsidRPr="00354EB5" w:rsidDel="00BC3B81" w:rsidRDefault="0074731D" w:rsidP="007A7A3B">
            <w:pPr>
              <w:jc w:val="right"/>
              <w:rPr>
                <w:del w:id="476" w:author="Bruno Araujo" w:date="2019-12-12T19:15:00Z"/>
                <w:color w:val="000000"/>
                <w:sz w:val="20"/>
                <w:szCs w:val="20"/>
                <w:lang w:val="en-US"/>
              </w:rPr>
            </w:pPr>
          </w:p>
        </w:tc>
        <w:tc>
          <w:tcPr>
            <w:tcW w:w="812" w:type="dxa"/>
            <w:shd w:val="clear" w:color="auto" w:fill="auto"/>
            <w:noWrap/>
            <w:vAlign w:val="bottom"/>
          </w:tcPr>
          <w:p w14:paraId="28311983" w14:textId="6FAD4800" w:rsidR="0074731D" w:rsidRPr="00354EB5" w:rsidDel="00BC3B81" w:rsidRDefault="0074731D" w:rsidP="007A7A3B">
            <w:pPr>
              <w:jc w:val="right"/>
              <w:rPr>
                <w:del w:id="477" w:author="Bruno Araujo" w:date="2019-12-12T19:15:00Z"/>
                <w:color w:val="000000"/>
                <w:sz w:val="20"/>
                <w:szCs w:val="20"/>
                <w:lang w:val="en-US"/>
              </w:rPr>
            </w:pPr>
          </w:p>
        </w:tc>
        <w:tc>
          <w:tcPr>
            <w:tcW w:w="833" w:type="dxa"/>
            <w:shd w:val="clear" w:color="auto" w:fill="auto"/>
            <w:noWrap/>
            <w:vAlign w:val="bottom"/>
          </w:tcPr>
          <w:p w14:paraId="7EAC8064" w14:textId="65B00B21" w:rsidR="0074731D" w:rsidRPr="00354EB5" w:rsidDel="00BC3B81" w:rsidRDefault="0074731D" w:rsidP="007A7A3B">
            <w:pPr>
              <w:jc w:val="right"/>
              <w:rPr>
                <w:del w:id="478" w:author="Bruno Araujo" w:date="2019-12-12T19:15:00Z"/>
                <w:color w:val="000000"/>
                <w:sz w:val="20"/>
                <w:szCs w:val="20"/>
                <w:lang w:val="en-US"/>
              </w:rPr>
            </w:pPr>
          </w:p>
        </w:tc>
      </w:tr>
    </w:tbl>
    <w:p w14:paraId="6B28A4A3" w14:textId="7D57F22E" w:rsidR="0074731D" w:rsidRPr="00354EB5" w:rsidDel="00BC3B81" w:rsidRDefault="0074731D" w:rsidP="0074731D">
      <w:pPr>
        <w:pStyle w:val="PargrafodaLista"/>
        <w:spacing w:line="480" w:lineRule="auto"/>
        <w:ind w:left="0"/>
        <w:rPr>
          <w:del w:id="479" w:author="Bruno Araujo" w:date="2019-12-12T19:15:00Z"/>
          <w:lang w:val="en-US"/>
        </w:rPr>
      </w:pPr>
      <w:del w:id="480" w:author="Bruno Araujo" w:date="2019-12-12T19:15:00Z">
        <w:r w:rsidRPr="00354EB5" w:rsidDel="00BC3B81">
          <w:rPr>
            <w:lang w:val="en-US"/>
          </w:rPr>
          <w:delText>* - significant at 5%</w:delText>
        </w:r>
      </w:del>
    </w:p>
    <w:p w14:paraId="7315035F" w14:textId="1140F25C" w:rsidR="0074731D" w:rsidRDefault="0074731D" w:rsidP="00266BE3">
      <w:pPr>
        <w:spacing w:line="480" w:lineRule="auto"/>
        <w:contextualSpacing/>
        <w:rPr>
          <w:lang w:val="en-US"/>
        </w:rPr>
      </w:pPr>
      <w:r>
        <w:rPr>
          <w:lang w:val="en-US"/>
        </w:rPr>
        <w:br w:type="page"/>
      </w:r>
    </w:p>
    <w:p w14:paraId="07971FBC" w14:textId="1B3EA079" w:rsidR="0074731D" w:rsidRPr="00984DA6" w:rsidDel="00BC3B81" w:rsidRDefault="0074731D" w:rsidP="0074731D">
      <w:pPr>
        <w:spacing w:line="480" w:lineRule="auto"/>
        <w:contextualSpacing/>
        <w:rPr>
          <w:del w:id="481" w:author="Bruno Araujo" w:date="2019-12-12T19:15:00Z"/>
          <w:lang w:val="en-US"/>
        </w:rPr>
      </w:pPr>
      <w:del w:id="482" w:author="Bruno Araujo" w:date="2019-12-12T19:15:00Z">
        <w:r w:rsidRPr="00984DA6" w:rsidDel="00BC3B81">
          <w:rPr>
            <w:b/>
            <w:lang w:val="en-US"/>
          </w:rPr>
          <w:lastRenderedPageBreak/>
          <w:delText xml:space="preserve">Table </w:delText>
        </w:r>
        <w:r w:rsidR="00B92424" w:rsidDel="00BC3B81">
          <w:rPr>
            <w:b/>
            <w:lang w:val="en-US"/>
          </w:rPr>
          <w:delText>5</w:delText>
        </w:r>
        <w:r w:rsidRPr="00984DA6" w:rsidDel="00BC3B81">
          <w:rPr>
            <w:b/>
            <w:lang w:val="en-US"/>
          </w:rPr>
          <w:delText>.</w:delText>
        </w:r>
        <w:r w:rsidRPr="00984DA6" w:rsidDel="00BC3B81">
          <w:rPr>
            <w:lang w:val="en-US"/>
          </w:rPr>
          <w:delText xml:space="preserve"> Probit </w:delText>
        </w:r>
        <w:r w:rsidR="00487C5A" w:rsidDel="00BC3B81">
          <w:rPr>
            <w:lang w:val="en-US"/>
          </w:rPr>
          <w:delText>M</w:delText>
        </w:r>
        <w:r w:rsidRPr="00984DA6" w:rsidDel="00BC3B81">
          <w:rPr>
            <w:lang w:val="en-US"/>
          </w:rPr>
          <w:delText xml:space="preserve">odel, </w:delText>
        </w:r>
        <w:r w:rsidR="00487C5A" w:rsidDel="00BC3B81">
          <w:rPr>
            <w:lang w:val="en-US"/>
          </w:rPr>
          <w:delText>R</w:delText>
        </w:r>
        <w:r w:rsidRPr="00984DA6" w:rsidDel="00BC3B81">
          <w:rPr>
            <w:lang w:val="en-US"/>
          </w:rPr>
          <w:delText xml:space="preserve">estricted to </w:delText>
        </w:r>
        <w:r w:rsidR="00487C5A" w:rsidDel="00BC3B81">
          <w:rPr>
            <w:lang w:val="en-US"/>
          </w:rPr>
          <w:delText>P</w:delText>
        </w:r>
        <w:r w:rsidRPr="00984DA6" w:rsidDel="00BC3B81">
          <w:rPr>
            <w:lang w:val="en-US"/>
          </w:rPr>
          <w:delText xml:space="preserve">ublic </w:delText>
        </w:r>
        <w:r w:rsidR="00487C5A" w:rsidDel="00BC3B81">
          <w:rPr>
            <w:lang w:val="en-US"/>
          </w:rPr>
          <w:delText>S</w:delText>
        </w:r>
        <w:r w:rsidRPr="00984DA6" w:rsidDel="00BC3B81">
          <w:rPr>
            <w:lang w:val="en-US"/>
          </w:rPr>
          <w:delText>ervants (</w:delText>
        </w:r>
        <w:r w:rsidR="00487C5A" w:rsidDel="00BC3B81">
          <w:rPr>
            <w:lang w:val="en-US"/>
          </w:rPr>
          <w:delText>D</w:delText>
        </w:r>
        <w:r w:rsidRPr="00984DA6" w:rsidDel="00BC3B81">
          <w:rPr>
            <w:lang w:val="en-US"/>
          </w:rPr>
          <w:delText xml:space="preserve">ependent </w:delText>
        </w:r>
        <w:r w:rsidR="00487C5A" w:rsidDel="00BC3B81">
          <w:rPr>
            <w:lang w:val="en-US"/>
          </w:rPr>
          <w:delText>V</w:delText>
        </w:r>
        <w:r w:rsidRPr="00984DA6" w:rsidDel="00BC3B81">
          <w:rPr>
            <w:lang w:val="en-US"/>
          </w:rPr>
          <w:delText xml:space="preserve">ariable: </w:delText>
        </w:r>
        <w:r w:rsidR="00487C5A" w:rsidDel="00BC3B81">
          <w:rPr>
            <w:lang w:val="en-US"/>
          </w:rPr>
          <w:delText>I</w:delText>
        </w:r>
        <w:r w:rsidRPr="00984DA6" w:rsidDel="00BC3B81">
          <w:rPr>
            <w:lang w:val="en-US"/>
          </w:rPr>
          <w:delText xml:space="preserve">n the </w:delText>
        </w:r>
        <w:r w:rsidR="00487C5A" w:rsidDel="00BC3B81">
          <w:rPr>
            <w:lang w:val="en-US"/>
          </w:rPr>
          <w:delText>P</w:delText>
        </w:r>
        <w:r w:rsidRPr="00984DA6" w:rsidDel="00BC3B81">
          <w:rPr>
            <w:lang w:val="en-US"/>
          </w:rPr>
          <w:delText xml:space="preserve">rivate </w:delText>
        </w:r>
        <w:r w:rsidR="00487C5A" w:rsidDel="00BC3B81">
          <w:rPr>
            <w:lang w:val="en-US"/>
          </w:rPr>
          <w:delText>S</w:delText>
        </w:r>
        <w:r w:rsidRPr="00984DA6" w:rsidDel="00BC3B81">
          <w:rPr>
            <w:lang w:val="en-US"/>
          </w:rPr>
          <w:delText xml:space="preserve">ector after a </w:delText>
        </w:r>
        <w:r w:rsidR="00487C5A" w:rsidDel="00BC3B81">
          <w:rPr>
            <w:lang w:val="en-US"/>
          </w:rPr>
          <w:delText>T</w:delText>
        </w:r>
        <w:r w:rsidRPr="00984DA6" w:rsidDel="00BC3B81">
          <w:rPr>
            <w:lang w:val="en-US"/>
          </w:rPr>
          <w:delText xml:space="preserve">erm as a </w:delText>
        </w:r>
        <w:r w:rsidR="00487C5A" w:rsidDel="00BC3B81">
          <w:rPr>
            <w:lang w:val="en-US"/>
          </w:rPr>
          <w:delText>R</w:delText>
        </w:r>
        <w:r w:rsidRPr="00984DA6" w:rsidDel="00BC3B81">
          <w:rPr>
            <w:lang w:val="en-US"/>
          </w:rPr>
          <w:delText>egulator)</w:delText>
        </w:r>
      </w:del>
    </w:p>
    <w:tbl>
      <w:tblPr>
        <w:tblW w:w="5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9"/>
        <w:gridCol w:w="940"/>
        <w:gridCol w:w="1029"/>
        <w:gridCol w:w="812"/>
        <w:gridCol w:w="833"/>
      </w:tblGrid>
      <w:tr w:rsidR="0074731D" w:rsidRPr="00354EB5" w:rsidDel="00BC3B81" w14:paraId="56C4201D" w14:textId="7268F094" w:rsidTr="009F6BD6">
        <w:trPr>
          <w:trHeight w:val="300"/>
          <w:del w:id="483" w:author="Bruno Araujo" w:date="2019-12-12T19:15:00Z"/>
        </w:trPr>
        <w:tc>
          <w:tcPr>
            <w:tcW w:w="2379" w:type="dxa"/>
            <w:shd w:val="clear" w:color="auto" w:fill="auto"/>
            <w:noWrap/>
            <w:vAlign w:val="bottom"/>
            <w:hideMark/>
          </w:tcPr>
          <w:p w14:paraId="4BA91536" w14:textId="4C9EF1C3" w:rsidR="0074731D" w:rsidRPr="00354EB5" w:rsidDel="00BC3B81" w:rsidRDefault="0074731D" w:rsidP="007A7A3B">
            <w:pPr>
              <w:rPr>
                <w:del w:id="484" w:author="Bruno Araujo" w:date="2019-12-12T19:15:00Z"/>
                <w:sz w:val="20"/>
                <w:szCs w:val="20"/>
                <w:lang w:val="en-US"/>
              </w:rPr>
            </w:pPr>
          </w:p>
        </w:tc>
        <w:tc>
          <w:tcPr>
            <w:tcW w:w="940" w:type="dxa"/>
            <w:shd w:val="clear" w:color="auto" w:fill="auto"/>
            <w:noWrap/>
            <w:vAlign w:val="bottom"/>
            <w:hideMark/>
          </w:tcPr>
          <w:p w14:paraId="309F8F03" w14:textId="072CEF63" w:rsidR="0074731D" w:rsidRPr="00354EB5" w:rsidDel="00BC3B81" w:rsidRDefault="0074731D" w:rsidP="007A7A3B">
            <w:pPr>
              <w:rPr>
                <w:del w:id="485" w:author="Bruno Araujo" w:date="2019-12-12T19:15:00Z"/>
                <w:color w:val="000000"/>
                <w:sz w:val="20"/>
                <w:szCs w:val="20"/>
                <w:lang w:val="en-US"/>
              </w:rPr>
            </w:pPr>
            <w:del w:id="486" w:author="Bruno Araujo" w:date="2019-12-12T19:15:00Z">
              <w:r w:rsidRPr="00354EB5" w:rsidDel="00BC3B81">
                <w:rPr>
                  <w:color w:val="000000"/>
                  <w:sz w:val="20"/>
                  <w:szCs w:val="20"/>
                  <w:lang w:val="en-US"/>
                </w:rPr>
                <w:delText>Estimate</w:delText>
              </w:r>
            </w:del>
          </w:p>
        </w:tc>
        <w:tc>
          <w:tcPr>
            <w:tcW w:w="1029" w:type="dxa"/>
            <w:shd w:val="clear" w:color="auto" w:fill="auto"/>
            <w:noWrap/>
            <w:vAlign w:val="bottom"/>
            <w:hideMark/>
          </w:tcPr>
          <w:p w14:paraId="743E2A1F" w14:textId="2B711E3D" w:rsidR="0074731D" w:rsidRPr="00354EB5" w:rsidDel="00BC3B81" w:rsidRDefault="0074731D" w:rsidP="007A7A3B">
            <w:pPr>
              <w:rPr>
                <w:del w:id="487" w:author="Bruno Araujo" w:date="2019-12-12T19:15:00Z"/>
                <w:color w:val="000000"/>
                <w:sz w:val="20"/>
                <w:szCs w:val="20"/>
                <w:lang w:val="en-US"/>
              </w:rPr>
            </w:pPr>
            <w:del w:id="488" w:author="Bruno Araujo" w:date="2019-12-12T19:15:00Z">
              <w:r w:rsidRPr="00354EB5" w:rsidDel="00BC3B81">
                <w:rPr>
                  <w:color w:val="000000"/>
                  <w:sz w:val="20"/>
                  <w:szCs w:val="20"/>
                  <w:lang w:val="en-US"/>
                </w:rPr>
                <w:delText>Std. Error</w:delText>
              </w:r>
            </w:del>
          </w:p>
        </w:tc>
        <w:tc>
          <w:tcPr>
            <w:tcW w:w="812" w:type="dxa"/>
            <w:shd w:val="clear" w:color="auto" w:fill="auto"/>
            <w:noWrap/>
            <w:vAlign w:val="bottom"/>
            <w:hideMark/>
          </w:tcPr>
          <w:p w14:paraId="0FE2E4C5" w14:textId="36756885" w:rsidR="0074731D" w:rsidRPr="00354EB5" w:rsidDel="00BC3B81" w:rsidRDefault="0074731D" w:rsidP="007A7A3B">
            <w:pPr>
              <w:rPr>
                <w:del w:id="489" w:author="Bruno Araujo" w:date="2019-12-12T19:15:00Z"/>
                <w:color w:val="000000"/>
                <w:sz w:val="20"/>
                <w:szCs w:val="20"/>
                <w:lang w:val="en-US"/>
              </w:rPr>
            </w:pPr>
            <w:del w:id="490" w:author="Bruno Araujo" w:date="2019-12-12T19:15:00Z">
              <w:r w:rsidRPr="00354EB5" w:rsidDel="00BC3B81">
                <w:rPr>
                  <w:color w:val="000000"/>
                  <w:sz w:val="20"/>
                  <w:szCs w:val="20"/>
                  <w:lang w:val="en-US"/>
                </w:rPr>
                <w:delText>z value</w:delText>
              </w:r>
            </w:del>
          </w:p>
        </w:tc>
        <w:tc>
          <w:tcPr>
            <w:tcW w:w="833" w:type="dxa"/>
            <w:shd w:val="clear" w:color="auto" w:fill="auto"/>
            <w:noWrap/>
            <w:vAlign w:val="bottom"/>
            <w:hideMark/>
          </w:tcPr>
          <w:p w14:paraId="0E6F16A3" w14:textId="57E7CB23" w:rsidR="0074731D" w:rsidRPr="00354EB5" w:rsidDel="00BC3B81" w:rsidRDefault="0074731D" w:rsidP="007A7A3B">
            <w:pPr>
              <w:rPr>
                <w:del w:id="491" w:author="Bruno Araujo" w:date="2019-12-12T19:15:00Z"/>
                <w:color w:val="000000"/>
                <w:sz w:val="20"/>
                <w:szCs w:val="20"/>
                <w:lang w:val="en-US"/>
              </w:rPr>
            </w:pPr>
            <w:del w:id="492" w:author="Bruno Araujo" w:date="2019-12-12T19:15:00Z">
              <w:r w:rsidRPr="00354EB5" w:rsidDel="00BC3B81">
                <w:rPr>
                  <w:color w:val="000000"/>
                  <w:sz w:val="20"/>
                  <w:szCs w:val="20"/>
                  <w:lang w:val="en-US"/>
                </w:rPr>
                <w:delText>Pr(&gt;|z|)</w:delText>
              </w:r>
            </w:del>
          </w:p>
        </w:tc>
      </w:tr>
      <w:tr w:rsidR="0074731D" w:rsidRPr="00354EB5" w:rsidDel="00BC3B81" w14:paraId="1E691A78" w14:textId="60F83CD7" w:rsidTr="009F6BD6">
        <w:trPr>
          <w:trHeight w:val="300"/>
          <w:del w:id="493" w:author="Bruno Araujo" w:date="2019-12-12T19:15:00Z"/>
        </w:trPr>
        <w:tc>
          <w:tcPr>
            <w:tcW w:w="2379" w:type="dxa"/>
            <w:shd w:val="clear" w:color="auto" w:fill="auto"/>
            <w:noWrap/>
            <w:vAlign w:val="bottom"/>
            <w:hideMark/>
          </w:tcPr>
          <w:p w14:paraId="3D10DB84" w14:textId="0A19C8DA" w:rsidR="0074731D" w:rsidRPr="00354EB5" w:rsidDel="00BC3B81" w:rsidRDefault="0074731D" w:rsidP="007A7A3B">
            <w:pPr>
              <w:rPr>
                <w:del w:id="494" w:author="Bruno Araujo" w:date="2019-12-12T19:15:00Z"/>
                <w:color w:val="000000"/>
                <w:sz w:val="20"/>
                <w:szCs w:val="20"/>
                <w:lang w:val="en-US"/>
              </w:rPr>
            </w:pPr>
            <w:del w:id="495" w:author="Bruno Araujo" w:date="2019-12-12T19:15:00Z">
              <w:r w:rsidRPr="00354EB5" w:rsidDel="00BC3B81">
                <w:rPr>
                  <w:color w:val="000000"/>
                  <w:sz w:val="20"/>
                  <w:szCs w:val="20"/>
                  <w:lang w:val="en-US"/>
                </w:rPr>
                <w:delText>(Intercept)</w:delText>
              </w:r>
            </w:del>
          </w:p>
        </w:tc>
        <w:tc>
          <w:tcPr>
            <w:tcW w:w="940" w:type="dxa"/>
            <w:shd w:val="clear" w:color="auto" w:fill="auto"/>
            <w:noWrap/>
            <w:vAlign w:val="bottom"/>
          </w:tcPr>
          <w:p w14:paraId="4AC22EC5" w14:textId="653F68DF" w:rsidR="0074731D" w:rsidRPr="00354EB5" w:rsidDel="00BC3B81" w:rsidRDefault="0074731D" w:rsidP="007A7A3B">
            <w:pPr>
              <w:jc w:val="center"/>
              <w:rPr>
                <w:del w:id="496" w:author="Bruno Araujo" w:date="2019-12-12T19:15:00Z"/>
                <w:color w:val="000000"/>
                <w:sz w:val="20"/>
                <w:szCs w:val="20"/>
                <w:lang w:val="en-US"/>
              </w:rPr>
            </w:pPr>
            <w:del w:id="497" w:author="Bruno Araujo" w:date="2019-12-12T19:15:00Z">
              <w:r w:rsidRPr="00354EB5" w:rsidDel="00BC3B81">
                <w:rPr>
                  <w:color w:val="000000"/>
                  <w:sz w:val="20"/>
                  <w:szCs w:val="20"/>
                  <w:lang w:val="en-US"/>
                </w:rPr>
                <w:delText>0,033</w:delText>
              </w:r>
            </w:del>
          </w:p>
        </w:tc>
        <w:tc>
          <w:tcPr>
            <w:tcW w:w="1029" w:type="dxa"/>
            <w:shd w:val="clear" w:color="auto" w:fill="auto"/>
            <w:noWrap/>
            <w:vAlign w:val="bottom"/>
          </w:tcPr>
          <w:p w14:paraId="168910EA" w14:textId="410C28B4" w:rsidR="0074731D" w:rsidRPr="00354EB5" w:rsidDel="00BC3B81" w:rsidRDefault="0074731D" w:rsidP="007A7A3B">
            <w:pPr>
              <w:jc w:val="center"/>
              <w:rPr>
                <w:del w:id="498" w:author="Bruno Araujo" w:date="2019-12-12T19:15:00Z"/>
                <w:color w:val="000000"/>
                <w:sz w:val="20"/>
                <w:szCs w:val="20"/>
                <w:lang w:val="en-US"/>
              </w:rPr>
            </w:pPr>
            <w:del w:id="499" w:author="Bruno Araujo" w:date="2019-12-12T19:15:00Z">
              <w:r w:rsidRPr="00354EB5" w:rsidDel="00BC3B81">
                <w:rPr>
                  <w:color w:val="000000"/>
                  <w:sz w:val="20"/>
                  <w:szCs w:val="20"/>
                  <w:lang w:val="en-US"/>
                </w:rPr>
                <w:delText>0,256</w:delText>
              </w:r>
            </w:del>
          </w:p>
        </w:tc>
        <w:tc>
          <w:tcPr>
            <w:tcW w:w="812" w:type="dxa"/>
            <w:shd w:val="clear" w:color="auto" w:fill="auto"/>
            <w:noWrap/>
            <w:vAlign w:val="bottom"/>
          </w:tcPr>
          <w:p w14:paraId="235A9037" w14:textId="436BF534" w:rsidR="0074731D" w:rsidRPr="00354EB5" w:rsidDel="00BC3B81" w:rsidRDefault="0074731D" w:rsidP="007A7A3B">
            <w:pPr>
              <w:jc w:val="center"/>
              <w:rPr>
                <w:del w:id="500" w:author="Bruno Araujo" w:date="2019-12-12T19:15:00Z"/>
                <w:color w:val="000000"/>
                <w:sz w:val="20"/>
                <w:szCs w:val="20"/>
                <w:lang w:val="en-US"/>
              </w:rPr>
            </w:pPr>
            <w:del w:id="501" w:author="Bruno Araujo" w:date="2019-12-12T19:15:00Z">
              <w:r w:rsidRPr="00354EB5" w:rsidDel="00BC3B81">
                <w:rPr>
                  <w:color w:val="000000"/>
                  <w:sz w:val="20"/>
                  <w:szCs w:val="20"/>
                  <w:lang w:val="en-US"/>
                </w:rPr>
                <w:delText>0,128</w:delText>
              </w:r>
            </w:del>
          </w:p>
        </w:tc>
        <w:tc>
          <w:tcPr>
            <w:tcW w:w="833" w:type="dxa"/>
            <w:shd w:val="clear" w:color="auto" w:fill="auto"/>
            <w:noWrap/>
            <w:vAlign w:val="bottom"/>
          </w:tcPr>
          <w:p w14:paraId="645B5217" w14:textId="718D9E21" w:rsidR="0074731D" w:rsidRPr="00354EB5" w:rsidDel="00BC3B81" w:rsidRDefault="0074731D" w:rsidP="007A7A3B">
            <w:pPr>
              <w:jc w:val="center"/>
              <w:rPr>
                <w:del w:id="502" w:author="Bruno Araujo" w:date="2019-12-12T19:15:00Z"/>
                <w:color w:val="000000"/>
                <w:sz w:val="20"/>
                <w:szCs w:val="20"/>
                <w:lang w:val="en-US"/>
              </w:rPr>
            </w:pPr>
            <w:del w:id="503" w:author="Bruno Araujo" w:date="2019-12-12T19:15:00Z">
              <w:r w:rsidRPr="00354EB5" w:rsidDel="00BC3B81">
                <w:rPr>
                  <w:color w:val="000000"/>
                  <w:sz w:val="20"/>
                  <w:szCs w:val="20"/>
                  <w:lang w:val="en-US"/>
                </w:rPr>
                <w:delText>0,898</w:delText>
              </w:r>
            </w:del>
          </w:p>
        </w:tc>
      </w:tr>
      <w:tr w:rsidR="0074731D" w:rsidRPr="00354EB5" w:rsidDel="00BC3B81" w14:paraId="4DB79BEF" w14:textId="653BC5F6" w:rsidTr="009F6BD6">
        <w:trPr>
          <w:trHeight w:val="300"/>
          <w:del w:id="504" w:author="Bruno Araujo" w:date="2019-12-12T19:15:00Z"/>
        </w:trPr>
        <w:tc>
          <w:tcPr>
            <w:tcW w:w="2379" w:type="dxa"/>
            <w:shd w:val="clear" w:color="auto" w:fill="auto"/>
            <w:noWrap/>
            <w:vAlign w:val="bottom"/>
            <w:hideMark/>
          </w:tcPr>
          <w:p w14:paraId="41292677" w14:textId="591DBDFF" w:rsidR="0074731D" w:rsidRPr="00354EB5" w:rsidDel="00BC3B81" w:rsidRDefault="0074731D" w:rsidP="007A7A3B">
            <w:pPr>
              <w:rPr>
                <w:del w:id="505" w:author="Bruno Araujo" w:date="2019-12-12T19:15:00Z"/>
                <w:color w:val="000000"/>
                <w:sz w:val="20"/>
                <w:szCs w:val="20"/>
                <w:lang w:val="en-US"/>
              </w:rPr>
            </w:pPr>
            <w:del w:id="506" w:author="Bruno Araujo" w:date="2019-12-12T19:15:00Z">
              <w:r w:rsidRPr="00354EB5" w:rsidDel="00BC3B81">
                <w:rPr>
                  <w:color w:val="000000"/>
                  <w:sz w:val="20"/>
                  <w:szCs w:val="20"/>
                  <w:lang w:val="en-US"/>
                </w:rPr>
                <w:delText>Politically affiliated</w:delText>
              </w:r>
            </w:del>
          </w:p>
        </w:tc>
        <w:tc>
          <w:tcPr>
            <w:tcW w:w="940" w:type="dxa"/>
            <w:shd w:val="clear" w:color="auto" w:fill="auto"/>
            <w:noWrap/>
            <w:vAlign w:val="bottom"/>
          </w:tcPr>
          <w:p w14:paraId="62B577E6" w14:textId="0075946E" w:rsidR="0074731D" w:rsidRPr="00354EB5" w:rsidDel="00BC3B81" w:rsidRDefault="0074731D" w:rsidP="007A7A3B">
            <w:pPr>
              <w:jc w:val="center"/>
              <w:rPr>
                <w:del w:id="507" w:author="Bruno Araujo" w:date="2019-12-12T19:15:00Z"/>
                <w:color w:val="000000"/>
                <w:sz w:val="20"/>
                <w:szCs w:val="20"/>
                <w:lang w:val="en-US"/>
              </w:rPr>
            </w:pPr>
            <w:del w:id="508" w:author="Bruno Araujo" w:date="2019-12-12T19:15:00Z">
              <w:r w:rsidRPr="00354EB5" w:rsidDel="00BC3B81">
                <w:rPr>
                  <w:color w:val="000000"/>
                  <w:sz w:val="20"/>
                  <w:szCs w:val="20"/>
                  <w:lang w:val="en-US"/>
                </w:rPr>
                <w:delText>0,347</w:delText>
              </w:r>
            </w:del>
          </w:p>
        </w:tc>
        <w:tc>
          <w:tcPr>
            <w:tcW w:w="1029" w:type="dxa"/>
            <w:shd w:val="clear" w:color="auto" w:fill="auto"/>
            <w:noWrap/>
            <w:vAlign w:val="bottom"/>
          </w:tcPr>
          <w:p w14:paraId="66C59622" w14:textId="5D670277" w:rsidR="0074731D" w:rsidRPr="00354EB5" w:rsidDel="00BC3B81" w:rsidRDefault="0074731D" w:rsidP="007A7A3B">
            <w:pPr>
              <w:jc w:val="center"/>
              <w:rPr>
                <w:del w:id="509" w:author="Bruno Araujo" w:date="2019-12-12T19:15:00Z"/>
                <w:color w:val="000000"/>
                <w:sz w:val="20"/>
                <w:szCs w:val="20"/>
                <w:lang w:val="en-US"/>
              </w:rPr>
            </w:pPr>
            <w:del w:id="510" w:author="Bruno Araujo" w:date="2019-12-12T19:15:00Z">
              <w:r w:rsidRPr="00354EB5" w:rsidDel="00BC3B81">
                <w:rPr>
                  <w:color w:val="000000"/>
                  <w:sz w:val="20"/>
                  <w:szCs w:val="20"/>
                  <w:lang w:val="en-US"/>
                </w:rPr>
                <w:delText>0,442</w:delText>
              </w:r>
            </w:del>
          </w:p>
        </w:tc>
        <w:tc>
          <w:tcPr>
            <w:tcW w:w="812" w:type="dxa"/>
            <w:shd w:val="clear" w:color="auto" w:fill="auto"/>
            <w:noWrap/>
            <w:vAlign w:val="bottom"/>
          </w:tcPr>
          <w:p w14:paraId="451D7F8D" w14:textId="68101517" w:rsidR="0074731D" w:rsidRPr="00354EB5" w:rsidDel="00BC3B81" w:rsidRDefault="0074731D" w:rsidP="007A7A3B">
            <w:pPr>
              <w:jc w:val="center"/>
              <w:rPr>
                <w:del w:id="511" w:author="Bruno Araujo" w:date="2019-12-12T19:15:00Z"/>
                <w:color w:val="000000"/>
                <w:sz w:val="20"/>
                <w:szCs w:val="20"/>
                <w:lang w:val="en-US"/>
              </w:rPr>
            </w:pPr>
            <w:del w:id="512" w:author="Bruno Araujo" w:date="2019-12-12T19:15:00Z">
              <w:r w:rsidRPr="00354EB5" w:rsidDel="00BC3B81">
                <w:rPr>
                  <w:color w:val="000000"/>
                  <w:sz w:val="20"/>
                  <w:szCs w:val="20"/>
                  <w:lang w:val="en-US"/>
                </w:rPr>
                <w:delText>0,785</w:delText>
              </w:r>
            </w:del>
          </w:p>
        </w:tc>
        <w:tc>
          <w:tcPr>
            <w:tcW w:w="833" w:type="dxa"/>
            <w:shd w:val="clear" w:color="auto" w:fill="auto"/>
            <w:noWrap/>
            <w:vAlign w:val="bottom"/>
          </w:tcPr>
          <w:p w14:paraId="17B31EF7" w14:textId="21195E1A" w:rsidR="0074731D" w:rsidRPr="00354EB5" w:rsidDel="00BC3B81" w:rsidRDefault="0074731D" w:rsidP="007A7A3B">
            <w:pPr>
              <w:jc w:val="center"/>
              <w:rPr>
                <w:del w:id="513" w:author="Bruno Araujo" w:date="2019-12-12T19:15:00Z"/>
                <w:color w:val="000000"/>
                <w:sz w:val="20"/>
                <w:szCs w:val="20"/>
                <w:lang w:val="en-US"/>
              </w:rPr>
            </w:pPr>
            <w:del w:id="514" w:author="Bruno Araujo" w:date="2019-12-12T19:15:00Z">
              <w:r w:rsidRPr="00354EB5" w:rsidDel="00BC3B81">
                <w:rPr>
                  <w:color w:val="000000"/>
                  <w:sz w:val="20"/>
                  <w:szCs w:val="20"/>
                  <w:lang w:val="en-US"/>
                </w:rPr>
                <w:delText>0,433</w:delText>
              </w:r>
            </w:del>
          </w:p>
        </w:tc>
      </w:tr>
      <w:tr w:rsidR="0074731D" w:rsidRPr="00354EB5" w:rsidDel="00BC3B81" w14:paraId="1CEB19B0" w14:textId="751F0694" w:rsidTr="009F6BD6">
        <w:trPr>
          <w:trHeight w:val="300"/>
          <w:del w:id="515" w:author="Bruno Araujo" w:date="2019-12-12T19:15:00Z"/>
        </w:trPr>
        <w:tc>
          <w:tcPr>
            <w:tcW w:w="2379" w:type="dxa"/>
            <w:shd w:val="clear" w:color="auto" w:fill="auto"/>
            <w:noWrap/>
            <w:vAlign w:val="bottom"/>
          </w:tcPr>
          <w:p w14:paraId="17E5EE21" w14:textId="79A091E4" w:rsidR="0074731D" w:rsidRPr="00354EB5" w:rsidDel="00BC3B81" w:rsidRDefault="0074731D" w:rsidP="007A7A3B">
            <w:pPr>
              <w:rPr>
                <w:del w:id="516" w:author="Bruno Araujo" w:date="2019-12-12T19:15:00Z"/>
                <w:color w:val="000000"/>
                <w:sz w:val="20"/>
                <w:szCs w:val="20"/>
                <w:lang w:val="en-US"/>
              </w:rPr>
            </w:pPr>
            <w:del w:id="517" w:author="Bruno Araujo" w:date="2019-12-12T19:15:00Z">
              <w:r w:rsidRPr="00354EB5" w:rsidDel="00BC3B81">
                <w:rPr>
                  <w:color w:val="000000"/>
                  <w:sz w:val="20"/>
                  <w:szCs w:val="20"/>
                  <w:lang w:val="en-US"/>
                </w:rPr>
                <w:delText>AIC</w:delText>
              </w:r>
            </w:del>
          </w:p>
        </w:tc>
        <w:tc>
          <w:tcPr>
            <w:tcW w:w="940" w:type="dxa"/>
            <w:shd w:val="clear" w:color="auto" w:fill="auto"/>
            <w:noWrap/>
            <w:vAlign w:val="bottom"/>
          </w:tcPr>
          <w:p w14:paraId="6AED1458" w14:textId="327B3635" w:rsidR="0074731D" w:rsidRPr="00354EB5" w:rsidDel="00BC3B81" w:rsidRDefault="0074731D" w:rsidP="007A7A3B">
            <w:pPr>
              <w:jc w:val="center"/>
              <w:rPr>
                <w:del w:id="518" w:author="Bruno Araujo" w:date="2019-12-12T19:15:00Z"/>
                <w:color w:val="000000"/>
                <w:sz w:val="20"/>
                <w:szCs w:val="20"/>
                <w:lang w:val="en-US"/>
              </w:rPr>
            </w:pPr>
            <w:del w:id="519" w:author="Bruno Araujo" w:date="2019-12-12T19:15:00Z">
              <w:r w:rsidRPr="00354EB5" w:rsidDel="00BC3B81">
                <w:rPr>
                  <w:color w:val="000000"/>
                  <w:sz w:val="20"/>
                  <w:szCs w:val="20"/>
                  <w:lang w:val="en-US"/>
                </w:rPr>
                <w:delText>131.72</w:delText>
              </w:r>
            </w:del>
          </w:p>
        </w:tc>
        <w:tc>
          <w:tcPr>
            <w:tcW w:w="1029" w:type="dxa"/>
            <w:shd w:val="clear" w:color="auto" w:fill="auto"/>
            <w:noWrap/>
            <w:vAlign w:val="bottom"/>
          </w:tcPr>
          <w:p w14:paraId="24326231" w14:textId="3BDB5670" w:rsidR="0074731D" w:rsidRPr="00354EB5" w:rsidDel="00BC3B81" w:rsidRDefault="0074731D" w:rsidP="007A7A3B">
            <w:pPr>
              <w:jc w:val="right"/>
              <w:rPr>
                <w:del w:id="520" w:author="Bruno Araujo" w:date="2019-12-12T19:15:00Z"/>
                <w:color w:val="000000"/>
                <w:sz w:val="20"/>
                <w:szCs w:val="20"/>
                <w:lang w:val="en-US"/>
              </w:rPr>
            </w:pPr>
          </w:p>
        </w:tc>
        <w:tc>
          <w:tcPr>
            <w:tcW w:w="812" w:type="dxa"/>
            <w:shd w:val="clear" w:color="auto" w:fill="auto"/>
            <w:noWrap/>
            <w:vAlign w:val="bottom"/>
          </w:tcPr>
          <w:p w14:paraId="3BEDACC5" w14:textId="688FCF97" w:rsidR="0074731D" w:rsidRPr="00354EB5" w:rsidDel="00BC3B81" w:rsidRDefault="0074731D" w:rsidP="007A7A3B">
            <w:pPr>
              <w:jc w:val="right"/>
              <w:rPr>
                <w:del w:id="521" w:author="Bruno Araujo" w:date="2019-12-12T19:15:00Z"/>
                <w:color w:val="000000"/>
                <w:sz w:val="20"/>
                <w:szCs w:val="20"/>
                <w:lang w:val="en-US"/>
              </w:rPr>
            </w:pPr>
          </w:p>
        </w:tc>
        <w:tc>
          <w:tcPr>
            <w:tcW w:w="833" w:type="dxa"/>
            <w:shd w:val="clear" w:color="auto" w:fill="auto"/>
            <w:noWrap/>
            <w:vAlign w:val="bottom"/>
          </w:tcPr>
          <w:p w14:paraId="2809D989" w14:textId="701BC9F1" w:rsidR="0074731D" w:rsidRPr="00354EB5" w:rsidDel="00BC3B81" w:rsidRDefault="0074731D" w:rsidP="007A7A3B">
            <w:pPr>
              <w:jc w:val="right"/>
              <w:rPr>
                <w:del w:id="522" w:author="Bruno Araujo" w:date="2019-12-12T19:15:00Z"/>
                <w:color w:val="000000"/>
                <w:sz w:val="20"/>
                <w:szCs w:val="20"/>
                <w:lang w:val="en-US"/>
              </w:rPr>
            </w:pPr>
          </w:p>
        </w:tc>
      </w:tr>
      <w:tr w:rsidR="0074731D" w:rsidRPr="00354EB5" w:rsidDel="00BC3B81" w14:paraId="735D754B" w14:textId="4DC140C4" w:rsidTr="009F6BD6">
        <w:trPr>
          <w:trHeight w:val="300"/>
          <w:del w:id="523" w:author="Bruno Araujo" w:date="2019-12-12T19:15:00Z"/>
        </w:trPr>
        <w:tc>
          <w:tcPr>
            <w:tcW w:w="2379" w:type="dxa"/>
            <w:shd w:val="clear" w:color="auto" w:fill="auto"/>
            <w:noWrap/>
            <w:vAlign w:val="bottom"/>
          </w:tcPr>
          <w:p w14:paraId="02454245" w14:textId="0385AC78" w:rsidR="0074731D" w:rsidRPr="00354EB5" w:rsidDel="00BC3B81" w:rsidRDefault="0074731D" w:rsidP="007A7A3B">
            <w:pPr>
              <w:rPr>
                <w:del w:id="524" w:author="Bruno Araujo" w:date="2019-12-12T19:15:00Z"/>
                <w:color w:val="000000"/>
                <w:sz w:val="20"/>
                <w:szCs w:val="20"/>
                <w:lang w:val="en-US"/>
              </w:rPr>
            </w:pPr>
            <w:del w:id="525" w:author="Bruno Araujo" w:date="2019-12-12T19:15:00Z">
              <w:r w:rsidRPr="00354EB5" w:rsidDel="00BC3B81">
                <w:rPr>
                  <w:color w:val="000000"/>
                  <w:sz w:val="20"/>
                  <w:szCs w:val="20"/>
                  <w:lang w:val="en-US"/>
                </w:rPr>
                <w:delText>DF</w:delText>
              </w:r>
            </w:del>
          </w:p>
        </w:tc>
        <w:tc>
          <w:tcPr>
            <w:tcW w:w="940" w:type="dxa"/>
            <w:shd w:val="clear" w:color="auto" w:fill="auto"/>
            <w:noWrap/>
            <w:vAlign w:val="bottom"/>
          </w:tcPr>
          <w:p w14:paraId="360BEF90" w14:textId="4BB1BC9D" w:rsidR="0074731D" w:rsidRPr="00354EB5" w:rsidDel="00BC3B81" w:rsidRDefault="0074731D" w:rsidP="007A7A3B">
            <w:pPr>
              <w:jc w:val="center"/>
              <w:rPr>
                <w:del w:id="526" w:author="Bruno Araujo" w:date="2019-12-12T19:15:00Z"/>
                <w:color w:val="000000"/>
                <w:sz w:val="20"/>
                <w:szCs w:val="20"/>
                <w:lang w:val="en-US"/>
              </w:rPr>
            </w:pPr>
            <w:del w:id="527" w:author="Bruno Araujo" w:date="2019-12-12T19:15:00Z">
              <w:r w:rsidRPr="00354EB5" w:rsidDel="00BC3B81">
                <w:rPr>
                  <w:color w:val="000000"/>
                  <w:sz w:val="20"/>
                  <w:szCs w:val="20"/>
                  <w:lang w:val="en-US"/>
                </w:rPr>
                <w:delText>92</w:delText>
              </w:r>
            </w:del>
          </w:p>
        </w:tc>
        <w:tc>
          <w:tcPr>
            <w:tcW w:w="1029" w:type="dxa"/>
            <w:shd w:val="clear" w:color="auto" w:fill="auto"/>
            <w:noWrap/>
            <w:vAlign w:val="bottom"/>
          </w:tcPr>
          <w:p w14:paraId="02F23E63" w14:textId="7C9DC06D" w:rsidR="0074731D" w:rsidRPr="00354EB5" w:rsidDel="00BC3B81" w:rsidRDefault="0074731D" w:rsidP="007A7A3B">
            <w:pPr>
              <w:jc w:val="right"/>
              <w:rPr>
                <w:del w:id="528" w:author="Bruno Araujo" w:date="2019-12-12T19:15:00Z"/>
                <w:color w:val="000000"/>
                <w:sz w:val="20"/>
                <w:szCs w:val="20"/>
                <w:lang w:val="en-US"/>
              </w:rPr>
            </w:pPr>
          </w:p>
        </w:tc>
        <w:tc>
          <w:tcPr>
            <w:tcW w:w="812" w:type="dxa"/>
            <w:shd w:val="clear" w:color="auto" w:fill="auto"/>
            <w:noWrap/>
            <w:vAlign w:val="bottom"/>
          </w:tcPr>
          <w:p w14:paraId="225002A1" w14:textId="4AEC1D4B" w:rsidR="0074731D" w:rsidRPr="00354EB5" w:rsidDel="00BC3B81" w:rsidRDefault="0074731D" w:rsidP="007A7A3B">
            <w:pPr>
              <w:jc w:val="right"/>
              <w:rPr>
                <w:del w:id="529" w:author="Bruno Araujo" w:date="2019-12-12T19:15:00Z"/>
                <w:color w:val="000000"/>
                <w:sz w:val="20"/>
                <w:szCs w:val="20"/>
                <w:lang w:val="en-US"/>
              </w:rPr>
            </w:pPr>
          </w:p>
        </w:tc>
        <w:tc>
          <w:tcPr>
            <w:tcW w:w="833" w:type="dxa"/>
            <w:shd w:val="clear" w:color="auto" w:fill="auto"/>
            <w:noWrap/>
            <w:vAlign w:val="bottom"/>
          </w:tcPr>
          <w:p w14:paraId="7281A9D6" w14:textId="5F2C9E49" w:rsidR="0074731D" w:rsidRPr="00354EB5" w:rsidDel="00BC3B81" w:rsidRDefault="0074731D" w:rsidP="007A7A3B">
            <w:pPr>
              <w:jc w:val="right"/>
              <w:rPr>
                <w:del w:id="530" w:author="Bruno Araujo" w:date="2019-12-12T19:15:00Z"/>
                <w:color w:val="000000"/>
                <w:sz w:val="20"/>
                <w:szCs w:val="20"/>
                <w:lang w:val="en-US"/>
              </w:rPr>
            </w:pPr>
          </w:p>
        </w:tc>
      </w:tr>
    </w:tbl>
    <w:p w14:paraId="517E003E" w14:textId="3A18072A" w:rsidR="0074731D" w:rsidDel="00BC3B81" w:rsidRDefault="0074731D" w:rsidP="00824677">
      <w:pPr>
        <w:spacing w:line="480" w:lineRule="auto"/>
        <w:contextualSpacing/>
        <w:rPr>
          <w:del w:id="531" w:author="Bruno Araujo" w:date="2019-12-12T19:15:00Z"/>
          <w:lang w:val="en-US"/>
        </w:rPr>
      </w:pPr>
      <w:del w:id="532" w:author="Bruno Araujo" w:date="2019-12-12T19:15:00Z">
        <w:r w:rsidDel="00BC3B81">
          <w:rPr>
            <w:lang w:val="en-US"/>
          </w:rPr>
          <w:br w:type="page"/>
        </w:r>
      </w:del>
    </w:p>
    <w:p w14:paraId="698B613B" w14:textId="79856BCD" w:rsidR="002F1322" w:rsidRPr="00712E79" w:rsidRDefault="00CB00F1" w:rsidP="002F1322">
      <w:pPr>
        <w:spacing w:line="480" w:lineRule="auto"/>
        <w:contextualSpacing/>
        <w:rPr>
          <w:b/>
          <w:lang w:val="en-US"/>
        </w:rPr>
      </w:pPr>
      <w:r w:rsidRPr="00712E79">
        <w:rPr>
          <w:b/>
          <w:lang w:val="en-US"/>
        </w:rPr>
        <w:lastRenderedPageBreak/>
        <w:t>FIGURE LEGENDS</w:t>
      </w:r>
    </w:p>
    <w:p w14:paraId="7DDCF707" w14:textId="44670F26" w:rsidR="007A7A3B" w:rsidRPr="00DA4B8D" w:rsidRDefault="007A7A3B" w:rsidP="007A7A3B">
      <w:pPr>
        <w:tabs>
          <w:tab w:val="left" w:pos="2940"/>
          <w:tab w:val="center" w:pos="4612"/>
        </w:tabs>
        <w:spacing w:line="480" w:lineRule="auto"/>
        <w:contextualSpacing/>
        <w:rPr>
          <w:lang w:val="en-US"/>
        </w:rPr>
      </w:pPr>
      <w:r w:rsidRPr="008A5D79">
        <w:rPr>
          <w:b/>
          <w:lang w:val="en-US"/>
        </w:rPr>
        <w:t>Figure 1.</w:t>
      </w:r>
      <w:r w:rsidRPr="00DA4B8D">
        <w:rPr>
          <w:lang w:val="en-US"/>
        </w:rPr>
        <w:t xml:space="preserve"> Tempogram of the sequences</w:t>
      </w:r>
      <w:ins w:id="533" w:author="Bruno Araujo" w:date="2019-12-12T16:39:00Z">
        <w:r w:rsidR="00904DCD">
          <w:rPr>
            <w:lang w:val="en-US"/>
          </w:rPr>
          <w:t xml:space="preserve">: </w:t>
        </w:r>
      </w:ins>
      <w:ins w:id="534" w:author="Bruno Araujo" w:date="2019-12-12T16:40:00Z">
        <w:r w:rsidR="00904DCD">
          <w:rPr>
            <w:lang w:val="en-US"/>
          </w:rPr>
          <w:t>Regulators, five years before and after their terms</w:t>
        </w:r>
      </w:ins>
    </w:p>
    <w:p w14:paraId="42F5FB5C" w14:textId="77777777" w:rsidR="007A7A3B" w:rsidRPr="00164A1D" w:rsidRDefault="007A7A3B" w:rsidP="007A7A3B">
      <w:pPr>
        <w:spacing w:line="480" w:lineRule="auto"/>
        <w:contextualSpacing/>
        <w:rPr>
          <w:lang w:val="en-US"/>
        </w:rPr>
      </w:pPr>
      <w:r w:rsidRPr="00164A1D">
        <w:rPr>
          <w:b/>
          <w:lang w:val="en-US"/>
        </w:rPr>
        <w:t>Figure 2.</w:t>
      </w:r>
      <w:r w:rsidRPr="00164A1D">
        <w:rPr>
          <w:lang w:val="en-US"/>
        </w:rPr>
        <w:t xml:space="preserve"> Ten most common sequences</w:t>
      </w:r>
    </w:p>
    <w:p w14:paraId="16A49EF9" w14:textId="77777777" w:rsidR="005342D8" w:rsidRPr="000A6D84" w:rsidRDefault="005342D8" w:rsidP="005342D8">
      <w:pPr>
        <w:tabs>
          <w:tab w:val="left" w:pos="2940"/>
          <w:tab w:val="center" w:pos="4612"/>
        </w:tabs>
        <w:spacing w:line="480" w:lineRule="auto"/>
        <w:contextualSpacing/>
        <w:rPr>
          <w:lang w:val="en-US"/>
        </w:rPr>
      </w:pPr>
      <w:r w:rsidRPr="000A6D84">
        <w:rPr>
          <w:b/>
          <w:lang w:val="en-US"/>
        </w:rPr>
        <w:t>Figure 3.</w:t>
      </w:r>
      <w:r w:rsidRPr="000A6D84">
        <w:rPr>
          <w:lang w:val="en-US"/>
        </w:rPr>
        <w:t xml:space="preserve"> Mosaic plot: Types of trajectories per agency</w:t>
      </w:r>
    </w:p>
    <w:p w14:paraId="1C01387F" w14:textId="77777777" w:rsidR="005342D8" w:rsidRPr="00245850" w:rsidRDefault="005342D8" w:rsidP="005342D8">
      <w:pPr>
        <w:tabs>
          <w:tab w:val="left" w:pos="2550"/>
          <w:tab w:val="left" w:pos="2940"/>
          <w:tab w:val="center" w:pos="4612"/>
        </w:tabs>
        <w:spacing w:line="480" w:lineRule="auto"/>
        <w:contextualSpacing/>
        <w:rPr>
          <w:lang w:val="en-US"/>
        </w:rPr>
      </w:pPr>
      <w:r w:rsidRPr="00EF05A2">
        <w:rPr>
          <w:b/>
          <w:lang w:val="en-US"/>
        </w:rPr>
        <w:t>Figure 4.</w:t>
      </w:r>
      <w:r w:rsidRPr="00245850">
        <w:rPr>
          <w:lang w:val="en-US"/>
        </w:rPr>
        <w:t xml:space="preserve"> Some indicators regarding the number of Clusters: CH, Silhouette and Elbow Graphs</w:t>
      </w:r>
    </w:p>
    <w:p w14:paraId="106E8AA0" w14:textId="4614DF4B" w:rsidR="005342D8" w:rsidRPr="00ED3693" w:rsidRDefault="005342D8" w:rsidP="005342D8">
      <w:pPr>
        <w:tabs>
          <w:tab w:val="left" w:pos="2550"/>
          <w:tab w:val="left" w:pos="2940"/>
          <w:tab w:val="center" w:pos="4612"/>
        </w:tabs>
        <w:spacing w:line="480" w:lineRule="auto"/>
        <w:contextualSpacing/>
        <w:rPr>
          <w:lang w:val="en-US"/>
        </w:rPr>
      </w:pPr>
      <w:r w:rsidRPr="00ED3693">
        <w:rPr>
          <w:b/>
          <w:lang w:val="en-US"/>
        </w:rPr>
        <w:t>Figure 5.</w:t>
      </w:r>
      <w:r w:rsidRPr="00ED3693">
        <w:rPr>
          <w:lang w:val="en-US"/>
        </w:rPr>
        <w:t xml:space="preserve"> </w:t>
      </w:r>
      <w:r w:rsidR="002E3C19" w:rsidRPr="00ED3693">
        <w:rPr>
          <w:lang w:val="en-US"/>
        </w:rPr>
        <w:t>Dendrogram</w:t>
      </w:r>
      <w:r w:rsidRPr="00ED3693">
        <w:rPr>
          <w:lang w:val="en-US"/>
        </w:rPr>
        <w:t xml:space="preserve"> of OMA: 5-cluster solution</w:t>
      </w:r>
    </w:p>
    <w:p w14:paraId="0CFD6E53" w14:textId="405EC455" w:rsidR="00FE676C" w:rsidRPr="00EC61B0" w:rsidRDefault="00B22B33" w:rsidP="002D19C5">
      <w:pPr>
        <w:tabs>
          <w:tab w:val="left" w:pos="2550"/>
          <w:tab w:val="left" w:pos="2940"/>
          <w:tab w:val="center" w:pos="4612"/>
        </w:tabs>
        <w:spacing w:line="480" w:lineRule="auto"/>
        <w:contextualSpacing/>
        <w:rPr>
          <w:lang w:val="en-US"/>
        </w:rPr>
      </w:pPr>
      <w:r w:rsidRPr="00A82832">
        <w:rPr>
          <w:b/>
          <w:lang w:val="en-US"/>
        </w:rPr>
        <w:t>Figure 6.</w:t>
      </w:r>
      <w:r w:rsidRPr="002A5DE0">
        <w:rPr>
          <w:lang w:val="en-US"/>
        </w:rPr>
        <w:t xml:space="preserve"> </w:t>
      </w:r>
      <w:proofErr w:type="spellStart"/>
      <w:r w:rsidR="002D19C5" w:rsidRPr="002D19C5">
        <w:rPr>
          <w:lang w:val="en-US"/>
        </w:rPr>
        <w:t>Tempogram</w:t>
      </w:r>
      <w:proofErr w:type="spellEnd"/>
      <w:r w:rsidR="002D19C5" w:rsidRPr="002D19C5">
        <w:rPr>
          <w:lang w:val="en-US"/>
        </w:rPr>
        <w:t>: 5 cluster solution</w:t>
      </w:r>
    </w:p>
    <w:p w14:paraId="0F7BB236" w14:textId="3266E438" w:rsidR="00FE676C" w:rsidRDefault="00FE676C" w:rsidP="00FE676C">
      <w:pPr>
        <w:pBdr>
          <w:top w:val="nil"/>
          <w:left w:val="nil"/>
          <w:bottom w:val="nil"/>
          <w:right w:val="nil"/>
          <w:between w:val="nil"/>
        </w:pBdr>
        <w:spacing w:line="480" w:lineRule="auto"/>
        <w:contextualSpacing/>
        <w:rPr>
          <w:lang w:val="en-US"/>
        </w:rPr>
      </w:pPr>
      <w:r w:rsidRPr="00CB00F1">
        <w:rPr>
          <w:b/>
          <w:lang w:val="en-US"/>
        </w:rPr>
        <w:t>Figure 7</w:t>
      </w:r>
      <w:r w:rsidRPr="00111BE5">
        <w:rPr>
          <w:b/>
          <w:lang w:val="en-US"/>
        </w:rPr>
        <w:t>.</w:t>
      </w:r>
      <w:r w:rsidRPr="00111BE5">
        <w:rPr>
          <w:lang w:val="en-US"/>
        </w:rPr>
        <w:t xml:space="preserve"> Wages by professional trajectory, 5 years before and after a mandate at an IRA</w:t>
      </w:r>
    </w:p>
    <w:p w14:paraId="1AA96779" w14:textId="468E0EDA" w:rsidR="00BA2E54" w:rsidRDefault="00BA2E54" w:rsidP="00266BE3">
      <w:pPr>
        <w:spacing w:line="480" w:lineRule="auto"/>
        <w:contextualSpacing/>
        <w:rPr>
          <w:lang w:val="en-US"/>
        </w:rPr>
      </w:pPr>
      <w:r>
        <w:rPr>
          <w:lang w:val="en-US"/>
        </w:rPr>
        <w:br w:type="page"/>
      </w:r>
    </w:p>
    <w:p w14:paraId="52DC9B68" w14:textId="3C591B0D" w:rsidR="00BA2E54" w:rsidRPr="00BA2E54" w:rsidRDefault="00CB00F1" w:rsidP="00FE676C">
      <w:pPr>
        <w:pBdr>
          <w:top w:val="nil"/>
          <w:left w:val="nil"/>
          <w:bottom w:val="nil"/>
          <w:right w:val="nil"/>
          <w:between w:val="nil"/>
        </w:pBdr>
        <w:spacing w:line="480" w:lineRule="auto"/>
        <w:contextualSpacing/>
        <w:rPr>
          <w:b/>
          <w:lang w:val="en-US"/>
        </w:rPr>
      </w:pPr>
      <w:r w:rsidRPr="00BA2E54">
        <w:rPr>
          <w:b/>
          <w:lang w:val="en-US"/>
        </w:rPr>
        <w:lastRenderedPageBreak/>
        <w:t>FIGURES</w:t>
      </w:r>
    </w:p>
    <w:p w14:paraId="66BB9D4A" w14:textId="4C288B60" w:rsidR="0004691D" w:rsidRDefault="00F20E8F" w:rsidP="00F05593">
      <w:pPr>
        <w:pBdr>
          <w:top w:val="nil"/>
          <w:left w:val="nil"/>
          <w:bottom w:val="nil"/>
          <w:right w:val="nil"/>
          <w:between w:val="nil"/>
        </w:pBdr>
        <w:spacing w:line="480" w:lineRule="auto"/>
        <w:contextualSpacing/>
        <w:rPr>
          <w:b/>
          <w:color w:val="000000"/>
          <w:lang w:val="en-US"/>
        </w:rPr>
      </w:pPr>
      <w:r w:rsidRPr="00354EB5">
        <w:rPr>
          <w:noProof/>
          <w:lang w:val="en-US" w:eastAsia="en-US"/>
        </w:rPr>
        <w:drawing>
          <wp:inline distT="0" distB="0" distL="0" distR="0" wp14:anchorId="3697FE50" wp14:editId="000409B9">
            <wp:extent cx="5010028" cy="3335699"/>
            <wp:effectExtent l="0" t="0" r="635"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4943" cy="3345629"/>
                    </a:xfrm>
                    <a:prstGeom prst="rect">
                      <a:avLst/>
                    </a:prstGeom>
                  </pic:spPr>
                </pic:pic>
              </a:graphicData>
            </a:graphic>
          </wp:inline>
        </w:drawing>
      </w:r>
    </w:p>
    <w:p w14:paraId="4A77AFA6" w14:textId="6C9A61F9" w:rsidR="00187541" w:rsidRDefault="00187541" w:rsidP="00F05593">
      <w:pPr>
        <w:pBdr>
          <w:top w:val="nil"/>
          <w:left w:val="nil"/>
          <w:bottom w:val="nil"/>
          <w:right w:val="nil"/>
          <w:between w:val="nil"/>
        </w:pBdr>
        <w:spacing w:line="480" w:lineRule="auto"/>
        <w:contextualSpacing/>
        <w:rPr>
          <w:b/>
          <w:color w:val="000000"/>
          <w:lang w:val="en-US"/>
        </w:rPr>
      </w:pPr>
      <w:r w:rsidRPr="008A5D79">
        <w:rPr>
          <w:b/>
          <w:lang w:val="en-US"/>
        </w:rPr>
        <w:t>Figure 1</w:t>
      </w:r>
    </w:p>
    <w:p w14:paraId="217E0031" w14:textId="77777777" w:rsidR="0004691D" w:rsidRDefault="0004691D" w:rsidP="00824677">
      <w:pPr>
        <w:spacing w:line="480" w:lineRule="auto"/>
        <w:contextualSpacing/>
        <w:rPr>
          <w:b/>
          <w:color w:val="000000"/>
          <w:lang w:val="en-US"/>
        </w:rPr>
      </w:pPr>
      <w:r>
        <w:rPr>
          <w:b/>
          <w:color w:val="000000"/>
          <w:lang w:val="en-US"/>
        </w:rPr>
        <w:br w:type="page"/>
      </w:r>
    </w:p>
    <w:p w14:paraId="635926E3" w14:textId="79AD7228" w:rsidR="0004691D" w:rsidRDefault="0004691D" w:rsidP="00FE676C">
      <w:pPr>
        <w:pBdr>
          <w:top w:val="nil"/>
          <w:left w:val="nil"/>
          <w:bottom w:val="nil"/>
          <w:right w:val="nil"/>
          <w:between w:val="nil"/>
        </w:pBdr>
        <w:spacing w:line="480" w:lineRule="auto"/>
        <w:contextualSpacing/>
        <w:rPr>
          <w:b/>
          <w:color w:val="000000"/>
          <w:lang w:val="en-US"/>
        </w:rPr>
      </w:pPr>
      <w:r w:rsidRPr="00354EB5">
        <w:rPr>
          <w:noProof/>
          <w:lang w:val="en-US" w:eastAsia="en-US"/>
        </w:rPr>
        <w:lastRenderedPageBreak/>
        <w:drawing>
          <wp:inline distT="0" distB="0" distL="0" distR="0" wp14:anchorId="3B8EB239" wp14:editId="6C5813DD">
            <wp:extent cx="4324350" cy="2879171"/>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01602" name=""/>
                    <pic:cNvPicPr/>
                  </pic:nvPicPr>
                  <pic:blipFill>
                    <a:blip r:embed="rId14"/>
                    <a:stretch>
                      <a:fillRect/>
                    </a:stretch>
                  </pic:blipFill>
                  <pic:spPr>
                    <a:xfrm>
                      <a:off x="0" y="0"/>
                      <a:ext cx="4330385" cy="2883189"/>
                    </a:xfrm>
                    <a:prstGeom prst="rect">
                      <a:avLst/>
                    </a:prstGeom>
                  </pic:spPr>
                </pic:pic>
              </a:graphicData>
            </a:graphic>
          </wp:inline>
        </w:drawing>
      </w:r>
    </w:p>
    <w:p w14:paraId="0E016D88" w14:textId="1A559E24" w:rsidR="00187541" w:rsidRDefault="00187541" w:rsidP="00FE676C">
      <w:pPr>
        <w:pBdr>
          <w:top w:val="nil"/>
          <w:left w:val="nil"/>
          <w:bottom w:val="nil"/>
          <w:right w:val="nil"/>
          <w:between w:val="nil"/>
        </w:pBdr>
        <w:spacing w:line="480" w:lineRule="auto"/>
        <w:contextualSpacing/>
        <w:rPr>
          <w:b/>
          <w:color w:val="000000"/>
          <w:lang w:val="en-US"/>
        </w:rPr>
      </w:pPr>
      <w:r w:rsidRPr="008A5D79">
        <w:rPr>
          <w:b/>
          <w:lang w:val="en-US"/>
        </w:rPr>
        <w:t xml:space="preserve">Figure </w:t>
      </w:r>
      <w:r>
        <w:rPr>
          <w:b/>
          <w:lang w:val="en-US"/>
        </w:rPr>
        <w:t>2</w:t>
      </w:r>
    </w:p>
    <w:p w14:paraId="1E8C6A3C" w14:textId="77777777" w:rsidR="0004691D" w:rsidRDefault="0004691D" w:rsidP="00824677">
      <w:pPr>
        <w:spacing w:line="480" w:lineRule="auto"/>
        <w:contextualSpacing/>
        <w:rPr>
          <w:b/>
          <w:color w:val="000000"/>
          <w:lang w:val="en-US"/>
        </w:rPr>
      </w:pPr>
      <w:r>
        <w:rPr>
          <w:b/>
          <w:color w:val="000000"/>
          <w:lang w:val="en-US"/>
        </w:rPr>
        <w:br w:type="page"/>
      </w:r>
    </w:p>
    <w:p w14:paraId="119F16E7" w14:textId="61A09C00" w:rsidR="0004691D" w:rsidRDefault="0004691D" w:rsidP="00F05593">
      <w:pPr>
        <w:spacing w:before="120" w:after="120" w:line="276" w:lineRule="auto"/>
        <w:ind w:firstLine="709"/>
        <w:rPr>
          <w:lang w:val="en-US"/>
        </w:rPr>
      </w:pPr>
      <w:r w:rsidRPr="00354EB5">
        <w:rPr>
          <w:noProof/>
          <w:lang w:val="en-US" w:eastAsia="en-US"/>
        </w:rPr>
        <w:lastRenderedPageBreak/>
        <w:drawing>
          <wp:inline distT="0" distB="0" distL="0" distR="0" wp14:anchorId="1F3E4CA0" wp14:editId="340E4C26">
            <wp:extent cx="3962400" cy="3804113"/>
            <wp:effectExtent l="0" t="0" r="0" b="635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4796" name=""/>
                    <pic:cNvPicPr/>
                  </pic:nvPicPr>
                  <pic:blipFill>
                    <a:blip r:embed="rId15"/>
                    <a:stretch>
                      <a:fillRect/>
                    </a:stretch>
                  </pic:blipFill>
                  <pic:spPr>
                    <a:xfrm>
                      <a:off x="0" y="0"/>
                      <a:ext cx="3985324" cy="3826122"/>
                    </a:xfrm>
                    <a:prstGeom prst="rect">
                      <a:avLst/>
                    </a:prstGeom>
                  </pic:spPr>
                </pic:pic>
              </a:graphicData>
            </a:graphic>
          </wp:inline>
        </w:drawing>
      </w:r>
    </w:p>
    <w:p w14:paraId="698D8C6E" w14:textId="7CF162B7" w:rsidR="00187541" w:rsidRPr="00354EB5" w:rsidRDefault="00187541" w:rsidP="00F05593">
      <w:pPr>
        <w:spacing w:before="120" w:after="120" w:line="276" w:lineRule="auto"/>
        <w:ind w:firstLine="709"/>
        <w:rPr>
          <w:lang w:val="en-US"/>
        </w:rPr>
      </w:pPr>
      <w:r w:rsidRPr="008A5D79">
        <w:rPr>
          <w:b/>
          <w:lang w:val="en-US"/>
        </w:rPr>
        <w:t xml:space="preserve">Figure </w:t>
      </w:r>
      <w:r>
        <w:rPr>
          <w:b/>
          <w:lang w:val="en-US"/>
        </w:rPr>
        <w:t>3</w:t>
      </w:r>
    </w:p>
    <w:p w14:paraId="79C35A0D" w14:textId="7D2FFB48" w:rsidR="0004691D" w:rsidRDefault="0004691D" w:rsidP="00824677">
      <w:pPr>
        <w:spacing w:line="480" w:lineRule="auto"/>
        <w:contextualSpacing/>
        <w:rPr>
          <w:b/>
          <w:color w:val="000000"/>
          <w:lang w:val="en-US"/>
        </w:rPr>
      </w:pPr>
      <w:r>
        <w:rPr>
          <w:b/>
          <w:color w:val="000000"/>
          <w:lang w:val="en-US"/>
        </w:rPr>
        <w:br w:type="page"/>
      </w:r>
    </w:p>
    <w:p w14:paraId="34C80460" w14:textId="5364FC91" w:rsidR="0004691D" w:rsidRDefault="0004691D" w:rsidP="00F05593">
      <w:pPr>
        <w:pBdr>
          <w:top w:val="nil"/>
          <w:left w:val="nil"/>
          <w:bottom w:val="nil"/>
          <w:right w:val="nil"/>
          <w:between w:val="nil"/>
        </w:pBdr>
        <w:spacing w:line="480" w:lineRule="auto"/>
        <w:contextualSpacing/>
        <w:rPr>
          <w:b/>
          <w:color w:val="000000"/>
          <w:lang w:val="en-US"/>
        </w:rPr>
      </w:pPr>
      <w:r w:rsidRPr="00354EB5">
        <w:rPr>
          <w:noProof/>
          <w:lang w:val="en-US" w:eastAsia="en-US"/>
        </w:rPr>
        <w:lastRenderedPageBreak/>
        <w:drawing>
          <wp:inline distT="0" distB="0" distL="0" distR="0" wp14:anchorId="1408CFC8" wp14:editId="3117DC23">
            <wp:extent cx="5400040" cy="2995930"/>
            <wp:effectExtent l="0" t="0" r="0" b="0"/>
            <wp:docPr id="12" name="Imagem 3"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5198" name=""/>
                    <pic:cNvPicPr/>
                  </pic:nvPicPr>
                  <pic:blipFill>
                    <a:blip r:embed="rId16"/>
                    <a:stretch>
                      <a:fillRect/>
                    </a:stretch>
                  </pic:blipFill>
                  <pic:spPr>
                    <a:xfrm>
                      <a:off x="0" y="0"/>
                      <a:ext cx="5400040" cy="2995930"/>
                    </a:xfrm>
                    <a:prstGeom prst="rect">
                      <a:avLst/>
                    </a:prstGeom>
                  </pic:spPr>
                </pic:pic>
              </a:graphicData>
            </a:graphic>
          </wp:inline>
        </w:drawing>
      </w:r>
    </w:p>
    <w:p w14:paraId="643A2AB4" w14:textId="720D99C0" w:rsidR="00187541" w:rsidRDefault="00187541" w:rsidP="00F05593">
      <w:pPr>
        <w:pBdr>
          <w:top w:val="nil"/>
          <w:left w:val="nil"/>
          <w:bottom w:val="nil"/>
          <w:right w:val="nil"/>
          <w:between w:val="nil"/>
        </w:pBdr>
        <w:spacing w:line="480" w:lineRule="auto"/>
        <w:contextualSpacing/>
        <w:rPr>
          <w:b/>
          <w:color w:val="000000"/>
          <w:lang w:val="en-US"/>
        </w:rPr>
      </w:pPr>
      <w:r w:rsidRPr="008A5D79">
        <w:rPr>
          <w:b/>
          <w:lang w:val="en-US"/>
        </w:rPr>
        <w:t xml:space="preserve">Figure </w:t>
      </w:r>
      <w:r>
        <w:rPr>
          <w:b/>
          <w:lang w:val="en-US"/>
        </w:rPr>
        <w:t>4</w:t>
      </w:r>
    </w:p>
    <w:p w14:paraId="2415B1D5" w14:textId="77777777" w:rsidR="0004691D" w:rsidRDefault="0004691D" w:rsidP="00824677">
      <w:pPr>
        <w:spacing w:line="480" w:lineRule="auto"/>
        <w:contextualSpacing/>
        <w:rPr>
          <w:b/>
          <w:color w:val="000000"/>
          <w:lang w:val="en-US"/>
        </w:rPr>
      </w:pPr>
      <w:r>
        <w:rPr>
          <w:b/>
          <w:color w:val="000000"/>
          <w:lang w:val="en-US"/>
        </w:rPr>
        <w:br w:type="page"/>
      </w:r>
    </w:p>
    <w:p w14:paraId="0B4D8DB2" w14:textId="0ED060A6" w:rsidR="0004691D" w:rsidRDefault="0004691D" w:rsidP="00F05593">
      <w:pPr>
        <w:pBdr>
          <w:top w:val="nil"/>
          <w:left w:val="nil"/>
          <w:bottom w:val="nil"/>
          <w:right w:val="nil"/>
          <w:between w:val="nil"/>
        </w:pBdr>
        <w:spacing w:line="480" w:lineRule="auto"/>
        <w:contextualSpacing/>
        <w:rPr>
          <w:b/>
          <w:color w:val="000000"/>
          <w:lang w:val="en-US"/>
        </w:rPr>
      </w:pPr>
      <w:r w:rsidRPr="00354EB5">
        <w:rPr>
          <w:noProof/>
          <w:lang w:val="en-US" w:eastAsia="en-US"/>
        </w:rPr>
        <w:lastRenderedPageBreak/>
        <w:drawing>
          <wp:inline distT="0" distB="0" distL="0" distR="0" wp14:anchorId="24D37666" wp14:editId="5F71E29F">
            <wp:extent cx="5400040" cy="2995930"/>
            <wp:effectExtent l="0" t="0" r="0" b="0"/>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14578" name=""/>
                    <pic:cNvPicPr/>
                  </pic:nvPicPr>
                  <pic:blipFill>
                    <a:blip r:embed="rId17"/>
                    <a:stretch>
                      <a:fillRect/>
                    </a:stretch>
                  </pic:blipFill>
                  <pic:spPr>
                    <a:xfrm>
                      <a:off x="0" y="0"/>
                      <a:ext cx="5400040" cy="2995930"/>
                    </a:xfrm>
                    <a:prstGeom prst="rect">
                      <a:avLst/>
                    </a:prstGeom>
                  </pic:spPr>
                </pic:pic>
              </a:graphicData>
            </a:graphic>
          </wp:inline>
        </w:drawing>
      </w:r>
    </w:p>
    <w:p w14:paraId="6B188A8E" w14:textId="4098BBE4" w:rsidR="00187541" w:rsidRDefault="00187541" w:rsidP="00F05593">
      <w:pPr>
        <w:pBdr>
          <w:top w:val="nil"/>
          <w:left w:val="nil"/>
          <w:bottom w:val="nil"/>
          <w:right w:val="nil"/>
          <w:between w:val="nil"/>
        </w:pBdr>
        <w:spacing w:line="480" w:lineRule="auto"/>
        <w:contextualSpacing/>
        <w:rPr>
          <w:b/>
          <w:color w:val="000000"/>
          <w:lang w:val="en-US"/>
        </w:rPr>
      </w:pPr>
      <w:r w:rsidRPr="008A5D79">
        <w:rPr>
          <w:b/>
          <w:lang w:val="en-US"/>
        </w:rPr>
        <w:t xml:space="preserve">Figure </w:t>
      </w:r>
      <w:r>
        <w:rPr>
          <w:b/>
          <w:lang w:val="en-US"/>
        </w:rPr>
        <w:t>5</w:t>
      </w:r>
    </w:p>
    <w:p w14:paraId="27BC9039" w14:textId="77777777" w:rsidR="0004691D" w:rsidRDefault="0004691D" w:rsidP="00824677">
      <w:pPr>
        <w:spacing w:line="480" w:lineRule="auto"/>
        <w:contextualSpacing/>
        <w:rPr>
          <w:b/>
          <w:color w:val="000000"/>
          <w:lang w:val="en-US"/>
        </w:rPr>
      </w:pPr>
      <w:r>
        <w:rPr>
          <w:b/>
          <w:color w:val="000000"/>
          <w:lang w:val="en-US"/>
        </w:rPr>
        <w:br w:type="page"/>
      </w:r>
    </w:p>
    <w:p w14:paraId="1A1099C7" w14:textId="30E7B1DA" w:rsidR="0004691D" w:rsidRDefault="002D19C5" w:rsidP="00FE676C">
      <w:pPr>
        <w:pBdr>
          <w:top w:val="nil"/>
          <w:left w:val="nil"/>
          <w:bottom w:val="nil"/>
          <w:right w:val="nil"/>
          <w:between w:val="nil"/>
        </w:pBdr>
        <w:spacing w:line="480" w:lineRule="auto"/>
        <w:contextualSpacing/>
        <w:rPr>
          <w:b/>
          <w:color w:val="000000"/>
          <w:lang w:val="en-US"/>
        </w:rPr>
      </w:pPr>
      <w:r>
        <w:rPr>
          <w:noProof/>
          <w:lang w:val="en-US" w:eastAsia="en-US"/>
        </w:rPr>
        <w:lastRenderedPageBreak/>
        <w:drawing>
          <wp:inline distT="0" distB="0" distL="0" distR="0" wp14:anchorId="439EBFC0" wp14:editId="3C2F147F">
            <wp:extent cx="5400040" cy="2995930"/>
            <wp:effectExtent l="0" t="0" r="0" b="0"/>
            <wp:docPr id="9" name="Imagem 9"/>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8"/>
                    <a:stretch>
                      <a:fillRect/>
                    </a:stretch>
                  </pic:blipFill>
                  <pic:spPr>
                    <a:xfrm>
                      <a:off x="0" y="0"/>
                      <a:ext cx="5400040" cy="2995930"/>
                    </a:xfrm>
                    <a:prstGeom prst="rect">
                      <a:avLst/>
                    </a:prstGeom>
                  </pic:spPr>
                </pic:pic>
              </a:graphicData>
            </a:graphic>
          </wp:inline>
        </w:drawing>
      </w:r>
    </w:p>
    <w:p w14:paraId="71FE191F" w14:textId="472197ED" w:rsidR="00187541" w:rsidRDefault="00187541" w:rsidP="00FE676C">
      <w:pPr>
        <w:pBdr>
          <w:top w:val="nil"/>
          <w:left w:val="nil"/>
          <w:bottom w:val="nil"/>
          <w:right w:val="nil"/>
          <w:between w:val="nil"/>
        </w:pBdr>
        <w:spacing w:line="480" w:lineRule="auto"/>
        <w:contextualSpacing/>
        <w:rPr>
          <w:b/>
          <w:color w:val="000000"/>
          <w:lang w:val="en-US"/>
        </w:rPr>
      </w:pPr>
      <w:r w:rsidRPr="008A5D79">
        <w:rPr>
          <w:b/>
          <w:lang w:val="en-US"/>
        </w:rPr>
        <w:t xml:space="preserve">Figure </w:t>
      </w:r>
      <w:r>
        <w:rPr>
          <w:b/>
          <w:lang w:val="en-US"/>
        </w:rPr>
        <w:t>6</w:t>
      </w:r>
    </w:p>
    <w:p w14:paraId="52A1C9A9" w14:textId="0E84D111" w:rsidR="0004691D" w:rsidRDefault="0004691D" w:rsidP="00824677">
      <w:pPr>
        <w:spacing w:line="480" w:lineRule="auto"/>
        <w:contextualSpacing/>
        <w:rPr>
          <w:b/>
          <w:color w:val="000000"/>
          <w:lang w:val="en-US"/>
        </w:rPr>
      </w:pPr>
      <w:r>
        <w:rPr>
          <w:b/>
          <w:color w:val="000000"/>
          <w:lang w:val="en-US"/>
        </w:rPr>
        <w:br w:type="page"/>
      </w:r>
    </w:p>
    <w:p w14:paraId="49825B06" w14:textId="2931C413" w:rsidR="00BA2E54" w:rsidRDefault="0004691D" w:rsidP="00FE676C">
      <w:pPr>
        <w:pBdr>
          <w:top w:val="nil"/>
          <w:left w:val="nil"/>
          <w:bottom w:val="nil"/>
          <w:right w:val="nil"/>
          <w:between w:val="nil"/>
        </w:pBdr>
        <w:spacing w:line="480" w:lineRule="auto"/>
        <w:contextualSpacing/>
        <w:rPr>
          <w:b/>
          <w:color w:val="000000"/>
          <w:lang w:val="en-US"/>
        </w:rPr>
      </w:pPr>
      <w:r w:rsidRPr="00354EB5">
        <w:rPr>
          <w:b/>
          <w:noProof/>
          <w:color w:val="000000"/>
          <w:lang w:val="en-US" w:eastAsia="en-US"/>
        </w:rPr>
        <w:lastRenderedPageBreak/>
        <w:drawing>
          <wp:inline distT="0" distB="0" distL="0" distR="0" wp14:anchorId="4153296D" wp14:editId="55C8137C">
            <wp:extent cx="5400040" cy="2755056"/>
            <wp:effectExtent l="0" t="0" r="0" b="7620"/>
            <wp:docPr id="16" name="Imagem 10" descr="C:\Users\r1372845\AppData\Local\Microsoft\Windows\INetCache\Content.Outlook\ZA9302OM\oma_label_tamanho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22025" name="Picture 1" descr="C:\Users\r1372845\AppData\Local\Microsoft\Windows\INetCache\Content.Outlook\ZA9302OM\oma_label_tamanho (002).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400040" cy="2755056"/>
                    </a:xfrm>
                    <a:prstGeom prst="rect">
                      <a:avLst/>
                    </a:prstGeom>
                    <a:noFill/>
                    <a:ln>
                      <a:noFill/>
                    </a:ln>
                  </pic:spPr>
                </pic:pic>
              </a:graphicData>
            </a:graphic>
          </wp:inline>
        </w:drawing>
      </w:r>
    </w:p>
    <w:p w14:paraId="753BCADD" w14:textId="70D81EAE" w:rsidR="00C05159" w:rsidRPr="00111BE5" w:rsidRDefault="00C05159" w:rsidP="00FE676C">
      <w:pPr>
        <w:pBdr>
          <w:top w:val="nil"/>
          <w:left w:val="nil"/>
          <w:bottom w:val="nil"/>
          <w:right w:val="nil"/>
          <w:between w:val="nil"/>
        </w:pBdr>
        <w:spacing w:line="480" w:lineRule="auto"/>
        <w:contextualSpacing/>
        <w:rPr>
          <w:b/>
          <w:color w:val="000000"/>
          <w:lang w:val="en-US"/>
        </w:rPr>
      </w:pPr>
      <w:r w:rsidRPr="008A5D79">
        <w:rPr>
          <w:b/>
          <w:lang w:val="en-US"/>
        </w:rPr>
        <w:t xml:space="preserve">Figure </w:t>
      </w:r>
      <w:r>
        <w:rPr>
          <w:b/>
          <w:lang w:val="en-US"/>
        </w:rPr>
        <w:t>7</w:t>
      </w:r>
    </w:p>
    <w:sectPr w:rsidR="00C05159" w:rsidRPr="00111BE5" w:rsidSect="006018E9">
      <w:pgSz w:w="12240" w:h="15840" w:code="1"/>
      <w:pgMar w:top="1699" w:right="1699" w:bottom="1699" w:left="1699" w:header="706" w:footer="706"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Bruno Araujo" w:date="2019-12-12T17:10:00Z" w:initials="BA">
    <w:p w14:paraId="3B5E0D7C" w14:textId="77777777" w:rsidR="00890AF8" w:rsidRDefault="00D93FE1" w:rsidP="00890AF8">
      <w:pPr>
        <w:rPr>
          <w:lang w:val="en-US"/>
        </w:rPr>
      </w:pPr>
      <w:r>
        <w:rPr>
          <w:rStyle w:val="Refdecomentrio"/>
        </w:rPr>
        <w:annotationRef/>
      </w:r>
      <w:proofErr w:type="spellStart"/>
      <w:r>
        <w:t>Atendendo</w:t>
      </w:r>
      <w:proofErr w:type="spellEnd"/>
      <w:r>
        <w:t xml:space="preserve"> </w:t>
      </w:r>
      <w:proofErr w:type="spellStart"/>
      <w:r>
        <w:t>ao</w:t>
      </w:r>
      <w:proofErr w:type="spellEnd"/>
      <w:r>
        <w:t xml:space="preserve"> </w:t>
      </w:r>
      <w:proofErr w:type="spellStart"/>
      <w:r>
        <w:t>parecerista</w:t>
      </w:r>
      <w:proofErr w:type="spellEnd"/>
      <w:r>
        <w:t xml:space="preserve"> “</w:t>
      </w:r>
      <w:r w:rsidRPr="009B7E23">
        <w:rPr>
          <w:lang w:val="en-US"/>
        </w:rPr>
        <w:t xml:space="preserve">The discussion on SA is clear but more is needed on the advantage of this approach. For instance, also event history analysis takes into consideration </w:t>
      </w:r>
      <w:proofErr w:type="gramStart"/>
      <w:r w:rsidRPr="009B7E23">
        <w:rPr>
          <w:lang w:val="en-US"/>
        </w:rPr>
        <w:t>past experience</w:t>
      </w:r>
      <w:proofErr w:type="gramEnd"/>
      <w:r w:rsidRPr="009B7E23">
        <w:rPr>
          <w:lang w:val="en-US"/>
        </w:rPr>
        <w:t xml:space="preserve">. </w:t>
      </w:r>
      <w:r w:rsidRPr="009B7E23">
        <w:rPr>
          <w:color w:val="FF0000"/>
          <w:lang w:val="en-US"/>
        </w:rPr>
        <w:t>One of the main advantages of SA is that it takes into consideration the order of elements, differently from other data reduction methods (e.g. factor analysis).</w:t>
      </w:r>
      <w:r>
        <w:rPr>
          <w:color w:val="FF0000"/>
        </w:rPr>
        <w:t xml:space="preserve">” A </w:t>
      </w:r>
      <w:proofErr w:type="spellStart"/>
      <w:r>
        <w:rPr>
          <w:color w:val="FF0000"/>
        </w:rPr>
        <w:t>referência</w:t>
      </w:r>
      <w:proofErr w:type="spellEnd"/>
      <w:r>
        <w:rPr>
          <w:color w:val="FF0000"/>
        </w:rPr>
        <w:t xml:space="preserve"> é </w:t>
      </w:r>
      <w:proofErr w:type="spellStart"/>
      <w:r w:rsidR="00890AF8" w:rsidRPr="009B7E23">
        <w:rPr>
          <w:lang w:val="en-US"/>
        </w:rPr>
        <w:t>Vannoni</w:t>
      </w:r>
      <w:proofErr w:type="spellEnd"/>
      <w:r w:rsidR="00890AF8" w:rsidRPr="009B7E23">
        <w:rPr>
          <w:lang w:val="en-US"/>
        </w:rPr>
        <w:t xml:space="preserve">, M. and P. John (2018). "Using Sequence Analysis to Understand Career Progression." The Political Methodologist. </w:t>
      </w:r>
    </w:p>
    <w:p w14:paraId="2CE0DC13" w14:textId="22382B2F" w:rsidR="00D93FE1" w:rsidRDefault="00D93FE1">
      <w:pPr>
        <w:pStyle w:val="Textodecomentrio"/>
      </w:pPr>
    </w:p>
  </w:comment>
  <w:comment w:id="12" w:author="Bruno Araujo" w:date="2019-12-12T16:09:00Z" w:initials="BA">
    <w:p w14:paraId="5BCF65C1" w14:textId="12721AD4" w:rsidR="00700EB7" w:rsidRDefault="00700EB7">
      <w:pPr>
        <w:pStyle w:val="Textodecomentrio"/>
      </w:pPr>
      <w:r>
        <w:rPr>
          <w:rStyle w:val="Refdecomentrio"/>
        </w:rPr>
        <w:annotationRef/>
      </w:r>
      <w:proofErr w:type="spellStart"/>
      <w:r>
        <w:t>Não</w:t>
      </w:r>
      <w:proofErr w:type="spellEnd"/>
      <w:r>
        <w:t xml:space="preserve"> </w:t>
      </w:r>
      <w:proofErr w:type="spellStart"/>
      <w:r>
        <w:t>seriam</w:t>
      </w:r>
      <w:proofErr w:type="spellEnd"/>
      <w:r>
        <w:t xml:space="preserve"> </w:t>
      </w:r>
      <w:proofErr w:type="spellStart"/>
      <w:r>
        <w:t>quatro</w:t>
      </w:r>
      <w:proofErr w:type="spellEnd"/>
      <w:r>
        <w:t>?</w:t>
      </w:r>
    </w:p>
  </w:comment>
  <w:comment w:id="17" w:author="Bruno Araujo" w:date="2019-12-12T16:16:00Z" w:initials="BA">
    <w:p w14:paraId="15604211" w14:textId="35214A9C" w:rsidR="00700EB7" w:rsidRDefault="00700EB7">
      <w:pPr>
        <w:pStyle w:val="Textodecomentrio"/>
      </w:pPr>
      <w:r>
        <w:rPr>
          <w:rStyle w:val="Refdecomentrio"/>
        </w:rPr>
        <w:annotationRef/>
      </w:r>
      <w:r>
        <w:t xml:space="preserve">Essa </w:t>
      </w:r>
      <w:proofErr w:type="spellStart"/>
      <w:r>
        <w:t>parte</w:t>
      </w:r>
      <w:proofErr w:type="spellEnd"/>
      <w:r>
        <w:t xml:space="preserve"> </w:t>
      </w:r>
      <w:proofErr w:type="spellStart"/>
      <w:r>
        <w:t>estava</w:t>
      </w:r>
      <w:proofErr w:type="spellEnd"/>
      <w:r>
        <w:t xml:space="preserve"> </w:t>
      </w:r>
      <w:proofErr w:type="spellStart"/>
      <w:r>
        <w:t>meio</w:t>
      </w:r>
      <w:proofErr w:type="spellEnd"/>
      <w:r>
        <w:t xml:space="preserve"> </w:t>
      </w:r>
      <w:proofErr w:type="spellStart"/>
      <w:r>
        <w:t>solta</w:t>
      </w:r>
      <w:proofErr w:type="spellEnd"/>
      <w:r>
        <w:t>…</w:t>
      </w:r>
    </w:p>
  </w:comment>
  <w:comment w:id="22" w:author="Bruno Araujo" w:date="2019-12-12T16:22:00Z" w:initials="BA">
    <w:p w14:paraId="1D9E295A" w14:textId="6CD0C9F0" w:rsidR="00700EB7" w:rsidRDefault="00700EB7">
      <w:pPr>
        <w:pStyle w:val="Textodecomentrio"/>
      </w:pPr>
      <w:r>
        <w:rPr>
          <w:rStyle w:val="Refdecomentrio"/>
        </w:rPr>
        <w:annotationRef/>
      </w:r>
      <w:proofErr w:type="spellStart"/>
      <w:r>
        <w:t>Atendendo</w:t>
      </w:r>
      <w:proofErr w:type="spellEnd"/>
      <w:r>
        <w:t xml:space="preserve"> à </w:t>
      </w:r>
      <w:proofErr w:type="spellStart"/>
      <w:r>
        <w:t>sugestão</w:t>
      </w:r>
      <w:proofErr w:type="spellEnd"/>
      <w:r>
        <w:t xml:space="preserve"> do </w:t>
      </w:r>
      <w:proofErr w:type="spellStart"/>
      <w:r>
        <w:t>parecerista</w:t>
      </w:r>
      <w:proofErr w:type="spellEnd"/>
      <w:r>
        <w:t xml:space="preserve"> </w:t>
      </w:r>
      <w:proofErr w:type="spellStart"/>
      <w:r>
        <w:t>em</w:t>
      </w:r>
      <w:proofErr w:type="spellEnd"/>
      <w:r>
        <w:t xml:space="preserve"> “</w:t>
      </w:r>
      <w:r w:rsidRPr="009B7E23">
        <w:rPr>
          <w:rFonts w:ascii="Times New Roman" w:hAnsi="Times New Roman" w:cs="Times New Roman"/>
        </w:rPr>
        <w:t>The part on Web of Science is not needed.</w:t>
      </w:r>
      <w:r>
        <w:rPr>
          <w:rFonts w:ascii="Times New Roman" w:hAnsi="Times New Roman" w:cs="Times New Roman"/>
        </w:rPr>
        <w:t>” (p. 6)</w:t>
      </w:r>
      <w:r w:rsidRPr="009B7E23">
        <w:rPr>
          <w:rFonts w:ascii="Times New Roman" w:hAnsi="Times New Roman" w:cs="Times New Roman"/>
        </w:rPr>
        <w:t xml:space="preserve"> </w:t>
      </w:r>
      <w:r w:rsidRPr="009B7E23">
        <w:rPr>
          <w:rFonts w:ascii="Times New Roman" w:hAnsi="Times New Roman" w:cs="Times New Roman"/>
        </w:rPr>
        <w:br/>
      </w:r>
    </w:p>
  </w:comment>
  <w:comment w:id="25" w:author="Bruno Araujo" w:date="2019-12-12T16:24:00Z" w:initials="BA">
    <w:p w14:paraId="5451B089" w14:textId="74D4DB9C" w:rsidR="00700EB7" w:rsidRDefault="00700EB7">
      <w:pPr>
        <w:pStyle w:val="Textodecomentrio"/>
      </w:pPr>
      <w:r>
        <w:rPr>
          <w:rStyle w:val="Refdecomentrio"/>
        </w:rPr>
        <w:annotationRef/>
      </w:r>
      <w:proofErr w:type="spellStart"/>
      <w:r>
        <w:t>Atendendo</w:t>
      </w:r>
      <w:proofErr w:type="spellEnd"/>
      <w:r>
        <w:t xml:space="preserve"> </w:t>
      </w:r>
      <w:proofErr w:type="spellStart"/>
      <w:r>
        <w:t>ao</w:t>
      </w:r>
      <w:proofErr w:type="spellEnd"/>
      <w:r>
        <w:t xml:space="preserve"> </w:t>
      </w:r>
      <w:proofErr w:type="spellStart"/>
      <w:r>
        <w:t>comentário</w:t>
      </w:r>
      <w:proofErr w:type="spellEnd"/>
      <w:r>
        <w:t xml:space="preserve"> do </w:t>
      </w:r>
      <w:proofErr w:type="spellStart"/>
      <w:r>
        <w:t>parecerista</w:t>
      </w:r>
      <w:proofErr w:type="spellEnd"/>
      <w:r>
        <w:t xml:space="preserve"> “</w:t>
      </w:r>
      <w:r w:rsidRPr="009B7E23">
        <w:rPr>
          <w:rFonts w:ascii="Times New Roman" w:hAnsi="Times New Roman" w:cs="Times New Roman"/>
        </w:rPr>
        <w:t>Indeed, the reader might even wonder why we need SA at all if a traditional analysis like the one in this part can be used to test the hypotheses. The hypotheses can be indirectly tested with SA by looking at the frequency of some clusters over others. I suggest the authors drop the part on hypothesis testing as it is and focus more on how to test the hypotheses using SA.</w:t>
      </w:r>
      <w:r>
        <w:rPr>
          <w:rFonts w:ascii="Times New Roman" w:hAnsi="Times New Roman" w:cs="Times New Roman"/>
        </w:rPr>
        <w:t>”</w:t>
      </w:r>
    </w:p>
  </w:comment>
  <w:comment w:id="32" w:author="Bruno Araujo" w:date="2019-12-12T16:34:00Z" w:initials="BA">
    <w:p w14:paraId="39AD38C7" w14:textId="677D9C49" w:rsidR="00904DCD" w:rsidRDefault="00904DCD">
      <w:pPr>
        <w:pStyle w:val="Textodecomentrio"/>
      </w:pPr>
      <w:r>
        <w:rPr>
          <w:rStyle w:val="Refdecomentrio"/>
        </w:rPr>
        <w:annotationRef/>
      </w:r>
      <w:proofErr w:type="spellStart"/>
      <w:r>
        <w:t>Aqui</w:t>
      </w:r>
      <w:proofErr w:type="spellEnd"/>
      <w:r>
        <w:t xml:space="preserve"> </w:t>
      </w:r>
      <w:proofErr w:type="spellStart"/>
      <w:r>
        <w:t>eu</w:t>
      </w:r>
      <w:proofErr w:type="spellEnd"/>
      <w:r>
        <w:t xml:space="preserve"> </w:t>
      </w:r>
      <w:proofErr w:type="spellStart"/>
      <w:r>
        <w:t>tento</w:t>
      </w:r>
      <w:proofErr w:type="spellEnd"/>
      <w:r>
        <w:t xml:space="preserve"> </w:t>
      </w:r>
      <w:proofErr w:type="spellStart"/>
      <w:r>
        <w:t>atender</w:t>
      </w:r>
      <w:proofErr w:type="spellEnd"/>
      <w:r>
        <w:t xml:space="preserve"> </w:t>
      </w:r>
      <w:proofErr w:type="spellStart"/>
      <w:r>
        <w:t>ao</w:t>
      </w:r>
      <w:proofErr w:type="spellEnd"/>
      <w:r>
        <w:t xml:space="preserve"> </w:t>
      </w:r>
      <w:proofErr w:type="spellStart"/>
      <w:r>
        <w:t>comentário</w:t>
      </w:r>
      <w:proofErr w:type="spellEnd"/>
      <w:r>
        <w:t xml:space="preserve"> “</w:t>
      </w:r>
      <w:r w:rsidRPr="009B7E23">
        <w:rPr>
          <w:rFonts w:ascii="Times New Roman" w:hAnsi="Times New Roman" w:cs="Times New Roman"/>
        </w:rPr>
        <w:t>The final part of the methodology section is not clear.</w:t>
      </w:r>
      <w:r>
        <w:rPr>
          <w:rFonts w:ascii="Times New Roman" w:hAnsi="Times New Roman" w:cs="Times New Roman"/>
        </w:rPr>
        <w:t xml:space="preserve">” </w:t>
      </w:r>
      <w:proofErr w:type="spellStart"/>
      <w:r>
        <w:rPr>
          <w:rFonts w:ascii="Times New Roman" w:hAnsi="Times New Roman" w:cs="Times New Roman"/>
        </w:rPr>
        <w:t>Penso</w:t>
      </w:r>
      <w:proofErr w:type="spellEnd"/>
      <w:r>
        <w:rPr>
          <w:rFonts w:ascii="Times New Roman" w:hAnsi="Times New Roman" w:cs="Times New Roman"/>
        </w:rPr>
        <w:t xml:space="preserve"> que a </w:t>
      </w:r>
      <w:proofErr w:type="spellStart"/>
      <w:r>
        <w:rPr>
          <w:rFonts w:ascii="Times New Roman" w:hAnsi="Times New Roman" w:cs="Times New Roman"/>
        </w:rPr>
        <w:t>ideia</w:t>
      </w:r>
      <w:proofErr w:type="spellEnd"/>
      <w:r>
        <w:rPr>
          <w:rFonts w:ascii="Times New Roman" w:hAnsi="Times New Roman" w:cs="Times New Roman"/>
        </w:rPr>
        <w:t xml:space="preserve"> que </w:t>
      </w:r>
      <w:proofErr w:type="spellStart"/>
      <w:proofErr w:type="gramStart"/>
      <w:r>
        <w:rPr>
          <w:rFonts w:ascii="Times New Roman" w:hAnsi="Times New Roman" w:cs="Times New Roman"/>
        </w:rPr>
        <w:t>salário</w:t>
      </w:r>
      <w:proofErr w:type="spellEnd"/>
      <w:r>
        <w:rPr>
          <w:rFonts w:ascii="Times New Roman" w:hAnsi="Times New Roman" w:cs="Times New Roman"/>
        </w:rPr>
        <w:t xml:space="preserve">  </w:t>
      </w:r>
      <w:proofErr w:type="spellStart"/>
      <w:r>
        <w:rPr>
          <w:rFonts w:ascii="Times New Roman" w:hAnsi="Times New Roman" w:cs="Times New Roman"/>
        </w:rPr>
        <w:t>seja</w:t>
      </w:r>
      <w:proofErr w:type="spellEnd"/>
      <w:proofErr w:type="gramEnd"/>
      <w:r>
        <w:rPr>
          <w:rFonts w:ascii="Times New Roman" w:hAnsi="Times New Roman" w:cs="Times New Roman"/>
        </w:rPr>
        <w:t xml:space="preserve"> </w:t>
      </w:r>
      <w:proofErr w:type="spellStart"/>
      <w:r>
        <w:rPr>
          <w:rFonts w:ascii="Times New Roman" w:hAnsi="Times New Roman" w:cs="Times New Roman"/>
        </w:rPr>
        <w:t>uma</w:t>
      </w:r>
      <w:proofErr w:type="spellEnd"/>
      <w:r>
        <w:rPr>
          <w:rFonts w:ascii="Times New Roman" w:hAnsi="Times New Roman" w:cs="Times New Roman"/>
        </w:rPr>
        <w:t xml:space="preserve"> proxy de </w:t>
      </w:r>
      <w:proofErr w:type="spellStart"/>
      <w:r>
        <w:rPr>
          <w:rFonts w:ascii="Times New Roman" w:hAnsi="Times New Roman" w:cs="Times New Roman"/>
        </w:rPr>
        <w:t>prestígio</w:t>
      </w:r>
      <w:proofErr w:type="spellEnd"/>
      <w:r>
        <w:rPr>
          <w:rFonts w:ascii="Times New Roman" w:hAnsi="Times New Roman" w:cs="Times New Roman"/>
        </w:rPr>
        <w:t xml:space="preserve"> </w:t>
      </w:r>
      <w:proofErr w:type="spellStart"/>
      <w:r>
        <w:rPr>
          <w:rFonts w:ascii="Times New Roman" w:hAnsi="Times New Roman" w:cs="Times New Roman"/>
        </w:rPr>
        <w:t>ou</w:t>
      </w:r>
      <w:proofErr w:type="spellEnd"/>
      <w:r>
        <w:rPr>
          <w:rFonts w:ascii="Times New Roman" w:hAnsi="Times New Roman" w:cs="Times New Roman"/>
        </w:rPr>
        <w:t xml:space="preserve"> status é </w:t>
      </w:r>
      <w:proofErr w:type="spellStart"/>
      <w:r>
        <w:rPr>
          <w:rFonts w:ascii="Times New Roman" w:hAnsi="Times New Roman" w:cs="Times New Roman"/>
        </w:rPr>
        <w:t>meio</w:t>
      </w:r>
      <w:proofErr w:type="spellEnd"/>
      <w:r>
        <w:rPr>
          <w:rFonts w:ascii="Times New Roman" w:hAnsi="Times New Roman" w:cs="Times New Roman"/>
        </w:rPr>
        <w:t xml:space="preserve"> </w:t>
      </w:r>
      <w:proofErr w:type="spellStart"/>
      <w:r>
        <w:rPr>
          <w:rFonts w:ascii="Times New Roman" w:hAnsi="Times New Roman" w:cs="Times New Roman"/>
        </w:rPr>
        <w:t>implícita</w:t>
      </w:r>
      <w:proofErr w:type="spellEnd"/>
      <w:r>
        <w:rPr>
          <w:rFonts w:ascii="Times New Roman" w:hAnsi="Times New Roman" w:cs="Times New Roman"/>
        </w:rPr>
        <w:t xml:space="preserve">, mas… </w:t>
      </w:r>
      <w:proofErr w:type="spellStart"/>
      <w:r>
        <w:rPr>
          <w:rFonts w:ascii="Times New Roman" w:hAnsi="Times New Roman" w:cs="Times New Roman"/>
        </w:rPr>
        <w:t>bom</w:t>
      </w:r>
      <w:proofErr w:type="spellEnd"/>
      <w:r>
        <w:rPr>
          <w:rFonts w:ascii="Times New Roman" w:hAnsi="Times New Roman" w:cs="Times New Roman"/>
        </w:rPr>
        <w:t xml:space="preserve">, </w:t>
      </w:r>
      <w:proofErr w:type="spellStart"/>
      <w:r>
        <w:rPr>
          <w:rFonts w:ascii="Times New Roman" w:hAnsi="Times New Roman" w:cs="Times New Roman"/>
        </w:rPr>
        <w:t>peço</w:t>
      </w:r>
      <w:proofErr w:type="spellEnd"/>
      <w:r>
        <w:rPr>
          <w:rFonts w:ascii="Times New Roman" w:hAnsi="Times New Roman" w:cs="Times New Roman"/>
        </w:rPr>
        <w:t xml:space="preserve"> que </w:t>
      </w:r>
      <w:proofErr w:type="spellStart"/>
      <w:r>
        <w:rPr>
          <w:rFonts w:ascii="Times New Roman" w:hAnsi="Times New Roman" w:cs="Times New Roman"/>
        </w:rPr>
        <w:t>avaliem</w:t>
      </w:r>
      <w:proofErr w:type="spellEnd"/>
      <w:r>
        <w:rPr>
          <w:rFonts w:ascii="Times New Roman" w:hAnsi="Times New Roman" w:cs="Times New Roman"/>
        </w:rPr>
        <w:t xml:space="preserve"> </w:t>
      </w:r>
      <w:proofErr w:type="spellStart"/>
      <w:r>
        <w:rPr>
          <w:rFonts w:ascii="Times New Roman" w:hAnsi="Times New Roman" w:cs="Times New Roman"/>
        </w:rPr>
        <w:t>como</w:t>
      </w:r>
      <w:proofErr w:type="spellEnd"/>
      <w:r>
        <w:rPr>
          <w:rFonts w:ascii="Times New Roman" w:hAnsi="Times New Roman" w:cs="Times New Roman"/>
        </w:rPr>
        <w:t xml:space="preserve"> </w:t>
      </w:r>
      <w:proofErr w:type="spellStart"/>
      <w:r>
        <w:rPr>
          <w:rFonts w:ascii="Times New Roman" w:hAnsi="Times New Roman" w:cs="Times New Roman"/>
        </w:rPr>
        <w:t>ficou</w:t>
      </w:r>
      <w:proofErr w:type="spellEnd"/>
      <w:r>
        <w:rPr>
          <w:rFonts w:ascii="Times New Roman" w:hAnsi="Times New Roman" w:cs="Times New Roman"/>
        </w:rPr>
        <w:t>.</w:t>
      </w:r>
      <w:r w:rsidRPr="009B7E23">
        <w:rPr>
          <w:rFonts w:ascii="Times New Roman" w:hAnsi="Times New Roman" w:cs="Times New Roman"/>
        </w:rPr>
        <w:t xml:space="preserve"> </w:t>
      </w:r>
      <w:r w:rsidRPr="009B7E23">
        <w:rPr>
          <w:rFonts w:ascii="Times New Roman" w:hAnsi="Times New Roman" w:cs="Times New Roman"/>
        </w:rPr>
        <w:br/>
      </w:r>
    </w:p>
  </w:comment>
  <w:comment w:id="45" w:author="Bruno Araujo" w:date="2019-12-12T16:47:00Z" w:initials="BA">
    <w:p w14:paraId="08C2ED06" w14:textId="7F3AA541" w:rsidR="00CF69F7" w:rsidRDefault="00CF69F7">
      <w:pPr>
        <w:pStyle w:val="Textodecomentrio"/>
      </w:pPr>
      <w:r>
        <w:rPr>
          <w:rStyle w:val="Refdecomentrio"/>
        </w:rPr>
        <w:annotationRef/>
      </w:r>
      <w:proofErr w:type="spellStart"/>
      <w:r>
        <w:t>Atendendo</w:t>
      </w:r>
      <w:proofErr w:type="spellEnd"/>
      <w:r>
        <w:t xml:space="preserve"> </w:t>
      </w:r>
      <w:proofErr w:type="spellStart"/>
      <w:r>
        <w:t>ao</w:t>
      </w:r>
      <w:proofErr w:type="spellEnd"/>
      <w:r>
        <w:t xml:space="preserve"> </w:t>
      </w:r>
      <w:proofErr w:type="spellStart"/>
      <w:r>
        <w:t>parecerista</w:t>
      </w:r>
      <w:proofErr w:type="spellEnd"/>
      <w:r>
        <w:t xml:space="preserve"> “</w:t>
      </w:r>
      <w:r w:rsidRPr="009B7E23">
        <w:rPr>
          <w:rFonts w:ascii="Times New Roman" w:hAnsi="Times New Roman" w:cs="Times New Roman"/>
        </w:rPr>
        <w:t>Figure 1 needs more explanation in the text.</w:t>
      </w:r>
      <w:r>
        <w:rPr>
          <w:rFonts w:ascii="Times New Roman" w:hAnsi="Times New Roman" w:cs="Times New Roman"/>
        </w:rPr>
        <w:t>”</w:t>
      </w:r>
      <w:r w:rsidRPr="009B7E23">
        <w:rPr>
          <w:rFonts w:ascii="Times New Roman" w:hAnsi="Times New Roman" w:cs="Times New Roman"/>
        </w:rPr>
        <w:t xml:space="preserve"> </w:t>
      </w:r>
      <w:r w:rsidRPr="009B7E23">
        <w:rPr>
          <w:rFonts w:ascii="Times New Roman" w:hAnsi="Times New Roman" w:cs="Times New Roman"/>
        </w:rPr>
        <w:br/>
      </w:r>
    </w:p>
  </w:comment>
  <w:comment w:id="95" w:author="Bruno Araujo" w:date="2019-12-12T18:46:00Z" w:initials="BA">
    <w:p w14:paraId="2C47C7E6" w14:textId="103D418F" w:rsidR="00607B0E" w:rsidRDefault="00607B0E">
      <w:pPr>
        <w:pStyle w:val="Textodecomentrio"/>
      </w:pPr>
      <w:r>
        <w:rPr>
          <w:rStyle w:val="Refdecomentrio"/>
        </w:rPr>
        <w:annotationRef/>
      </w:r>
      <w:proofErr w:type="spellStart"/>
      <w:r>
        <w:t>Atendendo</w:t>
      </w:r>
      <w:proofErr w:type="spellEnd"/>
      <w:r>
        <w:t xml:space="preserve"> </w:t>
      </w:r>
      <w:proofErr w:type="spellStart"/>
      <w:r>
        <w:t>ao</w:t>
      </w:r>
      <w:proofErr w:type="spellEnd"/>
      <w:r>
        <w:t xml:space="preserve"> </w:t>
      </w:r>
      <w:proofErr w:type="spellStart"/>
      <w:r>
        <w:t>parecerista</w:t>
      </w:r>
      <w:proofErr w:type="spellEnd"/>
      <w:r>
        <w:t xml:space="preserve"> “</w:t>
      </w:r>
      <w:r w:rsidRPr="00607B0E">
        <w:t>The decision on how many clusters to use in the main analysis needs more explanation in the main body.</w:t>
      </w:r>
      <w:r>
        <w:t>”</w:t>
      </w:r>
    </w:p>
  </w:comment>
  <w:comment w:id="106" w:author="Bruno Araujo" w:date="2019-12-12T18:49:00Z" w:initials="BA">
    <w:p w14:paraId="47AB84BB" w14:textId="6955BBF8" w:rsidR="00607B0E" w:rsidRDefault="00607B0E">
      <w:pPr>
        <w:pStyle w:val="Textodecomentrio"/>
      </w:pPr>
      <w:r>
        <w:rPr>
          <w:rStyle w:val="Refdecomentrio"/>
        </w:rPr>
        <w:annotationRef/>
      </w:r>
      <w:proofErr w:type="spellStart"/>
      <w:r>
        <w:t>Talvez</w:t>
      </w:r>
      <w:proofErr w:type="spellEnd"/>
      <w:r>
        <w:t xml:space="preserve"> </w:t>
      </w:r>
      <w:proofErr w:type="spellStart"/>
      <w:r>
        <w:t>seja</w:t>
      </w:r>
      <w:proofErr w:type="spellEnd"/>
      <w:r>
        <w:t xml:space="preserve"> </w:t>
      </w:r>
      <w:proofErr w:type="spellStart"/>
      <w:r>
        <w:t>interessante</w:t>
      </w:r>
      <w:proofErr w:type="spellEnd"/>
      <w:r>
        <w:t xml:space="preserve"> </w:t>
      </w:r>
      <w:proofErr w:type="spellStart"/>
      <w:r>
        <w:t>liberar</w:t>
      </w:r>
      <w:proofErr w:type="spellEnd"/>
      <w:r>
        <w:t xml:space="preserve"> </w:t>
      </w:r>
      <w:proofErr w:type="spellStart"/>
      <w:r>
        <w:t>já</w:t>
      </w:r>
      <w:proofErr w:type="spellEnd"/>
      <w:r>
        <w:t xml:space="preserve"> </w:t>
      </w:r>
      <w:proofErr w:type="spellStart"/>
      <w:r>
        <w:t>os</w:t>
      </w:r>
      <w:proofErr w:type="spellEnd"/>
      <w:r>
        <w:t xml:space="preserve"> dados e a </w:t>
      </w:r>
      <w:proofErr w:type="spellStart"/>
      <w:r>
        <w:t>programação</w:t>
      </w:r>
      <w:proofErr w:type="spellEnd"/>
      <w:r>
        <w:t xml:space="preserve">… </w:t>
      </w:r>
      <w:proofErr w:type="spellStart"/>
      <w:r>
        <w:t>quem</w:t>
      </w:r>
      <w:proofErr w:type="spellEnd"/>
      <w:r>
        <w:t xml:space="preserve"> </w:t>
      </w:r>
      <w:proofErr w:type="spellStart"/>
      <w:r>
        <w:t>sabe</w:t>
      </w:r>
      <w:proofErr w:type="spellEnd"/>
      <w:r>
        <w:t>?</w:t>
      </w:r>
    </w:p>
  </w:comment>
  <w:comment w:id="122" w:author="Bruno Araujo" w:date="2019-12-12T18:59:00Z" w:initials="BA">
    <w:p w14:paraId="5543CBFE" w14:textId="3A90E668" w:rsidR="00E550D2" w:rsidRDefault="00E550D2">
      <w:pPr>
        <w:pStyle w:val="Textodecomentrio"/>
      </w:pPr>
      <w:r>
        <w:rPr>
          <w:rStyle w:val="Refdecomentrio"/>
        </w:rPr>
        <w:annotationRef/>
      </w:r>
      <w:proofErr w:type="spellStart"/>
      <w:r>
        <w:t>Retirado</w:t>
      </w:r>
      <w:proofErr w:type="spellEnd"/>
      <w:r>
        <w:t xml:space="preserve">, </w:t>
      </w:r>
      <w:proofErr w:type="spellStart"/>
      <w:r>
        <w:t>conforme</w:t>
      </w:r>
      <w:proofErr w:type="spellEnd"/>
      <w:r>
        <w:t xml:space="preserve"> </w:t>
      </w:r>
      <w:proofErr w:type="spellStart"/>
      <w:r>
        <w:t>sugestão</w:t>
      </w:r>
      <w:proofErr w:type="spellEnd"/>
      <w:r>
        <w:t xml:space="preserve"> do </w:t>
      </w:r>
      <w:proofErr w:type="spellStart"/>
      <w:r>
        <w:t>parecerista</w:t>
      </w:r>
      <w:proofErr w:type="spellEnd"/>
      <w:r>
        <w:t>: “</w:t>
      </w:r>
      <w:r w:rsidR="000A254A" w:rsidRPr="009B7E23">
        <w:rPr>
          <w:rFonts w:ascii="Times New Roman" w:hAnsi="Times New Roman" w:cs="Times New Roman"/>
        </w:rPr>
        <w:t xml:space="preserve">The part testing the hypotheses is completely unhinged from the rest of the paper. </w:t>
      </w:r>
      <w:bookmarkStart w:id="123" w:name="_Hlk27060337"/>
      <w:r w:rsidR="000A254A" w:rsidRPr="009B7E23">
        <w:rPr>
          <w:rFonts w:ascii="Times New Roman" w:hAnsi="Times New Roman" w:cs="Times New Roman"/>
        </w:rPr>
        <w:t>Indeed, the reader might even wonder why we need SA at all if a traditional analysis like the one in this part can be used to test the hypotheses. The hypotheses can be indirectly tested with SA by looking at the frequency of some clusters over others. I suggest the authors drop the part on hypothesis testing as it is and focus more on how to test the hypotheses using SA.</w:t>
      </w:r>
      <w:bookmarkEnd w:id="123"/>
      <w:r w:rsidR="000A254A">
        <w:rPr>
          <w:rFonts w:ascii="Times New Roman" w:hAnsi="Times New Roman" w:cs="Times New Roman"/>
        </w:rPr>
        <w:t>”</w:t>
      </w:r>
    </w:p>
  </w:comment>
  <w:comment w:id="119" w:author="Bruno Araujo" w:date="2019-12-12T18:58:00Z" w:initials="BA">
    <w:p w14:paraId="4ED6F363" w14:textId="557C6E93" w:rsidR="00E550D2" w:rsidRDefault="00E550D2">
      <w:pPr>
        <w:pStyle w:val="Textodecomentrio"/>
      </w:pPr>
      <w:r>
        <w:rPr>
          <w:rStyle w:val="Refdecomentrio"/>
        </w:rPr>
        <w:annotationRef/>
      </w:r>
      <w:proofErr w:type="spellStart"/>
      <w:r>
        <w:t>Alketa</w:t>
      </w:r>
      <w:proofErr w:type="spellEnd"/>
      <w:r>
        <w:t xml:space="preserve">, </w:t>
      </w:r>
      <w:proofErr w:type="spellStart"/>
      <w:r>
        <w:t>creio</w:t>
      </w:r>
      <w:proofErr w:type="spellEnd"/>
      <w:r>
        <w:t xml:space="preserve"> que </w:t>
      </w:r>
      <w:proofErr w:type="spellStart"/>
      <w:r>
        <w:t>esse</w:t>
      </w:r>
      <w:proofErr w:type="spellEnd"/>
      <w:r>
        <w:t xml:space="preserve"> </w:t>
      </w:r>
      <w:proofErr w:type="spellStart"/>
      <w:r>
        <w:t>parágrafo</w:t>
      </w:r>
      <w:proofErr w:type="spellEnd"/>
      <w:r>
        <w:t xml:space="preserve"> </w:t>
      </w:r>
      <w:proofErr w:type="spellStart"/>
      <w:r>
        <w:t>precisa</w:t>
      </w:r>
      <w:proofErr w:type="spellEnd"/>
      <w:r>
        <w:t xml:space="preserve"> ser </w:t>
      </w:r>
      <w:proofErr w:type="spellStart"/>
      <w:r>
        <w:t>reinterpretado</w:t>
      </w:r>
      <w:proofErr w:type="spellEnd"/>
      <w:r>
        <w:t xml:space="preserve"> </w:t>
      </w:r>
      <w:proofErr w:type="spellStart"/>
      <w:r>
        <w:t>então</w:t>
      </w:r>
      <w:proofErr w:type="spellEnd"/>
      <w:r>
        <w:t xml:space="preserve">. </w:t>
      </w:r>
      <w:proofErr w:type="spellStart"/>
      <w:r>
        <w:t>Precisamos</w:t>
      </w:r>
      <w:proofErr w:type="spellEnd"/>
      <w:r>
        <w:t xml:space="preserve"> </w:t>
      </w:r>
      <w:proofErr w:type="spellStart"/>
      <w:r>
        <w:t>basear</w:t>
      </w:r>
      <w:proofErr w:type="spellEnd"/>
      <w:r>
        <w:t xml:space="preserve"> </w:t>
      </w:r>
      <w:proofErr w:type="gramStart"/>
      <w:r>
        <w:t>a</w:t>
      </w:r>
      <w:proofErr w:type="gramEnd"/>
      <w:r>
        <w:t xml:space="preserve"> </w:t>
      </w:r>
      <w:proofErr w:type="spellStart"/>
      <w:r>
        <w:t>interpretação</w:t>
      </w:r>
      <w:proofErr w:type="spellEnd"/>
      <w:r>
        <w:t xml:space="preserve"> de H1 e H2 a </w:t>
      </w:r>
      <w:proofErr w:type="spellStart"/>
      <w:r>
        <w:t>partir</w:t>
      </w:r>
      <w:proofErr w:type="spellEnd"/>
      <w:r>
        <w:t xml:space="preserve"> dos clusters </w:t>
      </w:r>
      <w:proofErr w:type="spellStart"/>
      <w:r>
        <w:t>eles</w:t>
      </w:r>
      <w:proofErr w:type="spellEnd"/>
      <w:r>
        <w:t xml:space="preserve"> </w:t>
      </w:r>
      <w:proofErr w:type="spellStart"/>
      <w:r>
        <w:t>mesmos</w:t>
      </w:r>
      <w:proofErr w:type="spellEnd"/>
      <w:r>
        <w:t xml:space="preserve">, </w:t>
      </w:r>
      <w:proofErr w:type="spellStart"/>
      <w:r>
        <w:t>segundo</w:t>
      </w:r>
      <w:proofErr w:type="spellEnd"/>
      <w:r>
        <w:t xml:space="preserve"> o </w:t>
      </w:r>
      <w:proofErr w:type="spellStart"/>
      <w:r>
        <w:t>parecerista</w:t>
      </w:r>
      <w:proofErr w:type="spellEnd"/>
      <w:r>
        <w:t xml:space="preserve">. Como </w:t>
      </w:r>
      <w:proofErr w:type="spellStart"/>
      <w:r>
        <w:t>faremos</w:t>
      </w:r>
      <w:proofErr w:type="spellEnd"/>
      <w:r>
        <w:t xml:space="preserve"> </w:t>
      </w:r>
      <w:proofErr w:type="spellStart"/>
      <w:r>
        <w:t>isso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0DC13" w15:done="0"/>
  <w15:commentEx w15:paraId="5BCF65C1" w15:done="0"/>
  <w15:commentEx w15:paraId="15604211" w15:done="0"/>
  <w15:commentEx w15:paraId="1D9E295A" w15:done="0"/>
  <w15:commentEx w15:paraId="5451B089" w15:done="0"/>
  <w15:commentEx w15:paraId="39AD38C7" w15:done="0"/>
  <w15:commentEx w15:paraId="08C2ED06" w15:done="0"/>
  <w15:commentEx w15:paraId="2C47C7E6" w15:done="0"/>
  <w15:commentEx w15:paraId="47AB84BB" w15:done="0"/>
  <w15:commentEx w15:paraId="5543CBFE" w15:done="0"/>
  <w15:commentEx w15:paraId="4ED6F3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0DC13" w16cid:durableId="219CF308"/>
  <w16cid:commentId w16cid:paraId="5BCF65C1" w16cid:durableId="219CE4BC"/>
  <w16cid:commentId w16cid:paraId="15604211" w16cid:durableId="219CE65F"/>
  <w16cid:commentId w16cid:paraId="1D9E295A" w16cid:durableId="219CE7AD"/>
  <w16cid:commentId w16cid:paraId="5451B089" w16cid:durableId="219CE82B"/>
  <w16cid:commentId w16cid:paraId="39AD38C7" w16cid:durableId="219CEA83"/>
  <w16cid:commentId w16cid:paraId="08C2ED06" w16cid:durableId="219CEDB5"/>
  <w16cid:commentId w16cid:paraId="2C47C7E6" w16cid:durableId="219D09A1"/>
  <w16cid:commentId w16cid:paraId="47AB84BB" w16cid:durableId="219D0A37"/>
  <w16cid:commentId w16cid:paraId="5543CBFE" w16cid:durableId="219D0CAE"/>
  <w16cid:commentId w16cid:paraId="4ED6F363" w16cid:durableId="219D0C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C174D" w14:textId="77777777" w:rsidR="0056434A" w:rsidRDefault="0056434A">
      <w:r>
        <w:separator/>
      </w:r>
    </w:p>
  </w:endnote>
  <w:endnote w:type="continuationSeparator" w:id="0">
    <w:p w14:paraId="5E6783C0" w14:textId="77777777" w:rsidR="0056434A" w:rsidRDefault="0056434A">
      <w:r>
        <w:continuationSeparator/>
      </w:r>
    </w:p>
  </w:endnote>
  <w:endnote w:type="continuationNotice" w:id="1">
    <w:p w14:paraId="7145F497" w14:textId="77777777" w:rsidR="0056434A" w:rsidRDefault="0056434A"/>
  </w:endnote>
  <w:endnote w:id="2">
    <w:p w14:paraId="4A582634" w14:textId="32BE817E" w:rsidR="00700EB7" w:rsidRPr="00DF2769" w:rsidDel="00700EB7" w:rsidRDefault="00700EB7" w:rsidP="00DF2769">
      <w:pPr>
        <w:pStyle w:val="Textodenotadefim"/>
        <w:spacing w:line="480" w:lineRule="auto"/>
        <w:contextualSpacing/>
        <w:rPr>
          <w:del w:id="20" w:author="Bruno Araujo" w:date="2019-12-12T16:21:00Z"/>
          <w:sz w:val="24"/>
          <w:szCs w:val="24"/>
          <w:lang w:val="en-US"/>
        </w:rPr>
      </w:pPr>
      <w:del w:id="21" w:author="Bruno Araujo" w:date="2019-12-12T16:21:00Z">
        <w:r w:rsidRPr="008B3EC1" w:rsidDel="00700EB7">
          <w:rPr>
            <w:rStyle w:val="Refdenotadefim"/>
            <w:sz w:val="24"/>
            <w:szCs w:val="24"/>
          </w:rPr>
          <w:endnoteRef/>
        </w:r>
        <w:r w:rsidRPr="008B3EC1" w:rsidDel="00700EB7">
          <w:rPr>
            <w:sz w:val="24"/>
            <w:szCs w:val="24"/>
            <w:lang w:val="en-US"/>
          </w:rPr>
          <w:delText xml:space="preserve"> According to a search in June 2019, without quotes and in the “topics” field.</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CD67" w14:textId="77777777" w:rsidR="00700EB7" w:rsidRDefault="00700EB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9EA9" w14:textId="77777777" w:rsidR="0056434A" w:rsidRDefault="0056434A">
      <w:r>
        <w:separator/>
      </w:r>
    </w:p>
  </w:footnote>
  <w:footnote w:type="continuationSeparator" w:id="0">
    <w:p w14:paraId="628FCBAD" w14:textId="77777777" w:rsidR="0056434A" w:rsidRDefault="0056434A">
      <w:r>
        <w:continuationSeparator/>
      </w:r>
    </w:p>
  </w:footnote>
  <w:footnote w:type="continuationNotice" w:id="1">
    <w:p w14:paraId="3DE75A43" w14:textId="77777777" w:rsidR="0056434A" w:rsidRDefault="005643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519796"/>
      <w:docPartObj>
        <w:docPartGallery w:val="Page Numbers (Top of Page)"/>
        <w:docPartUnique/>
      </w:docPartObj>
    </w:sdtPr>
    <w:sdtEndPr>
      <w:rPr>
        <w:noProof/>
      </w:rPr>
    </w:sdtEndPr>
    <w:sdtContent>
      <w:p w14:paraId="7148E87F" w14:textId="087BA0D0" w:rsidR="00700EB7" w:rsidRPr="00144CD6" w:rsidRDefault="00700EB7" w:rsidP="00144CD6">
        <w:pPr>
          <w:pStyle w:val="Cabealho"/>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3B7B"/>
    <w:multiLevelType w:val="hybridMultilevel"/>
    <w:tmpl w:val="7E0CF444"/>
    <w:lvl w:ilvl="0" w:tplc="C0A29242">
      <w:start w:val="2"/>
      <w:numFmt w:val="decimal"/>
      <w:lvlText w:val="%1"/>
      <w:lvlJc w:val="left"/>
      <w:pPr>
        <w:ind w:left="2084" w:hanging="360"/>
      </w:pPr>
      <w:rPr>
        <w:rFonts w:hint="default"/>
      </w:r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1" w15:restartNumberingAfterBreak="0">
    <w:nsid w:val="232A3EC6"/>
    <w:multiLevelType w:val="hybridMultilevel"/>
    <w:tmpl w:val="D5A2246C"/>
    <w:lvl w:ilvl="0" w:tplc="B1CA439A">
      <w:start w:val="1"/>
      <w:numFmt w:val="bullet"/>
      <w:lvlText w:val=""/>
      <w:lvlJc w:val="left"/>
      <w:pPr>
        <w:tabs>
          <w:tab w:val="num" w:pos="720"/>
        </w:tabs>
        <w:ind w:left="720" w:hanging="360"/>
      </w:pPr>
      <w:rPr>
        <w:rFonts w:ascii="Wingdings 2" w:hAnsi="Wingdings 2" w:hint="default"/>
      </w:rPr>
    </w:lvl>
    <w:lvl w:ilvl="1" w:tplc="C7708650" w:tentative="1">
      <w:start w:val="1"/>
      <w:numFmt w:val="bullet"/>
      <w:lvlText w:val=""/>
      <w:lvlJc w:val="left"/>
      <w:pPr>
        <w:tabs>
          <w:tab w:val="num" w:pos="1440"/>
        </w:tabs>
        <w:ind w:left="1440" w:hanging="360"/>
      </w:pPr>
      <w:rPr>
        <w:rFonts w:ascii="Wingdings 2" w:hAnsi="Wingdings 2" w:hint="default"/>
      </w:rPr>
    </w:lvl>
    <w:lvl w:ilvl="2" w:tplc="479A5054" w:tentative="1">
      <w:start w:val="1"/>
      <w:numFmt w:val="bullet"/>
      <w:lvlText w:val=""/>
      <w:lvlJc w:val="left"/>
      <w:pPr>
        <w:tabs>
          <w:tab w:val="num" w:pos="2160"/>
        </w:tabs>
        <w:ind w:left="2160" w:hanging="360"/>
      </w:pPr>
      <w:rPr>
        <w:rFonts w:ascii="Wingdings 2" w:hAnsi="Wingdings 2" w:hint="default"/>
      </w:rPr>
    </w:lvl>
    <w:lvl w:ilvl="3" w:tplc="FB940AD6" w:tentative="1">
      <w:start w:val="1"/>
      <w:numFmt w:val="bullet"/>
      <w:lvlText w:val=""/>
      <w:lvlJc w:val="left"/>
      <w:pPr>
        <w:tabs>
          <w:tab w:val="num" w:pos="2880"/>
        </w:tabs>
        <w:ind w:left="2880" w:hanging="360"/>
      </w:pPr>
      <w:rPr>
        <w:rFonts w:ascii="Wingdings 2" w:hAnsi="Wingdings 2" w:hint="default"/>
      </w:rPr>
    </w:lvl>
    <w:lvl w:ilvl="4" w:tplc="3064E6DC" w:tentative="1">
      <w:start w:val="1"/>
      <w:numFmt w:val="bullet"/>
      <w:lvlText w:val=""/>
      <w:lvlJc w:val="left"/>
      <w:pPr>
        <w:tabs>
          <w:tab w:val="num" w:pos="3600"/>
        </w:tabs>
        <w:ind w:left="3600" w:hanging="360"/>
      </w:pPr>
      <w:rPr>
        <w:rFonts w:ascii="Wingdings 2" w:hAnsi="Wingdings 2" w:hint="default"/>
      </w:rPr>
    </w:lvl>
    <w:lvl w:ilvl="5" w:tplc="0F52FC2C" w:tentative="1">
      <w:start w:val="1"/>
      <w:numFmt w:val="bullet"/>
      <w:lvlText w:val=""/>
      <w:lvlJc w:val="left"/>
      <w:pPr>
        <w:tabs>
          <w:tab w:val="num" w:pos="4320"/>
        </w:tabs>
        <w:ind w:left="4320" w:hanging="360"/>
      </w:pPr>
      <w:rPr>
        <w:rFonts w:ascii="Wingdings 2" w:hAnsi="Wingdings 2" w:hint="default"/>
      </w:rPr>
    </w:lvl>
    <w:lvl w:ilvl="6" w:tplc="C10EAAA2" w:tentative="1">
      <w:start w:val="1"/>
      <w:numFmt w:val="bullet"/>
      <w:lvlText w:val=""/>
      <w:lvlJc w:val="left"/>
      <w:pPr>
        <w:tabs>
          <w:tab w:val="num" w:pos="5040"/>
        </w:tabs>
        <w:ind w:left="5040" w:hanging="360"/>
      </w:pPr>
      <w:rPr>
        <w:rFonts w:ascii="Wingdings 2" w:hAnsi="Wingdings 2" w:hint="default"/>
      </w:rPr>
    </w:lvl>
    <w:lvl w:ilvl="7" w:tplc="9C306A9A" w:tentative="1">
      <w:start w:val="1"/>
      <w:numFmt w:val="bullet"/>
      <w:lvlText w:val=""/>
      <w:lvlJc w:val="left"/>
      <w:pPr>
        <w:tabs>
          <w:tab w:val="num" w:pos="5760"/>
        </w:tabs>
        <w:ind w:left="5760" w:hanging="360"/>
      </w:pPr>
      <w:rPr>
        <w:rFonts w:ascii="Wingdings 2" w:hAnsi="Wingdings 2" w:hint="default"/>
      </w:rPr>
    </w:lvl>
    <w:lvl w:ilvl="8" w:tplc="05AE20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D9F6635"/>
    <w:multiLevelType w:val="hybridMultilevel"/>
    <w:tmpl w:val="D95057FC"/>
    <w:lvl w:ilvl="0" w:tplc="416EA320">
      <w:start w:val="7"/>
      <w:numFmt w:val="bullet"/>
      <w:lvlText w:val="-"/>
      <w:lvlJc w:val="left"/>
      <w:pPr>
        <w:ind w:left="644" w:hanging="360"/>
      </w:pPr>
      <w:rPr>
        <w:rFonts w:ascii="Times New Roman" w:eastAsia="Times New Roman" w:hAnsi="Times New Roman" w:cs="Times New Roman" w:hint="default"/>
      </w:rPr>
    </w:lvl>
    <w:lvl w:ilvl="1" w:tplc="B0DC83BA" w:tentative="1">
      <w:start w:val="1"/>
      <w:numFmt w:val="bullet"/>
      <w:lvlText w:val="o"/>
      <w:lvlJc w:val="left"/>
      <w:pPr>
        <w:ind w:left="1364" w:hanging="360"/>
      </w:pPr>
      <w:rPr>
        <w:rFonts w:ascii="Courier New" w:hAnsi="Courier New" w:cs="Courier New" w:hint="default"/>
      </w:rPr>
    </w:lvl>
    <w:lvl w:ilvl="2" w:tplc="F528C390" w:tentative="1">
      <w:start w:val="1"/>
      <w:numFmt w:val="bullet"/>
      <w:lvlText w:val=""/>
      <w:lvlJc w:val="left"/>
      <w:pPr>
        <w:ind w:left="2084" w:hanging="360"/>
      </w:pPr>
      <w:rPr>
        <w:rFonts w:ascii="Wingdings" w:hAnsi="Wingdings" w:hint="default"/>
      </w:rPr>
    </w:lvl>
    <w:lvl w:ilvl="3" w:tplc="1EE20E14" w:tentative="1">
      <w:start w:val="1"/>
      <w:numFmt w:val="bullet"/>
      <w:lvlText w:val=""/>
      <w:lvlJc w:val="left"/>
      <w:pPr>
        <w:ind w:left="2804" w:hanging="360"/>
      </w:pPr>
      <w:rPr>
        <w:rFonts w:ascii="Symbol" w:hAnsi="Symbol" w:hint="default"/>
      </w:rPr>
    </w:lvl>
    <w:lvl w:ilvl="4" w:tplc="59404834" w:tentative="1">
      <w:start w:val="1"/>
      <w:numFmt w:val="bullet"/>
      <w:lvlText w:val="o"/>
      <w:lvlJc w:val="left"/>
      <w:pPr>
        <w:ind w:left="3524" w:hanging="360"/>
      </w:pPr>
      <w:rPr>
        <w:rFonts w:ascii="Courier New" w:hAnsi="Courier New" w:cs="Courier New" w:hint="default"/>
      </w:rPr>
    </w:lvl>
    <w:lvl w:ilvl="5" w:tplc="6F64A87A" w:tentative="1">
      <w:start w:val="1"/>
      <w:numFmt w:val="bullet"/>
      <w:lvlText w:val=""/>
      <w:lvlJc w:val="left"/>
      <w:pPr>
        <w:ind w:left="4244" w:hanging="360"/>
      </w:pPr>
      <w:rPr>
        <w:rFonts w:ascii="Wingdings" w:hAnsi="Wingdings" w:hint="default"/>
      </w:rPr>
    </w:lvl>
    <w:lvl w:ilvl="6" w:tplc="C9FAF734" w:tentative="1">
      <w:start w:val="1"/>
      <w:numFmt w:val="bullet"/>
      <w:lvlText w:val=""/>
      <w:lvlJc w:val="left"/>
      <w:pPr>
        <w:ind w:left="4964" w:hanging="360"/>
      </w:pPr>
      <w:rPr>
        <w:rFonts w:ascii="Symbol" w:hAnsi="Symbol" w:hint="default"/>
      </w:rPr>
    </w:lvl>
    <w:lvl w:ilvl="7" w:tplc="1220D296" w:tentative="1">
      <w:start w:val="1"/>
      <w:numFmt w:val="bullet"/>
      <w:lvlText w:val="o"/>
      <w:lvlJc w:val="left"/>
      <w:pPr>
        <w:ind w:left="5684" w:hanging="360"/>
      </w:pPr>
      <w:rPr>
        <w:rFonts w:ascii="Courier New" w:hAnsi="Courier New" w:cs="Courier New" w:hint="default"/>
      </w:rPr>
    </w:lvl>
    <w:lvl w:ilvl="8" w:tplc="67943902" w:tentative="1">
      <w:start w:val="1"/>
      <w:numFmt w:val="bullet"/>
      <w:lvlText w:val=""/>
      <w:lvlJc w:val="left"/>
      <w:pPr>
        <w:ind w:left="6404" w:hanging="360"/>
      </w:pPr>
      <w:rPr>
        <w:rFonts w:ascii="Wingdings" w:hAnsi="Wingdings" w:hint="default"/>
      </w:rPr>
    </w:lvl>
  </w:abstractNum>
  <w:abstractNum w:abstractNumId="3" w15:restartNumberingAfterBreak="0">
    <w:nsid w:val="4F3D2CEA"/>
    <w:multiLevelType w:val="hybridMultilevel"/>
    <w:tmpl w:val="ED4E7DC6"/>
    <w:lvl w:ilvl="0" w:tplc="469074B6">
      <w:start w:val="2"/>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 w15:restartNumberingAfterBreak="0">
    <w:nsid w:val="56C20AD1"/>
    <w:multiLevelType w:val="hybridMultilevel"/>
    <w:tmpl w:val="89DE8D48"/>
    <w:lvl w:ilvl="0" w:tplc="2654B88E">
      <w:start w:val="1"/>
      <w:numFmt w:val="decimal"/>
      <w:lvlText w:val="%1."/>
      <w:lvlJc w:val="left"/>
      <w:pPr>
        <w:ind w:left="644" w:hanging="360"/>
      </w:pPr>
      <w:rPr>
        <w:rFonts w:hint="default"/>
      </w:rPr>
    </w:lvl>
    <w:lvl w:ilvl="1" w:tplc="AB789732" w:tentative="1">
      <w:start w:val="1"/>
      <w:numFmt w:val="lowerLetter"/>
      <w:lvlText w:val="%2."/>
      <w:lvlJc w:val="left"/>
      <w:pPr>
        <w:ind w:left="1364" w:hanging="360"/>
      </w:pPr>
    </w:lvl>
    <w:lvl w:ilvl="2" w:tplc="004A81CE" w:tentative="1">
      <w:start w:val="1"/>
      <w:numFmt w:val="lowerRoman"/>
      <w:lvlText w:val="%3."/>
      <w:lvlJc w:val="right"/>
      <w:pPr>
        <w:ind w:left="2084" w:hanging="180"/>
      </w:pPr>
    </w:lvl>
    <w:lvl w:ilvl="3" w:tplc="446EB6D2" w:tentative="1">
      <w:start w:val="1"/>
      <w:numFmt w:val="decimal"/>
      <w:lvlText w:val="%4."/>
      <w:lvlJc w:val="left"/>
      <w:pPr>
        <w:ind w:left="2804" w:hanging="360"/>
      </w:pPr>
    </w:lvl>
    <w:lvl w:ilvl="4" w:tplc="3B12A514" w:tentative="1">
      <w:start w:val="1"/>
      <w:numFmt w:val="lowerLetter"/>
      <w:lvlText w:val="%5."/>
      <w:lvlJc w:val="left"/>
      <w:pPr>
        <w:ind w:left="3524" w:hanging="360"/>
      </w:pPr>
    </w:lvl>
    <w:lvl w:ilvl="5" w:tplc="65481B46" w:tentative="1">
      <w:start w:val="1"/>
      <w:numFmt w:val="lowerRoman"/>
      <w:lvlText w:val="%6."/>
      <w:lvlJc w:val="right"/>
      <w:pPr>
        <w:ind w:left="4244" w:hanging="180"/>
      </w:pPr>
    </w:lvl>
    <w:lvl w:ilvl="6" w:tplc="B55E43EE" w:tentative="1">
      <w:start w:val="1"/>
      <w:numFmt w:val="decimal"/>
      <w:lvlText w:val="%7."/>
      <w:lvlJc w:val="left"/>
      <w:pPr>
        <w:ind w:left="4964" w:hanging="360"/>
      </w:pPr>
    </w:lvl>
    <w:lvl w:ilvl="7" w:tplc="80EA37FE" w:tentative="1">
      <w:start w:val="1"/>
      <w:numFmt w:val="lowerLetter"/>
      <w:lvlText w:val="%8."/>
      <w:lvlJc w:val="left"/>
      <w:pPr>
        <w:ind w:left="5684" w:hanging="360"/>
      </w:pPr>
    </w:lvl>
    <w:lvl w:ilvl="8" w:tplc="941A46C4" w:tentative="1">
      <w:start w:val="1"/>
      <w:numFmt w:val="lowerRoman"/>
      <w:lvlText w:val="%9."/>
      <w:lvlJc w:val="right"/>
      <w:pPr>
        <w:ind w:left="6404" w:hanging="180"/>
      </w:pPr>
    </w:lvl>
  </w:abstractNum>
  <w:abstractNum w:abstractNumId="5" w15:restartNumberingAfterBreak="0">
    <w:nsid w:val="5CAB569B"/>
    <w:multiLevelType w:val="hybridMultilevel"/>
    <w:tmpl w:val="8E6890D6"/>
    <w:lvl w:ilvl="0" w:tplc="290071B4">
      <w:start w:val="2"/>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F6625C"/>
    <w:multiLevelType w:val="hybridMultilevel"/>
    <w:tmpl w:val="68F61272"/>
    <w:lvl w:ilvl="0" w:tplc="D9FE92FE">
      <w:start w:val="1"/>
      <w:numFmt w:val="bullet"/>
      <w:lvlText w:val=""/>
      <w:lvlJc w:val="left"/>
      <w:pPr>
        <w:ind w:left="1440" w:hanging="360"/>
      </w:pPr>
      <w:rPr>
        <w:rFonts w:ascii="Symbol" w:hAnsi="Symbol" w:hint="default"/>
      </w:rPr>
    </w:lvl>
    <w:lvl w:ilvl="1" w:tplc="846497DE" w:tentative="1">
      <w:start w:val="1"/>
      <w:numFmt w:val="bullet"/>
      <w:lvlText w:val="o"/>
      <w:lvlJc w:val="left"/>
      <w:pPr>
        <w:ind w:left="2160" w:hanging="360"/>
      </w:pPr>
      <w:rPr>
        <w:rFonts w:ascii="Courier New" w:hAnsi="Courier New" w:cs="Courier New" w:hint="default"/>
      </w:rPr>
    </w:lvl>
    <w:lvl w:ilvl="2" w:tplc="86667560" w:tentative="1">
      <w:start w:val="1"/>
      <w:numFmt w:val="bullet"/>
      <w:lvlText w:val=""/>
      <w:lvlJc w:val="left"/>
      <w:pPr>
        <w:ind w:left="2880" w:hanging="360"/>
      </w:pPr>
      <w:rPr>
        <w:rFonts w:ascii="Wingdings" w:hAnsi="Wingdings" w:hint="default"/>
      </w:rPr>
    </w:lvl>
    <w:lvl w:ilvl="3" w:tplc="7736D87A" w:tentative="1">
      <w:start w:val="1"/>
      <w:numFmt w:val="bullet"/>
      <w:lvlText w:val=""/>
      <w:lvlJc w:val="left"/>
      <w:pPr>
        <w:ind w:left="3600" w:hanging="360"/>
      </w:pPr>
      <w:rPr>
        <w:rFonts w:ascii="Symbol" w:hAnsi="Symbol" w:hint="default"/>
      </w:rPr>
    </w:lvl>
    <w:lvl w:ilvl="4" w:tplc="6C9AB762" w:tentative="1">
      <w:start w:val="1"/>
      <w:numFmt w:val="bullet"/>
      <w:lvlText w:val="o"/>
      <w:lvlJc w:val="left"/>
      <w:pPr>
        <w:ind w:left="4320" w:hanging="360"/>
      </w:pPr>
      <w:rPr>
        <w:rFonts w:ascii="Courier New" w:hAnsi="Courier New" w:cs="Courier New" w:hint="default"/>
      </w:rPr>
    </w:lvl>
    <w:lvl w:ilvl="5" w:tplc="A39AF016" w:tentative="1">
      <w:start w:val="1"/>
      <w:numFmt w:val="bullet"/>
      <w:lvlText w:val=""/>
      <w:lvlJc w:val="left"/>
      <w:pPr>
        <w:ind w:left="5040" w:hanging="360"/>
      </w:pPr>
      <w:rPr>
        <w:rFonts w:ascii="Wingdings" w:hAnsi="Wingdings" w:hint="default"/>
      </w:rPr>
    </w:lvl>
    <w:lvl w:ilvl="6" w:tplc="02086F32" w:tentative="1">
      <w:start w:val="1"/>
      <w:numFmt w:val="bullet"/>
      <w:lvlText w:val=""/>
      <w:lvlJc w:val="left"/>
      <w:pPr>
        <w:ind w:left="5760" w:hanging="360"/>
      </w:pPr>
      <w:rPr>
        <w:rFonts w:ascii="Symbol" w:hAnsi="Symbol" w:hint="default"/>
      </w:rPr>
    </w:lvl>
    <w:lvl w:ilvl="7" w:tplc="4B8809F8" w:tentative="1">
      <w:start w:val="1"/>
      <w:numFmt w:val="bullet"/>
      <w:lvlText w:val="o"/>
      <w:lvlJc w:val="left"/>
      <w:pPr>
        <w:ind w:left="6480" w:hanging="360"/>
      </w:pPr>
      <w:rPr>
        <w:rFonts w:ascii="Courier New" w:hAnsi="Courier New" w:cs="Courier New" w:hint="default"/>
      </w:rPr>
    </w:lvl>
    <w:lvl w:ilvl="8" w:tplc="E88A7FFC" w:tentative="1">
      <w:start w:val="1"/>
      <w:numFmt w:val="bullet"/>
      <w:lvlText w:val=""/>
      <w:lvlJc w:val="left"/>
      <w:pPr>
        <w:ind w:left="7200" w:hanging="360"/>
      </w:pPr>
      <w:rPr>
        <w:rFonts w:ascii="Wingdings" w:hAnsi="Wingdings" w:hint="default"/>
      </w:rPr>
    </w:lvl>
  </w:abstractNum>
  <w:abstractNum w:abstractNumId="7" w15:restartNumberingAfterBreak="0">
    <w:nsid w:val="6A701AC0"/>
    <w:multiLevelType w:val="hybridMultilevel"/>
    <w:tmpl w:val="C2EEAE9C"/>
    <w:lvl w:ilvl="0" w:tplc="9E2221CA">
      <w:start w:val="1"/>
      <w:numFmt w:val="bullet"/>
      <w:lvlText w:val=""/>
      <w:lvlJc w:val="left"/>
      <w:pPr>
        <w:tabs>
          <w:tab w:val="num" w:pos="720"/>
        </w:tabs>
        <w:ind w:left="720" w:hanging="360"/>
      </w:pPr>
      <w:rPr>
        <w:rFonts w:ascii="Wingdings 2" w:hAnsi="Wingdings 2" w:hint="default"/>
      </w:rPr>
    </w:lvl>
    <w:lvl w:ilvl="1" w:tplc="B582D6DE" w:tentative="1">
      <w:start w:val="1"/>
      <w:numFmt w:val="bullet"/>
      <w:lvlText w:val=""/>
      <w:lvlJc w:val="left"/>
      <w:pPr>
        <w:tabs>
          <w:tab w:val="num" w:pos="1440"/>
        </w:tabs>
        <w:ind w:left="1440" w:hanging="360"/>
      </w:pPr>
      <w:rPr>
        <w:rFonts w:ascii="Wingdings 2" w:hAnsi="Wingdings 2" w:hint="default"/>
      </w:rPr>
    </w:lvl>
    <w:lvl w:ilvl="2" w:tplc="8D44ECBC" w:tentative="1">
      <w:start w:val="1"/>
      <w:numFmt w:val="bullet"/>
      <w:lvlText w:val=""/>
      <w:lvlJc w:val="left"/>
      <w:pPr>
        <w:tabs>
          <w:tab w:val="num" w:pos="2160"/>
        </w:tabs>
        <w:ind w:left="2160" w:hanging="360"/>
      </w:pPr>
      <w:rPr>
        <w:rFonts w:ascii="Wingdings 2" w:hAnsi="Wingdings 2" w:hint="default"/>
      </w:rPr>
    </w:lvl>
    <w:lvl w:ilvl="3" w:tplc="834A4160" w:tentative="1">
      <w:start w:val="1"/>
      <w:numFmt w:val="bullet"/>
      <w:lvlText w:val=""/>
      <w:lvlJc w:val="left"/>
      <w:pPr>
        <w:tabs>
          <w:tab w:val="num" w:pos="2880"/>
        </w:tabs>
        <w:ind w:left="2880" w:hanging="360"/>
      </w:pPr>
      <w:rPr>
        <w:rFonts w:ascii="Wingdings 2" w:hAnsi="Wingdings 2" w:hint="default"/>
      </w:rPr>
    </w:lvl>
    <w:lvl w:ilvl="4" w:tplc="53649EB6" w:tentative="1">
      <w:start w:val="1"/>
      <w:numFmt w:val="bullet"/>
      <w:lvlText w:val=""/>
      <w:lvlJc w:val="left"/>
      <w:pPr>
        <w:tabs>
          <w:tab w:val="num" w:pos="3600"/>
        </w:tabs>
        <w:ind w:left="3600" w:hanging="360"/>
      </w:pPr>
      <w:rPr>
        <w:rFonts w:ascii="Wingdings 2" w:hAnsi="Wingdings 2" w:hint="default"/>
      </w:rPr>
    </w:lvl>
    <w:lvl w:ilvl="5" w:tplc="2020BC18" w:tentative="1">
      <w:start w:val="1"/>
      <w:numFmt w:val="bullet"/>
      <w:lvlText w:val=""/>
      <w:lvlJc w:val="left"/>
      <w:pPr>
        <w:tabs>
          <w:tab w:val="num" w:pos="4320"/>
        </w:tabs>
        <w:ind w:left="4320" w:hanging="360"/>
      </w:pPr>
      <w:rPr>
        <w:rFonts w:ascii="Wingdings 2" w:hAnsi="Wingdings 2" w:hint="default"/>
      </w:rPr>
    </w:lvl>
    <w:lvl w:ilvl="6" w:tplc="6FCE8BC0" w:tentative="1">
      <w:start w:val="1"/>
      <w:numFmt w:val="bullet"/>
      <w:lvlText w:val=""/>
      <w:lvlJc w:val="left"/>
      <w:pPr>
        <w:tabs>
          <w:tab w:val="num" w:pos="5040"/>
        </w:tabs>
        <w:ind w:left="5040" w:hanging="360"/>
      </w:pPr>
      <w:rPr>
        <w:rFonts w:ascii="Wingdings 2" w:hAnsi="Wingdings 2" w:hint="default"/>
      </w:rPr>
    </w:lvl>
    <w:lvl w:ilvl="7" w:tplc="CBCAB3A8" w:tentative="1">
      <w:start w:val="1"/>
      <w:numFmt w:val="bullet"/>
      <w:lvlText w:val=""/>
      <w:lvlJc w:val="left"/>
      <w:pPr>
        <w:tabs>
          <w:tab w:val="num" w:pos="5760"/>
        </w:tabs>
        <w:ind w:left="5760" w:hanging="360"/>
      </w:pPr>
      <w:rPr>
        <w:rFonts w:ascii="Wingdings 2" w:hAnsi="Wingdings 2" w:hint="default"/>
      </w:rPr>
    </w:lvl>
    <w:lvl w:ilvl="8" w:tplc="B30C6C0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FE1505B"/>
    <w:multiLevelType w:val="hybridMultilevel"/>
    <w:tmpl w:val="9ED61950"/>
    <w:lvl w:ilvl="0" w:tplc="EF56399C">
      <w:start w:val="2"/>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6"/>
  </w:num>
  <w:num w:numId="2">
    <w:abstractNumId w:val="7"/>
  </w:num>
  <w:num w:numId="3">
    <w:abstractNumId w:val="1"/>
  </w:num>
  <w:num w:numId="4">
    <w:abstractNumId w:val="2"/>
  </w:num>
  <w:num w:numId="5">
    <w:abstractNumId w:val="4"/>
  </w:num>
  <w:num w:numId="6">
    <w:abstractNumId w:val="5"/>
  </w:num>
  <w:num w:numId="7">
    <w:abstractNumId w:val="8"/>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o Araujo">
    <w15:presenceInfo w15:providerId="Windows Live" w15:userId="25cdfb68ccc3ce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hyphenationZone w:val="425"/>
  <w:characterSpacingControl w:val="doNotCompress"/>
  <w:footnotePr>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wtDAyMTI3M7A0MzVR0lEKTi0uzszPAykwrAUAkqMU8SwAAAA="/>
    <w:docVar w:name="EN.CategoryHeadingStyles" w:val="&lt;section-heading-styles&gt;&lt;category-title&gt;&lt;/category-title&gt;&lt;category-heading bold=&quot;1&quot;&gt;&lt;/category-heading&gt;&lt;/section-heading-styles&gt;"/>
    <w:docVar w:name="EN.DefaultReferenceGroups" w:val="&lt;reference-groups&gt;&lt;reference-group&gt;&lt;kind&gt;1&lt;/kind&gt;&lt;heading&gt;Cases cited&lt;/heading&gt;&lt;alignment&gt;0&lt;/alignment&gt;&lt;records&gt;&lt;/records&gt;&lt;/reference-group&gt;&lt;reference-group&gt;&lt;kind&gt;0&lt;/kind&gt;&lt;heading&gt;Hearing&lt;/heading&gt;&lt;alignment&gt;0&lt;/alignment&gt;&lt;records&gt;&lt;/records&gt;&lt;/reference-group&gt;&lt;reference-group&gt;&lt;kind&gt;1&lt;/kind&gt;&lt;heading&gt;Laws cited&lt;/heading&gt;&lt;alignment&gt;0&lt;/alignment&gt;&lt;records&gt;&lt;/records&gt;&lt;/reference-group&gt;&lt;reference-group&gt;&lt;kind&gt;0&lt;/kind&gt;&lt;heading&gt;Bill&lt;/heading&gt;&lt;alignment&gt;0&lt;/alignment&gt;&lt;records&gt;&lt;/records&gt;&lt;/reference-group&gt;&lt;/reference-groups&gt;"/>
    <w:docVar w:name="EN.InstantFormat" w:val="&lt;ENInstantFormat&gt;&lt;Enabled&gt;0&lt;/Enabled&gt;&lt;ScanUnformatted&gt;1&lt;/ScanUnformatted&gt;&lt;ScanChanges&gt;1&lt;/ScanChanges&gt;&lt;Suspended&gt;0&lt;/Suspended&gt;&lt;/ENInstantFormat&gt;"/>
    <w:docVar w:name="EN.Layout" w:val="&lt;ENLayout&gt;&lt;Style&gt;Regulation Governa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z5292zl9sfd7efex35sr51s0w9vs2ezraf&quot;&gt;G9CPL4R9&lt;record-ids&gt;&lt;item&gt;1&lt;/item&gt;&lt;item&gt;3&lt;/item&gt;&lt;item&gt;5&lt;/item&gt;&lt;item&gt;6&lt;/item&gt;&lt;item&gt;7&lt;/item&gt;&lt;item&gt;8&lt;/item&gt;&lt;item&gt;9&lt;/item&gt;&lt;item&gt;11&lt;/item&gt;&lt;item&gt;12&lt;/item&gt;&lt;item&gt;13&lt;/item&gt;&lt;item&gt;14&lt;/item&gt;&lt;item&gt;19&lt;/item&gt;&lt;item&gt;21&lt;/item&gt;&lt;item&gt;22&lt;/item&gt;&lt;item&gt;23&lt;/item&gt;&lt;item&gt;24&lt;/item&gt;&lt;item&gt;25&lt;/item&gt;&lt;item&gt;26&lt;/item&gt;&lt;item&gt;32&lt;/item&gt;&lt;item&gt;33&lt;/item&gt;&lt;item&gt;34&lt;/item&gt;&lt;item&gt;36&lt;/item&gt;&lt;item&gt;37&lt;/item&gt;&lt;/record-ids&gt;&lt;/item&gt;&lt;/Libraries&gt;"/>
    <w:docVar w:name="MachineID" w:val="207|207|197|206|188|197|203|205|197|206|185|197|205|199|197|189|189|"/>
    <w:docVar w:name="Username" w:val="Editor"/>
  </w:docVars>
  <w:rsids>
    <w:rsidRoot w:val="00C263B8"/>
    <w:rsid w:val="0000374B"/>
    <w:rsid w:val="000130B4"/>
    <w:rsid w:val="00016091"/>
    <w:rsid w:val="00025A31"/>
    <w:rsid w:val="000278C2"/>
    <w:rsid w:val="00030461"/>
    <w:rsid w:val="0003111A"/>
    <w:rsid w:val="000410F8"/>
    <w:rsid w:val="000414EB"/>
    <w:rsid w:val="00042609"/>
    <w:rsid w:val="0004691D"/>
    <w:rsid w:val="000513BA"/>
    <w:rsid w:val="00052DA1"/>
    <w:rsid w:val="00052F91"/>
    <w:rsid w:val="000535F5"/>
    <w:rsid w:val="00054D61"/>
    <w:rsid w:val="000612F6"/>
    <w:rsid w:val="00061E26"/>
    <w:rsid w:val="0006208D"/>
    <w:rsid w:val="00064388"/>
    <w:rsid w:val="00067B3F"/>
    <w:rsid w:val="000700FC"/>
    <w:rsid w:val="00081797"/>
    <w:rsid w:val="00084B73"/>
    <w:rsid w:val="000931BE"/>
    <w:rsid w:val="00094C50"/>
    <w:rsid w:val="000A05E9"/>
    <w:rsid w:val="000A254A"/>
    <w:rsid w:val="000A691F"/>
    <w:rsid w:val="000A6D84"/>
    <w:rsid w:val="000B630F"/>
    <w:rsid w:val="000B71C6"/>
    <w:rsid w:val="000C383E"/>
    <w:rsid w:val="000F0658"/>
    <w:rsid w:val="00111BE5"/>
    <w:rsid w:val="00113701"/>
    <w:rsid w:val="0011618E"/>
    <w:rsid w:val="0012005F"/>
    <w:rsid w:val="00123A69"/>
    <w:rsid w:val="00127DA2"/>
    <w:rsid w:val="00131B4B"/>
    <w:rsid w:val="00143377"/>
    <w:rsid w:val="00143478"/>
    <w:rsid w:val="00144CD6"/>
    <w:rsid w:val="00164A1D"/>
    <w:rsid w:val="00167AF6"/>
    <w:rsid w:val="00170DC8"/>
    <w:rsid w:val="001722A5"/>
    <w:rsid w:val="00174A34"/>
    <w:rsid w:val="00176D26"/>
    <w:rsid w:val="001823B8"/>
    <w:rsid w:val="00184154"/>
    <w:rsid w:val="001862CA"/>
    <w:rsid w:val="00187541"/>
    <w:rsid w:val="00194DD9"/>
    <w:rsid w:val="001950A1"/>
    <w:rsid w:val="001A1578"/>
    <w:rsid w:val="001A5843"/>
    <w:rsid w:val="001A5984"/>
    <w:rsid w:val="001A7F11"/>
    <w:rsid w:val="001B4846"/>
    <w:rsid w:val="001B52D5"/>
    <w:rsid w:val="001C4CCD"/>
    <w:rsid w:val="001C6178"/>
    <w:rsid w:val="001D388D"/>
    <w:rsid w:val="001E682D"/>
    <w:rsid w:val="001E6922"/>
    <w:rsid w:val="001F0EF0"/>
    <w:rsid w:val="001F2103"/>
    <w:rsid w:val="001F578D"/>
    <w:rsid w:val="001F5E3B"/>
    <w:rsid w:val="001F7122"/>
    <w:rsid w:val="00202DC4"/>
    <w:rsid w:val="00204A39"/>
    <w:rsid w:val="002078FA"/>
    <w:rsid w:val="00214279"/>
    <w:rsid w:val="002165D2"/>
    <w:rsid w:val="00220C46"/>
    <w:rsid w:val="002216DF"/>
    <w:rsid w:val="0022278F"/>
    <w:rsid w:val="002305C8"/>
    <w:rsid w:val="00234B0F"/>
    <w:rsid w:val="0024248E"/>
    <w:rsid w:val="002438C5"/>
    <w:rsid w:val="00244268"/>
    <w:rsid w:val="00245850"/>
    <w:rsid w:val="00247E62"/>
    <w:rsid w:val="0025020D"/>
    <w:rsid w:val="00251E13"/>
    <w:rsid w:val="00252880"/>
    <w:rsid w:val="002568E0"/>
    <w:rsid w:val="00257197"/>
    <w:rsid w:val="00261802"/>
    <w:rsid w:val="00262F76"/>
    <w:rsid w:val="00266BE3"/>
    <w:rsid w:val="00272923"/>
    <w:rsid w:val="00273469"/>
    <w:rsid w:val="00273DD0"/>
    <w:rsid w:val="002778F5"/>
    <w:rsid w:val="00280BE8"/>
    <w:rsid w:val="0028176C"/>
    <w:rsid w:val="00286EC5"/>
    <w:rsid w:val="00291D67"/>
    <w:rsid w:val="00293A2B"/>
    <w:rsid w:val="002A307C"/>
    <w:rsid w:val="002A4446"/>
    <w:rsid w:val="002A478D"/>
    <w:rsid w:val="002A5DE0"/>
    <w:rsid w:val="002A765D"/>
    <w:rsid w:val="002A7ABC"/>
    <w:rsid w:val="002B3A75"/>
    <w:rsid w:val="002B6695"/>
    <w:rsid w:val="002C1AC3"/>
    <w:rsid w:val="002C2E25"/>
    <w:rsid w:val="002C7282"/>
    <w:rsid w:val="002D0539"/>
    <w:rsid w:val="002D19C5"/>
    <w:rsid w:val="002D5CAD"/>
    <w:rsid w:val="002E0B63"/>
    <w:rsid w:val="002E1DCC"/>
    <w:rsid w:val="002E3C19"/>
    <w:rsid w:val="002E48AC"/>
    <w:rsid w:val="002E669C"/>
    <w:rsid w:val="002F1322"/>
    <w:rsid w:val="002F3F5D"/>
    <w:rsid w:val="002F449A"/>
    <w:rsid w:val="002F5138"/>
    <w:rsid w:val="002F5838"/>
    <w:rsid w:val="00301DA4"/>
    <w:rsid w:val="00303528"/>
    <w:rsid w:val="00303FE1"/>
    <w:rsid w:val="00305EAC"/>
    <w:rsid w:val="00315E4D"/>
    <w:rsid w:val="00321C96"/>
    <w:rsid w:val="00324597"/>
    <w:rsid w:val="00326C8A"/>
    <w:rsid w:val="0033232C"/>
    <w:rsid w:val="003374BD"/>
    <w:rsid w:val="0034505B"/>
    <w:rsid w:val="00347426"/>
    <w:rsid w:val="003527EC"/>
    <w:rsid w:val="00352A71"/>
    <w:rsid w:val="00352CFB"/>
    <w:rsid w:val="00354EB5"/>
    <w:rsid w:val="00356884"/>
    <w:rsid w:val="00357102"/>
    <w:rsid w:val="0035722E"/>
    <w:rsid w:val="00360A14"/>
    <w:rsid w:val="003612AE"/>
    <w:rsid w:val="00370238"/>
    <w:rsid w:val="0037501D"/>
    <w:rsid w:val="0037696F"/>
    <w:rsid w:val="0037704A"/>
    <w:rsid w:val="00381063"/>
    <w:rsid w:val="00381D48"/>
    <w:rsid w:val="00395762"/>
    <w:rsid w:val="003A2AB9"/>
    <w:rsid w:val="003A3B7E"/>
    <w:rsid w:val="003A6BF2"/>
    <w:rsid w:val="003B117F"/>
    <w:rsid w:val="003B2C15"/>
    <w:rsid w:val="003B4E56"/>
    <w:rsid w:val="003B502D"/>
    <w:rsid w:val="003C075B"/>
    <w:rsid w:val="003C5765"/>
    <w:rsid w:val="003D13C5"/>
    <w:rsid w:val="003D2A2A"/>
    <w:rsid w:val="003D6629"/>
    <w:rsid w:val="003E516B"/>
    <w:rsid w:val="003F1CD3"/>
    <w:rsid w:val="003F2AEC"/>
    <w:rsid w:val="003F3D2A"/>
    <w:rsid w:val="00404772"/>
    <w:rsid w:val="004115E5"/>
    <w:rsid w:val="0041265F"/>
    <w:rsid w:val="00413AB5"/>
    <w:rsid w:val="00416610"/>
    <w:rsid w:val="0041683D"/>
    <w:rsid w:val="0042054C"/>
    <w:rsid w:val="00420F10"/>
    <w:rsid w:val="004218CF"/>
    <w:rsid w:val="0044113C"/>
    <w:rsid w:val="0044131B"/>
    <w:rsid w:val="0044606A"/>
    <w:rsid w:val="00453376"/>
    <w:rsid w:val="00454AED"/>
    <w:rsid w:val="004747A2"/>
    <w:rsid w:val="00485231"/>
    <w:rsid w:val="0048762B"/>
    <w:rsid w:val="00487C5A"/>
    <w:rsid w:val="0049081D"/>
    <w:rsid w:val="004A0C50"/>
    <w:rsid w:val="004A2CB6"/>
    <w:rsid w:val="004A7EC1"/>
    <w:rsid w:val="004B368D"/>
    <w:rsid w:val="004C0CA7"/>
    <w:rsid w:val="004C7028"/>
    <w:rsid w:val="004D2263"/>
    <w:rsid w:val="004D65B9"/>
    <w:rsid w:val="004E63C3"/>
    <w:rsid w:val="004F0A3C"/>
    <w:rsid w:val="004F2159"/>
    <w:rsid w:val="00500FA1"/>
    <w:rsid w:val="00502A75"/>
    <w:rsid w:val="0050312F"/>
    <w:rsid w:val="00510C4A"/>
    <w:rsid w:val="00512AC0"/>
    <w:rsid w:val="00517409"/>
    <w:rsid w:val="005264E8"/>
    <w:rsid w:val="00526F9C"/>
    <w:rsid w:val="00530119"/>
    <w:rsid w:val="00531B23"/>
    <w:rsid w:val="00531E9E"/>
    <w:rsid w:val="00533B8A"/>
    <w:rsid w:val="005342D8"/>
    <w:rsid w:val="00534BBF"/>
    <w:rsid w:val="005410F5"/>
    <w:rsid w:val="00541F55"/>
    <w:rsid w:val="005533BC"/>
    <w:rsid w:val="00561BEE"/>
    <w:rsid w:val="00562F85"/>
    <w:rsid w:val="005633E7"/>
    <w:rsid w:val="0056434A"/>
    <w:rsid w:val="00571284"/>
    <w:rsid w:val="0059156B"/>
    <w:rsid w:val="005A17A2"/>
    <w:rsid w:val="005A1980"/>
    <w:rsid w:val="005A246A"/>
    <w:rsid w:val="005B1639"/>
    <w:rsid w:val="005B30A0"/>
    <w:rsid w:val="005C00A1"/>
    <w:rsid w:val="005C1208"/>
    <w:rsid w:val="005C71C7"/>
    <w:rsid w:val="005D0235"/>
    <w:rsid w:val="005D3323"/>
    <w:rsid w:val="005D51BF"/>
    <w:rsid w:val="005D7411"/>
    <w:rsid w:val="005E0568"/>
    <w:rsid w:val="005E0A04"/>
    <w:rsid w:val="005E0B57"/>
    <w:rsid w:val="005E1CE6"/>
    <w:rsid w:val="005E3A55"/>
    <w:rsid w:val="005E4545"/>
    <w:rsid w:val="005E7F88"/>
    <w:rsid w:val="005F4FCB"/>
    <w:rsid w:val="006018E9"/>
    <w:rsid w:val="0060229F"/>
    <w:rsid w:val="0060336C"/>
    <w:rsid w:val="00607B0E"/>
    <w:rsid w:val="00611B87"/>
    <w:rsid w:val="006145FA"/>
    <w:rsid w:val="00614ED4"/>
    <w:rsid w:val="0061662D"/>
    <w:rsid w:val="00624A6B"/>
    <w:rsid w:val="00624DF5"/>
    <w:rsid w:val="00636E80"/>
    <w:rsid w:val="00642D5E"/>
    <w:rsid w:val="006439A5"/>
    <w:rsid w:val="0064643D"/>
    <w:rsid w:val="006559EF"/>
    <w:rsid w:val="00656716"/>
    <w:rsid w:val="0066353D"/>
    <w:rsid w:val="006650A1"/>
    <w:rsid w:val="0066529C"/>
    <w:rsid w:val="00667633"/>
    <w:rsid w:val="0067229F"/>
    <w:rsid w:val="006960B3"/>
    <w:rsid w:val="00696304"/>
    <w:rsid w:val="00696345"/>
    <w:rsid w:val="006A04CD"/>
    <w:rsid w:val="006A3B4E"/>
    <w:rsid w:val="006B38B6"/>
    <w:rsid w:val="006B5716"/>
    <w:rsid w:val="006C17A1"/>
    <w:rsid w:val="006C2DB8"/>
    <w:rsid w:val="006C486E"/>
    <w:rsid w:val="006C5D7A"/>
    <w:rsid w:val="006D01F3"/>
    <w:rsid w:val="006D0EF8"/>
    <w:rsid w:val="006D57C9"/>
    <w:rsid w:val="006E0365"/>
    <w:rsid w:val="006F1CAF"/>
    <w:rsid w:val="00700EB7"/>
    <w:rsid w:val="007056D2"/>
    <w:rsid w:val="0071195A"/>
    <w:rsid w:val="00712E79"/>
    <w:rsid w:val="00713665"/>
    <w:rsid w:val="00714DB0"/>
    <w:rsid w:val="00716A01"/>
    <w:rsid w:val="00717637"/>
    <w:rsid w:val="007224A9"/>
    <w:rsid w:val="00735365"/>
    <w:rsid w:val="00737D2B"/>
    <w:rsid w:val="00740442"/>
    <w:rsid w:val="0074731D"/>
    <w:rsid w:val="0076087C"/>
    <w:rsid w:val="0076287E"/>
    <w:rsid w:val="00764F01"/>
    <w:rsid w:val="0076773E"/>
    <w:rsid w:val="0077135C"/>
    <w:rsid w:val="007717F2"/>
    <w:rsid w:val="00771B18"/>
    <w:rsid w:val="00773E8E"/>
    <w:rsid w:val="00774367"/>
    <w:rsid w:val="00780E81"/>
    <w:rsid w:val="0079074F"/>
    <w:rsid w:val="00796076"/>
    <w:rsid w:val="007A0385"/>
    <w:rsid w:val="007A10A5"/>
    <w:rsid w:val="007A3891"/>
    <w:rsid w:val="007A7A3B"/>
    <w:rsid w:val="007B054A"/>
    <w:rsid w:val="007B7B63"/>
    <w:rsid w:val="007D74DD"/>
    <w:rsid w:val="007D7718"/>
    <w:rsid w:val="007E0294"/>
    <w:rsid w:val="007E06FA"/>
    <w:rsid w:val="007E5158"/>
    <w:rsid w:val="007E7CA6"/>
    <w:rsid w:val="007F2EB4"/>
    <w:rsid w:val="007F7571"/>
    <w:rsid w:val="00801936"/>
    <w:rsid w:val="008053D9"/>
    <w:rsid w:val="00806473"/>
    <w:rsid w:val="00821512"/>
    <w:rsid w:val="00823BA8"/>
    <w:rsid w:val="00824677"/>
    <w:rsid w:val="00825086"/>
    <w:rsid w:val="008304D4"/>
    <w:rsid w:val="008330F6"/>
    <w:rsid w:val="00855A1F"/>
    <w:rsid w:val="008574F6"/>
    <w:rsid w:val="0086249B"/>
    <w:rsid w:val="00866D0E"/>
    <w:rsid w:val="00867466"/>
    <w:rsid w:val="0087053F"/>
    <w:rsid w:val="00876FB8"/>
    <w:rsid w:val="008806FE"/>
    <w:rsid w:val="00882145"/>
    <w:rsid w:val="00883561"/>
    <w:rsid w:val="00883FBB"/>
    <w:rsid w:val="00890757"/>
    <w:rsid w:val="00890AF8"/>
    <w:rsid w:val="00893118"/>
    <w:rsid w:val="008954E9"/>
    <w:rsid w:val="00896F7D"/>
    <w:rsid w:val="008A0BE3"/>
    <w:rsid w:val="008A2ED5"/>
    <w:rsid w:val="008A30C4"/>
    <w:rsid w:val="008A448B"/>
    <w:rsid w:val="008A5D79"/>
    <w:rsid w:val="008A7D37"/>
    <w:rsid w:val="008B3EC1"/>
    <w:rsid w:val="008D53A4"/>
    <w:rsid w:val="008D79DF"/>
    <w:rsid w:val="008D7FEE"/>
    <w:rsid w:val="008E0B2F"/>
    <w:rsid w:val="008E3167"/>
    <w:rsid w:val="008E56CD"/>
    <w:rsid w:val="008E620A"/>
    <w:rsid w:val="009011B0"/>
    <w:rsid w:val="00901F2C"/>
    <w:rsid w:val="00904DCD"/>
    <w:rsid w:val="00905355"/>
    <w:rsid w:val="00914DF2"/>
    <w:rsid w:val="00916D13"/>
    <w:rsid w:val="00925842"/>
    <w:rsid w:val="009322AE"/>
    <w:rsid w:val="00932630"/>
    <w:rsid w:val="0095251C"/>
    <w:rsid w:val="00954792"/>
    <w:rsid w:val="009631BE"/>
    <w:rsid w:val="009634DB"/>
    <w:rsid w:val="0096393C"/>
    <w:rsid w:val="009751FF"/>
    <w:rsid w:val="00976337"/>
    <w:rsid w:val="00976D83"/>
    <w:rsid w:val="00977D51"/>
    <w:rsid w:val="00982F2A"/>
    <w:rsid w:val="00984DA6"/>
    <w:rsid w:val="00990A24"/>
    <w:rsid w:val="00991363"/>
    <w:rsid w:val="00991693"/>
    <w:rsid w:val="00993DF4"/>
    <w:rsid w:val="00994DB4"/>
    <w:rsid w:val="00997A69"/>
    <w:rsid w:val="009A0823"/>
    <w:rsid w:val="009A745A"/>
    <w:rsid w:val="009C004D"/>
    <w:rsid w:val="009C3849"/>
    <w:rsid w:val="009C4833"/>
    <w:rsid w:val="009C519C"/>
    <w:rsid w:val="009C5C37"/>
    <w:rsid w:val="009D1291"/>
    <w:rsid w:val="009D3143"/>
    <w:rsid w:val="009D33CB"/>
    <w:rsid w:val="009E2AD1"/>
    <w:rsid w:val="009E40FC"/>
    <w:rsid w:val="009E4DD1"/>
    <w:rsid w:val="009E7F8E"/>
    <w:rsid w:val="009F0CCB"/>
    <w:rsid w:val="009F2CEC"/>
    <w:rsid w:val="009F631C"/>
    <w:rsid w:val="009F6BD6"/>
    <w:rsid w:val="009F7235"/>
    <w:rsid w:val="00A01637"/>
    <w:rsid w:val="00A02AEA"/>
    <w:rsid w:val="00A1581B"/>
    <w:rsid w:val="00A224D6"/>
    <w:rsid w:val="00A26EF8"/>
    <w:rsid w:val="00A30FA4"/>
    <w:rsid w:val="00A320A1"/>
    <w:rsid w:val="00A42AAA"/>
    <w:rsid w:val="00A42CFD"/>
    <w:rsid w:val="00A4563C"/>
    <w:rsid w:val="00A5537A"/>
    <w:rsid w:val="00A60824"/>
    <w:rsid w:val="00A60903"/>
    <w:rsid w:val="00A62EAE"/>
    <w:rsid w:val="00A711A0"/>
    <w:rsid w:val="00A72845"/>
    <w:rsid w:val="00A730D1"/>
    <w:rsid w:val="00A74D6C"/>
    <w:rsid w:val="00A764A2"/>
    <w:rsid w:val="00A77437"/>
    <w:rsid w:val="00A8000B"/>
    <w:rsid w:val="00A81679"/>
    <w:rsid w:val="00A82832"/>
    <w:rsid w:val="00A911E0"/>
    <w:rsid w:val="00A9206D"/>
    <w:rsid w:val="00A94D40"/>
    <w:rsid w:val="00A97C15"/>
    <w:rsid w:val="00AA0C01"/>
    <w:rsid w:val="00AA148D"/>
    <w:rsid w:val="00AB1C77"/>
    <w:rsid w:val="00AB1D9D"/>
    <w:rsid w:val="00AC3BA3"/>
    <w:rsid w:val="00AD59AC"/>
    <w:rsid w:val="00AE77C0"/>
    <w:rsid w:val="00AF05A1"/>
    <w:rsid w:val="00AF1B5D"/>
    <w:rsid w:val="00AF2A61"/>
    <w:rsid w:val="00AF63B8"/>
    <w:rsid w:val="00B05576"/>
    <w:rsid w:val="00B07B86"/>
    <w:rsid w:val="00B13A81"/>
    <w:rsid w:val="00B15A18"/>
    <w:rsid w:val="00B22B33"/>
    <w:rsid w:val="00B240CD"/>
    <w:rsid w:val="00B24A5A"/>
    <w:rsid w:val="00B26114"/>
    <w:rsid w:val="00B27D26"/>
    <w:rsid w:val="00B31AB2"/>
    <w:rsid w:val="00B42DE7"/>
    <w:rsid w:val="00B46ED8"/>
    <w:rsid w:val="00B551BD"/>
    <w:rsid w:val="00B57A5C"/>
    <w:rsid w:val="00B61ACB"/>
    <w:rsid w:val="00B639AC"/>
    <w:rsid w:val="00B647F3"/>
    <w:rsid w:val="00B67044"/>
    <w:rsid w:val="00B6711F"/>
    <w:rsid w:val="00B76A32"/>
    <w:rsid w:val="00B82226"/>
    <w:rsid w:val="00B8732D"/>
    <w:rsid w:val="00B92424"/>
    <w:rsid w:val="00B935BB"/>
    <w:rsid w:val="00B96003"/>
    <w:rsid w:val="00BA1031"/>
    <w:rsid w:val="00BA12EE"/>
    <w:rsid w:val="00BA2E54"/>
    <w:rsid w:val="00BA2F39"/>
    <w:rsid w:val="00BA4E0E"/>
    <w:rsid w:val="00BA5D1F"/>
    <w:rsid w:val="00BA5EB4"/>
    <w:rsid w:val="00BA7420"/>
    <w:rsid w:val="00BB015F"/>
    <w:rsid w:val="00BB535C"/>
    <w:rsid w:val="00BB6277"/>
    <w:rsid w:val="00BC10CA"/>
    <w:rsid w:val="00BC3B81"/>
    <w:rsid w:val="00BD7522"/>
    <w:rsid w:val="00BE061A"/>
    <w:rsid w:val="00BE0BB9"/>
    <w:rsid w:val="00BE46B0"/>
    <w:rsid w:val="00BE6921"/>
    <w:rsid w:val="00BF2C25"/>
    <w:rsid w:val="00BF5D0B"/>
    <w:rsid w:val="00BF7AA1"/>
    <w:rsid w:val="00C0441B"/>
    <w:rsid w:val="00C05159"/>
    <w:rsid w:val="00C074F9"/>
    <w:rsid w:val="00C127AB"/>
    <w:rsid w:val="00C14349"/>
    <w:rsid w:val="00C16C3E"/>
    <w:rsid w:val="00C174A4"/>
    <w:rsid w:val="00C22A6C"/>
    <w:rsid w:val="00C256E5"/>
    <w:rsid w:val="00C263B8"/>
    <w:rsid w:val="00C35041"/>
    <w:rsid w:val="00C3737A"/>
    <w:rsid w:val="00C45071"/>
    <w:rsid w:val="00C51D29"/>
    <w:rsid w:val="00C545BF"/>
    <w:rsid w:val="00C66DBC"/>
    <w:rsid w:val="00C671BB"/>
    <w:rsid w:val="00C80021"/>
    <w:rsid w:val="00C82340"/>
    <w:rsid w:val="00C85461"/>
    <w:rsid w:val="00C86B33"/>
    <w:rsid w:val="00C90945"/>
    <w:rsid w:val="00C92BE5"/>
    <w:rsid w:val="00C9312B"/>
    <w:rsid w:val="00C95B0B"/>
    <w:rsid w:val="00C97D1F"/>
    <w:rsid w:val="00C97E22"/>
    <w:rsid w:val="00CA1927"/>
    <w:rsid w:val="00CA41E2"/>
    <w:rsid w:val="00CA4568"/>
    <w:rsid w:val="00CA48DE"/>
    <w:rsid w:val="00CA606B"/>
    <w:rsid w:val="00CA66A8"/>
    <w:rsid w:val="00CB00F1"/>
    <w:rsid w:val="00CB075C"/>
    <w:rsid w:val="00CB323A"/>
    <w:rsid w:val="00CB3CD6"/>
    <w:rsid w:val="00CB73C2"/>
    <w:rsid w:val="00CC0E1F"/>
    <w:rsid w:val="00CC3288"/>
    <w:rsid w:val="00CC3698"/>
    <w:rsid w:val="00CC7BE8"/>
    <w:rsid w:val="00CD33A6"/>
    <w:rsid w:val="00CD6D80"/>
    <w:rsid w:val="00CF1B9E"/>
    <w:rsid w:val="00CF522E"/>
    <w:rsid w:val="00CF69F7"/>
    <w:rsid w:val="00D01FBE"/>
    <w:rsid w:val="00D128C5"/>
    <w:rsid w:val="00D13C2D"/>
    <w:rsid w:val="00D15BE8"/>
    <w:rsid w:val="00D254B8"/>
    <w:rsid w:val="00D26E2F"/>
    <w:rsid w:val="00D2754C"/>
    <w:rsid w:val="00D326D0"/>
    <w:rsid w:val="00D361EC"/>
    <w:rsid w:val="00D41285"/>
    <w:rsid w:val="00D41B06"/>
    <w:rsid w:val="00D44776"/>
    <w:rsid w:val="00D55D39"/>
    <w:rsid w:val="00D64AF9"/>
    <w:rsid w:val="00D74F4D"/>
    <w:rsid w:val="00D76B2D"/>
    <w:rsid w:val="00D81B54"/>
    <w:rsid w:val="00D93FE1"/>
    <w:rsid w:val="00D96851"/>
    <w:rsid w:val="00DA18EB"/>
    <w:rsid w:val="00DA1998"/>
    <w:rsid w:val="00DA2D6C"/>
    <w:rsid w:val="00DA3BF3"/>
    <w:rsid w:val="00DA4B8D"/>
    <w:rsid w:val="00DB6118"/>
    <w:rsid w:val="00DC000E"/>
    <w:rsid w:val="00DC5EEF"/>
    <w:rsid w:val="00DD113A"/>
    <w:rsid w:val="00DD3E46"/>
    <w:rsid w:val="00DD5156"/>
    <w:rsid w:val="00DD7C70"/>
    <w:rsid w:val="00DF25D1"/>
    <w:rsid w:val="00DF2769"/>
    <w:rsid w:val="00DF4DC2"/>
    <w:rsid w:val="00DF7458"/>
    <w:rsid w:val="00E01C40"/>
    <w:rsid w:val="00E05282"/>
    <w:rsid w:val="00E06D2F"/>
    <w:rsid w:val="00E0788F"/>
    <w:rsid w:val="00E134DC"/>
    <w:rsid w:val="00E1460D"/>
    <w:rsid w:val="00E17DBB"/>
    <w:rsid w:val="00E20196"/>
    <w:rsid w:val="00E240AB"/>
    <w:rsid w:val="00E269D0"/>
    <w:rsid w:val="00E271C0"/>
    <w:rsid w:val="00E36DFB"/>
    <w:rsid w:val="00E416B1"/>
    <w:rsid w:val="00E44045"/>
    <w:rsid w:val="00E45C4A"/>
    <w:rsid w:val="00E550D2"/>
    <w:rsid w:val="00E55308"/>
    <w:rsid w:val="00E63CC8"/>
    <w:rsid w:val="00E72526"/>
    <w:rsid w:val="00E8085C"/>
    <w:rsid w:val="00E83E80"/>
    <w:rsid w:val="00E8592E"/>
    <w:rsid w:val="00E867AF"/>
    <w:rsid w:val="00E96CEC"/>
    <w:rsid w:val="00EA2809"/>
    <w:rsid w:val="00EA5EFA"/>
    <w:rsid w:val="00EA617E"/>
    <w:rsid w:val="00EB072E"/>
    <w:rsid w:val="00EB2750"/>
    <w:rsid w:val="00EB72BD"/>
    <w:rsid w:val="00EC18E0"/>
    <w:rsid w:val="00EC58A4"/>
    <w:rsid w:val="00EC61B0"/>
    <w:rsid w:val="00EC7173"/>
    <w:rsid w:val="00ED3693"/>
    <w:rsid w:val="00ED3C7B"/>
    <w:rsid w:val="00ED75A1"/>
    <w:rsid w:val="00EE3AAC"/>
    <w:rsid w:val="00EE628F"/>
    <w:rsid w:val="00EF05A2"/>
    <w:rsid w:val="00EF0903"/>
    <w:rsid w:val="00EF4D4C"/>
    <w:rsid w:val="00F001BF"/>
    <w:rsid w:val="00F01AA1"/>
    <w:rsid w:val="00F0272D"/>
    <w:rsid w:val="00F04EBD"/>
    <w:rsid w:val="00F05593"/>
    <w:rsid w:val="00F073B3"/>
    <w:rsid w:val="00F1427C"/>
    <w:rsid w:val="00F142B9"/>
    <w:rsid w:val="00F178DE"/>
    <w:rsid w:val="00F20E8F"/>
    <w:rsid w:val="00F2362D"/>
    <w:rsid w:val="00F24E42"/>
    <w:rsid w:val="00F56E52"/>
    <w:rsid w:val="00F57ED5"/>
    <w:rsid w:val="00F63F13"/>
    <w:rsid w:val="00F72EF2"/>
    <w:rsid w:val="00F7477F"/>
    <w:rsid w:val="00F808AB"/>
    <w:rsid w:val="00F8099E"/>
    <w:rsid w:val="00F828E4"/>
    <w:rsid w:val="00F84170"/>
    <w:rsid w:val="00F8490B"/>
    <w:rsid w:val="00F870E9"/>
    <w:rsid w:val="00F93F51"/>
    <w:rsid w:val="00F949B6"/>
    <w:rsid w:val="00F94D34"/>
    <w:rsid w:val="00FA1702"/>
    <w:rsid w:val="00FA1D0D"/>
    <w:rsid w:val="00FA315E"/>
    <w:rsid w:val="00FA442F"/>
    <w:rsid w:val="00FA5FB2"/>
    <w:rsid w:val="00FA642F"/>
    <w:rsid w:val="00FB38B0"/>
    <w:rsid w:val="00FB453C"/>
    <w:rsid w:val="00FC0489"/>
    <w:rsid w:val="00FC0CF1"/>
    <w:rsid w:val="00FC6CB9"/>
    <w:rsid w:val="00FD2663"/>
    <w:rsid w:val="00FD3CF9"/>
    <w:rsid w:val="00FD451E"/>
    <w:rsid w:val="00FD6B03"/>
    <w:rsid w:val="00FE1B0E"/>
    <w:rsid w:val="00FE2141"/>
    <w:rsid w:val="00FE270F"/>
    <w:rsid w:val="00FE3521"/>
    <w:rsid w:val="00FE676C"/>
    <w:rsid w:val="00FF5CD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72BA32"/>
  <w15:docId w15:val="{66851357-2557-4377-B849-C9CC2C5A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pt-BR" w:bidi="ar-SA"/>
      </w:rPr>
    </w:rPrDefault>
    <w:pPrDefault>
      <w:pPr>
        <w:spacing w:before="120" w:after="120"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81B"/>
    <w:pPr>
      <w:spacing w:before="0" w:after="0" w:line="240" w:lineRule="auto"/>
      <w:ind w:firstLine="0"/>
      <w:jc w:val="left"/>
    </w:pPr>
    <w:rPr>
      <w:rFonts w:ascii="Times New Roman" w:eastAsia="Times New Roman" w:hAnsi="Times New Roman" w:cs="Times New Roman"/>
      <w:sz w:val="24"/>
      <w:szCs w:val="24"/>
      <w:lang w:val="pt-BR"/>
    </w:rPr>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0"/>
    <w:tblPr>
      <w:tblStyleRowBandSize w:val="1"/>
      <w:tblStyleColBandSize w:val="1"/>
      <w:tblCellMar>
        <w:left w:w="70" w:type="dxa"/>
        <w:right w:w="70" w:type="dxa"/>
      </w:tblCellMar>
    </w:tblPr>
  </w:style>
  <w:style w:type="table" w:customStyle="1" w:styleId="a0">
    <w:name w:val="a0"/>
    <w:basedOn w:val="TableNormal0"/>
    <w:tblPr>
      <w:tblStyleRowBandSize w:val="1"/>
      <w:tblStyleColBandSize w:val="1"/>
      <w:tblCellMar>
        <w:left w:w="70" w:type="dxa"/>
        <w:right w:w="70" w:type="dxa"/>
      </w:tblCellMar>
    </w:tblPr>
  </w:style>
  <w:style w:type="table" w:customStyle="1" w:styleId="a1">
    <w:name w:val="a1"/>
    <w:basedOn w:val="TableNormal0"/>
    <w:tblPr>
      <w:tblStyleRowBandSize w:val="1"/>
      <w:tblStyleColBandSize w:val="1"/>
      <w:tblCellMar>
        <w:left w:w="70" w:type="dxa"/>
        <w:right w:w="70" w:type="dxa"/>
      </w:tblCellMar>
    </w:tblPr>
  </w:style>
  <w:style w:type="table" w:customStyle="1" w:styleId="a2">
    <w:name w:val="a2"/>
    <w:basedOn w:val="TableNormal0"/>
    <w:tblPr>
      <w:tblStyleRowBandSize w:val="1"/>
      <w:tblStyleColBandSize w:val="1"/>
      <w:tblCellMar>
        <w:left w:w="70" w:type="dxa"/>
        <w:right w:w="70" w:type="dxa"/>
      </w:tblCellMar>
    </w:tblPr>
  </w:style>
  <w:style w:type="table" w:customStyle="1" w:styleId="a3">
    <w:name w:val="a3"/>
    <w:basedOn w:val="TableNormal0"/>
    <w:tblPr>
      <w:tblStyleRowBandSize w:val="1"/>
      <w:tblStyleColBandSize w:val="1"/>
      <w:tblCellMar>
        <w:left w:w="70" w:type="dxa"/>
        <w:right w:w="70" w:type="dxa"/>
      </w:tblCellMar>
    </w:tblPr>
  </w:style>
  <w:style w:type="table" w:customStyle="1" w:styleId="a4">
    <w:name w:val="a4"/>
    <w:basedOn w:val="TableNormal0"/>
    <w:tblPr>
      <w:tblStyleRowBandSize w:val="1"/>
      <w:tblStyleColBandSize w:val="1"/>
      <w:tblCellMar>
        <w:left w:w="70" w:type="dxa"/>
        <w:right w:w="70" w:type="dxa"/>
      </w:tblCellMar>
    </w:tblPr>
  </w:style>
  <w:style w:type="paragraph" w:styleId="PargrafodaLista">
    <w:name w:val="List Paragraph"/>
    <w:basedOn w:val="Normal"/>
    <w:uiPriority w:val="34"/>
    <w:qFormat/>
    <w:rsid w:val="001722A5"/>
    <w:pPr>
      <w:ind w:left="720"/>
      <w:contextualSpacing/>
    </w:pPr>
  </w:style>
  <w:style w:type="character" w:customStyle="1" w:styleId="apple-converted-space">
    <w:name w:val="apple-converted-space"/>
    <w:basedOn w:val="Fontepargpadro"/>
    <w:rsid w:val="006C17A1"/>
  </w:style>
  <w:style w:type="paragraph" w:styleId="NormalWeb">
    <w:name w:val="Normal (Web)"/>
    <w:basedOn w:val="Normal"/>
    <w:uiPriority w:val="99"/>
    <w:unhideWhenUsed/>
    <w:rsid w:val="005E1CE6"/>
    <w:pPr>
      <w:spacing w:before="100" w:beforeAutospacing="1" w:after="100" w:afterAutospacing="1"/>
    </w:pPr>
  </w:style>
  <w:style w:type="paragraph" w:styleId="Cabealho">
    <w:name w:val="header"/>
    <w:basedOn w:val="Normal"/>
    <w:link w:val="CabealhoChar"/>
    <w:uiPriority w:val="99"/>
    <w:unhideWhenUsed/>
    <w:rsid w:val="0048762B"/>
    <w:pPr>
      <w:tabs>
        <w:tab w:val="center" w:pos="4252"/>
        <w:tab w:val="right" w:pos="8504"/>
      </w:tabs>
    </w:pPr>
  </w:style>
  <w:style w:type="character" w:customStyle="1" w:styleId="CabealhoChar">
    <w:name w:val="Cabeçalho Char"/>
    <w:basedOn w:val="Fontepargpadro"/>
    <w:link w:val="Cabealho"/>
    <w:uiPriority w:val="99"/>
    <w:rsid w:val="0048762B"/>
    <w:rPr>
      <w:rFonts w:ascii="Times New Roman" w:eastAsia="Times New Roman" w:hAnsi="Times New Roman" w:cs="Times New Roman"/>
      <w:sz w:val="24"/>
      <w:szCs w:val="24"/>
      <w:lang w:val="pt-BR"/>
    </w:rPr>
  </w:style>
  <w:style w:type="paragraph" w:styleId="Rodap">
    <w:name w:val="footer"/>
    <w:basedOn w:val="Normal"/>
    <w:link w:val="RodapChar"/>
    <w:uiPriority w:val="99"/>
    <w:unhideWhenUsed/>
    <w:rsid w:val="0048762B"/>
    <w:pPr>
      <w:tabs>
        <w:tab w:val="center" w:pos="4252"/>
        <w:tab w:val="right" w:pos="8504"/>
      </w:tabs>
    </w:pPr>
  </w:style>
  <w:style w:type="character" w:customStyle="1" w:styleId="RodapChar">
    <w:name w:val="Rodapé Char"/>
    <w:basedOn w:val="Fontepargpadro"/>
    <w:link w:val="Rodap"/>
    <w:uiPriority w:val="99"/>
    <w:rsid w:val="0048762B"/>
    <w:rPr>
      <w:rFonts w:ascii="Times New Roman" w:eastAsia="Times New Roman" w:hAnsi="Times New Roman" w:cs="Times New Roman"/>
      <w:sz w:val="24"/>
      <w:szCs w:val="24"/>
      <w:lang w:val="pt-BR"/>
    </w:rPr>
  </w:style>
  <w:style w:type="paragraph" w:styleId="Textodenotaderodap">
    <w:name w:val="footnote text"/>
    <w:basedOn w:val="Normal"/>
    <w:link w:val="TextodenotaderodapChar"/>
    <w:uiPriority w:val="99"/>
    <w:unhideWhenUsed/>
    <w:rsid w:val="00FA5FB2"/>
    <w:pPr>
      <w:spacing w:before="120"/>
      <w:ind w:firstLine="709"/>
      <w:jc w:val="both"/>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rsid w:val="00FA5FB2"/>
    <w:rPr>
      <w:rFonts w:asciiTheme="minorHAnsi" w:eastAsiaTheme="minorHAnsi" w:hAnsiTheme="minorHAnsi" w:cstheme="minorBidi"/>
      <w:sz w:val="20"/>
      <w:szCs w:val="20"/>
      <w:lang w:val="pt-BR" w:eastAsia="en-US"/>
    </w:rPr>
  </w:style>
  <w:style w:type="character" w:styleId="Refdenotaderodap">
    <w:name w:val="footnote reference"/>
    <w:basedOn w:val="Fontepargpadro"/>
    <w:uiPriority w:val="99"/>
    <w:unhideWhenUsed/>
    <w:rsid w:val="00FA5FB2"/>
    <w:rPr>
      <w:vertAlign w:val="superscript"/>
    </w:rPr>
  </w:style>
  <w:style w:type="paragraph" w:styleId="Textodebalo">
    <w:name w:val="Balloon Text"/>
    <w:basedOn w:val="Normal"/>
    <w:link w:val="TextodebaloChar"/>
    <w:uiPriority w:val="99"/>
    <w:semiHidden/>
    <w:unhideWhenUsed/>
    <w:rsid w:val="00FE2141"/>
    <w:rPr>
      <w:sz w:val="18"/>
      <w:szCs w:val="18"/>
      <w:lang w:val="en-US"/>
    </w:rPr>
  </w:style>
  <w:style w:type="character" w:customStyle="1" w:styleId="TextodebaloChar">
    <w:name w:val="Texto de balão Char"/>
    <w:basedOn w:val="Fontepargpadro"/>
    <w:link w:val="Textodebalo"/>
    <w:uiPriority w:val="99"/>
    <w:semiHidden/>
    <w:rsid w:val="00FE2141"/>
    <w:rPr>
      <w:rFonts w:ascii="Times New Roman" w:eastAsia="Times New Roman" w:hAnsi="Times New Roman" w:cs="Times New Roman"/>
      <w:sz w:val="18"/>
      <w:szCs w:val="18"/>
    </w:rPr>
  </w:style>
  <w:style w:type="table" w:styleId="Tabelacomgrade">
    <w:name w:val="Table Grid"/>
    <w:basedOn w:val="Tabelanormal"/>
    <w:uiPriority w:val="59"/>
    <w:rsid w:val="00EB072E"/>
    <w:pPr>
      <w:spacing w:before="0" w:after="0" w:line="240" w:lineRule="auto"/>
      <w:ind w:firstLine="0"/>
      <w:jc w:val="left"/>
    </w:pPr>
    <w:rPr>
      <w:rFonts w:asciiTheme="minorHAnsi" w:eastAsiaTheme="minorHAnsi" w:hAnsiTheme="minorHAnsi" w:cstheme="minorBidi"/>
      <w:lang w:val="pt-B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24DF5"/>
    <w:rPr>
      <w:color w:val="0000FF" w:themeColor="hyperlink"/>
      <w:u w:val="single"/>
    </w:rPr>
  </w:style>
  <w:style w:type="character" w:styleId="Refdecomentrio">
    <w:name w:val="annotation reference"/>
    <w:basedOn w:val="Fontepargpadro"/>
    <w:uiPriority w:val="99"/>
    <w:semiHidden/>
    <w:unhideWhenUsed/>
    <w:rsid w:val="00052DA1"/>
    <w:rPr>
      <w:rFonts w:ascii="Tahoma" w:hAnsi="Tahoma" w:cs="Tahoma"/>
      <w:b w:val="0"/>
      <w:i w:val="0"/>
      <w:caps w:val="0"/>
      <w:strike w:val="0"/>
      <w:sz w:val="16"/>
      <w:szCs w:val="16"/>
      <w:u w:val="none"/>
    </w:rPr>
  </w:style>
  <w:style w:type="paragraph" w:styleId="Textodecomentrio">
    <w:name w:val="annotation text"/>
    <w:basedOn w:val="Normal"/>
    <w:link w:val="TextodecomentrioChar"/>
    <w:uiPriority w:val="99"/>
    <w:semiHidden/>
    <w:unhideWhenUsed/>
    <w:rsid w:val="00052DA1"/>
    <w:rPr>
      <w:rFonts w:ascii="Tahoma" w:hAnsi="Tahoma" w:cs="Tahoma"/>
      <w:sz w:val="16"/>
      <w:szCs w:val="20"/>
      <w:lang w:val="en-US"/>
    </w:rPr>
  </w:style>
  <w:style w:type="character" w:customStyle="1" w:styleId="TextodecomentrioChar">
    <w:name w:val="Texto de comentário Char"/>
    <w:basedOn w:val="Fontepargpadro"/>
    <w:link w:val="Textodecomentrio"/>
    <w:uiPriority w:val="99"/>
    <w:semiHidden/>
    <w:rsid w:val="00052DA1"/>
    <w:rPr>
      <w:rFonts w:ascii="Tahoma" w:eastAsia="Times New Roman" w:hAnsi="Tahoma" w:cs="Tahoma"/>
      <w:sz w:val="16"/>
      <w:szCs w:val="20"/>
    </w:rPr>
  </w:style>
  <w:style w:type="paragraph" w:styleId="Assuntodocomentrio">
    <w:name w:val="annotation subject"/>
    <w:basedOn w:val="Textodecomentrio"/>
    <w:next w:val="Textodecomentrio"/>
    <w:link w:val="AssuntodocomentrioChar"/>
    <w:uiPriority w:val="99"/>
    <w:semiHidden/>
    <w:unhideWhenUsed/>
    <w:rsid w:val="00052DA1"/>
    <w:rPr>
      <w:b/>
      <w:bCs/>
    </w:rPr>
  </w:style>
  <w:style w:type="character" w:customStyle="1" w:styleId="AssuntodocomentrioChar">
    <w:name w:val="Assunto do comentário Char"/>
    <w:basedOn w:val="TextodecomentrioChar"/>
    <w:link w:val="Assuntodocomentrio"/>
    <w:uiPriority w:val="99"/>
    <w:semiHidden/>
    <w:rsid w:val="00052DA1"/>
    <w:rPr>
      <w:rFonts w:ascii="Tahoma" w:eastAsia="Times New Roman" w:hAnsi="Tahoma" w:cs="Tahoma"/>
      <w:b/>
      <w:bCs/>
      <w:sz w:val="16"/>
      <w:szCs w:val="20"/>
    </w:rPr>
  </w:style>
  <w:style w:type="table" w:customStyle="1" w:styleId="PlainTable41">
    <w:name w:val="Plain Table 41"/>
    <w:basedOn w:val="Tabelanormal"/>
    <w:uiPriority w:val="44"/>
    <w:rsid w:val="00B647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A72845"/>
    <w:pPr>
      <w:spacing w:before="0" w:after="0" w:line="240" w:lineRule="auto"/>
      <w:ind w:firstLine="0"/>
      <w:jc w:val="left"/>
    </w:pPr>
    <w:rPr>
      <w:rFonts w:ascii="Times New Roman" w:eastAsia="Times New Roman" w:hAnsi="Times New Roman" w:cs="Times New Roman"/>
      <w:sz w:val="24"/>
      <w:szCs w:val="24"/>
      <w:lang w:val="pt-BR"/>
    </w:rPr>
  </w:style>
  <w:style w:type="paragraph" w:customStyle="1" w:styleId="EndNoteCategoryHeading">
    <w:name w:val="EndNote Category Heading"/>
    <w:basedOn w:val="Normal"/>
    <w:link w:val="EndNoteCategoryHeadingChar"/>
    <w:rsid w:val="002C2E25"/>
    <w:pPr>
      <w:spacing w:before="120" w:after="120"/>
    </w:pPr>
  </w:style>
  <w:style w:type="character" w:customStyle="1" w:styleId="EndNoteCategoryHeadingChar">
    <w:name w:val="EndNote Category Heading Char"/>
    <w:basedOn w:val="Fontepargpadro"/>
    <w:link w:val="EndNoteCategoryHeading"/>
    <w:rsid w:val="002C2E25"/>
    <w:rPr>
      <w:rFonts w:ascii="Times New Roman" w:eastAsia="Times New Roman" w:hAnsi="Times New Roman" w:cs="Times New Roman"/>
      <w:sz w:val="24"/>
      <w:szCs w:val="24"/>
      <w:lang w:val="pt-BR"/>
    </w:rPr>
  </w:style>
  <w:style w:type="paragraph" w:customStyle="1" w:styleId="EndNoteCategoryTitle">
    <w:name w:val="EndNote Category Title"/>
    <w:basedOn w:val="Normal"/>
    <w:link w:val="EndNoteCategoryTitleChar"/>
    <w:rsid w:val="002C2E25"/>
    <w:pPr>
      <w:spacing w:before="120" w:after="120"/>
      <w:jc w:val="center"/>
    </w:pPr>
  </w:style>
  <w:style w:type="character" w:customStyle="1" w:styleId="EndNoteCategoryTitleChar">
    <w:name w:val="EndNote Category Title Char"/>
    <w:basedOn w:val="Fontepargpadro"/>
    <w:link w:val="EndNoteCategoryTitle"/>
    <w:rsid w:val="002C2E25"/>
    <w:rPr>
      <w:rFonts w:ascii="Times New Roman" w:eastAsia="Times New Roman" w:hAnsi="Times New Roman" w:cs="Times New Roman"/>
      <w:sz w:val="24"/>
      <w:szCs w:val="24"/>
      <w:lang w:val="pt-BR"/>
    </w:rPr>
  </w:style>
  <w:style w:type="paragraph" w:customStyle="1" w:styleId="EndNoteBibliographyTitle">
    <w:name w:val="EndNote Bibliography Title"/>
    <w:basedOn w:val="Normal"/>
    <w:link w:val="EndNoteBibliographyTitleChar"/>
    <w:rsid w:val="002C2E25"/>
    <w:pPr>
      <w:jc w:val="center"/>
    </w:pPr>
    <w:rPr>
      <w:noProof/>
    </w:rPr>
  </w:style>
  <w:style w:type="character" w:customStyle="1" w:styleId="EndNoteBibliographyTitleChar">
    <w:name w:val="EndNote Bibliography Title Char"/>
    <w:basedOn w:val="Fontepargpadro"/>
    <w:link w:val="EndNoteBibliographyTitle"/>
    <w:rsid w:val="002C2E25"/>
    <w:rPr>
      <w:rFonts w:ascii="Times New Roman" w:eastAsia="Times New Roman" w:hAnsi="Times New Roman" w:cs="Times New Roman"/>
      <w:noProof/>
      <w:sz w:val="24"/>
      <w:szCs w:val="24"/>
      <w:lang w:val="pt-BR"/>
    </w:rPr>
  </w:style>
  <w:style w:type="paragraph" w:customStyle="1" w:styleId="EndNoteBibliography">
    <w:name w:val="EndNote Bibliography"/>
    <w:basedOn w:val="Normal"/>
    <w:link w:val="EndNoteBibliographyChar"/>
    <w:rsid w:val="002C2E25"/>
    <w:rPr>
      <w:noProof/>
    </w:rPr>
  </w:style>
  <w:style w:type="character" w:customStyle="1" w:styleId="EndNoteBibliographyChar">
    <w:name w:val="EndNote Bibliography Char"/>
    <w:basedOn w:val="Fontepargpadro"/>
    <w:link w:val="EndNoteBibliography"/>
    <w:rsid w:val="002C2E25"/>
    <w:rPr>
      <w:rFonts w:ascii="Times New Roman" w:eastAsia="Times New Roman" w:hAnsi="Times New Roman" w:cs="Times New Roman"/>
      <w:noProof/>
      <w:sz w:val="24"/>
      <w:szCs w:val="24"/>
      <w:lang w:val="pt-BR"/>
    </w:rPr>
  </w:style>
  <w:style w:type="paragraph" w:styleId="Textodenotadefim">
    <w:name w:val="endnote text"/>
    <w:basedOn w:val="Normal"/>
    <w:link w:val="TextodenotadefimChar"/>
    <w:uiPriority w:val="99"/>
    <w:semiHidden/>
    <w:unhideWhenUsed/>
    <w:rsid w:val="003F2AEC"/>
    <w:rPr>
      <w:sz w:val="20"/>
      <w:szCs w:val="20"/>
    </w:rPr>
  </w:style>
  <w:style w:type="character" w:customStyle="1" w:styleId="TextodenotadefimChar">
    <w:name w:val="Texto de nota de fim Char"/>
    <w:basedOn w:val="Fontepargpadro"/>
    <w:link w:val="Textodenotadefim"/>
    <w:uiPriority w:val="99"/>
    <w:semiHidden/>
    <w:rsid w:val="003F2AEC"/>
    <w:rPr>
      <w:rFonts w:ascii="Times New Roman" w:eastAsia="Times New Roman" w:hAnsi="Times New Roman" w:cs="Times New Roman"/>
      <w:sz w:val="20"/>
      <w:szCs w:val="20"/>
      <w:lang w:val="pt-BR"/>
    </w:rPr>
  </w:style>
  <w:style w:type="character" w:styleId="Refdenotadefim">
    <w:name w:val="endnote reference"/>
    <w:basedOn w:val="Fontepargpadro"/>
    <w:uiPriority w:val="99"/>
    <w:semiHidden/>
    <w:unhideWhenUsed/>
    <w:rsid w:val="003F2AEC"/>
    <w:rPr>
      <w:vertAlign w:val="superscript"/>
    </w:rPr>
  </w:style>
  <w:style w:type="paragraph" w:customStyle="1" w:styleId="Default">
    <w:name w:val="Default"/>
    <w:rsid w:val="00AF1B5D"/>
    <w:pPr>
      <w:autoSpaceDE w:val="0"/>
      <w:autoSpaceDN w:val="0"/>
      <w:adjustRightInd w:val="0"/>
      <w:spacing w:before="0" w:after="0" w:line="240" w:lineRule="auto"/>
      <w:ind w:firstLine="0"/>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663">
      <w:bodyDiv w:val="1"/>
      <w:marLeft w:val="0"/>
      <w:marRight w:val="0"/>
      <w:marTop w:val="0"/>
      <w:marBottom w:val="0"/>
      <w:divBdr>
        <w:top w:val="none" w:sz="0" w:space="0" w:color="auto"/>
        <w:left w:val="none" w:sz="0" w:space="0" w:color="auto"/>
        <w:bottom w:val="none" w:sz="0" w:space="0" w:color="auto"/>
        <w:right w:val="none" w:sz="0" w:space="0" w:color="auto"/>
      </w:divBdr>
      <w:divsChild>
        <w:div w:id="1212496833">
          <w:marLeft w:val="0"/>
          <w:marRight w:val="0"/>
          <w:marTop w:val="0"/>
          <w:marBottom w:val="0"/>
          <w:divBdr>
            <w:top w:val="none" w:sz="0" w:space="0" w:color="auto"/>
            <w:left w:val="none" w:sz="0" w:space="0" w:color="auto"/>
            <w:bottom w:val="none" w:sz="0" w:space="0" w:color="auto"/>
            <w:right w:val="none" w:sz="0" w:space="0" w:color="auto"/>
          </w:divBdr>
        </w:div>
      </w:divsChild>
    </w:div>
    <w:div w:id="38631879">
      <w:bodyDiv w:val="1"/>
      <w:marLeft w:val="0"/>
      <w:marRight w:val="0"/>
      <w:marTop w:val="0"/>
      <w:marBottom w:val="0"/>
      <w:divBdr>
        <w:top w:val="none" w:sz="0" w:space="0" w:color="auto"/>
        <w:left w:val="none" w:sz="0" w:space="0" w:color="auto"/>
        <w:bottom w:val="none" w:sz="0" w:space="0" w:color="auto"/>
        <w:right w:val="none" w:sz="0" w:space="0" w:color="auto"/>
      </w:divBdr>
      <w:divsChild>
        <w:div w:id="1806509919">
          <w:marLeft w:val="0"/>
          <w:marRight w:val="0"/>
          <w:marTop w:val="0"/>
          <w:marBottom w:val="0"/>
          <w:divBdr>
            <w:top w:val="none" w:sz="0" w:space="0" w:color="auto"/>
            <w:left w:val="none" w:sz="0" w:space="0" w:color="auto"/>
            <w:bottom w:val="none" w:sz="0" w:space="0" w:color="auto"/>
            <w:right w:val="none" w:sz="0" w:space="0" w:color="auto"/>
          </w:divBdr>
        </w:div>
      </w:divsChild>
    </w:div>
    <w:div w:id="217863176">
      <w:bodyDiv w:val="1"/>
      <w:marLeft w:val="0"/>
      <w:marRight w:val="0"/>
      <w:marTop w:val="0"/>
      <w:marBottom w:val="0"/>
      <w:divBdr>
        <w:top w:val="none" w:sz="0" w:space="0" w:color="auto"/>
        <w:left w:val="none" w:sz="0" w:space="0" w:color="auto"/>
        <w:bottom w:val="none" w:sz="0" w:space="0" w:color="auto"/>
        <w:right w:val="none" w:sz="0" w:space="0" w:color="auto"/>
      </w:divBdr>
    </w:div>
    <w:div w:id="377899134">
      <w:bodyDiv w:val="1"/>
      <w:marLeft w:val="0"/>
      <w:marRight w:val="0"/>
      <w:marTop w:val="0"/>
      <w:marBottom w:val="0"/>
      <w:divBdr>
        <w:top w:val="none" w:sz="0" w:space="0" w:color="auto"/>
        <w:left w:val="none" w:sz="0" w:space="0" w:color="auto"/>
        <w:bottom w:val="none" w:sz="0" w:space="0" w:color="auto"/>
        <w:right w:val="none" w:sz="0" w:space="0" w:color="auto"/>
      </w:divBdr>
    </w:div>
    <w:div w:id="462575912">
      <w:bodyDiv w:val="1"/>
      <w:marLeft w:val="0"/>
      <w:marRight w:val="0"/>
      <w:marTop w:val="0"/>
      <w:marBottom w:val="0"/>
      <w:divBdr>
        <w:top w:val="none" w:sz="0" w:space="0" w:color="auto"/>
        <w:left w:val="none" w:sz="0" w:space="0" w:color="auto"/>
        <w:bottom w:val="none" w:sz="0" w:space="0" w:color="auto"/>
        <w:right w:val="none" w:sz="0" w:space="0" w:color="auto"/>
      </w:divBdr>
    </w:div>
    <w:div w:id="627665304">
      <w:bodyDiv w:val="1"/>
      <w:marLeft w:val="0"/>
      <w:marRight w:val="0"/>
      <w:marTop w:val="0"/>
      <w:marBottom w:val="0"/>
      <w:divBdr>
        <w:top w:val="none" w:sz="0" w:space="0" w:color="auto"/>
        <w:left w:val="none" w:sz="0" w:space="0" w:color="auto"/>
        <w:bottom w:val="none" w:sz="0" w:space="0" w:color="auto"/>
        <w:right w:val="none" w:sz="0" w:space="0" w:color="auto"/>
      </w:divBdr>
      <w:divsChild>
        <w:div w:id="1255170833">
          <w:marLeft w:val="0"/>
          <w:marRight w:val="0"/>
          <w:marTop w:val="0"/>
          <w:marBottom w:val="0"/>
          <w:divBdr>
            <w:top w:val="none" w:sz="0" w:space="0" w:color="auto"/>
            <w:left w:val="none" w:sz="0" w:space="0" w:color="auto"/>
            <w:bottom w:val="none" w:sz="0" w:space="0" w:color="auto"/>
            <w:right w:val="none" w:sz="0" w:space="0" w:color="auto"/>
          </w:divBdr>
        </w:div>
      </w:divsChild>
    </w:div>
    <w:div w:id="747578487">
      <w:bodyDiv w:val="1"/>
      <w:marLeft w:val="0"/>
      <w:marRight w:val="0"/>
      <w:marTop w:val="0"/>
      <w:marBottom w:val="0"/>
      <w:divBdr>
        <w:top w:val="none" w:sz="0" w:space="0" w:color="auto"/>
        <w:left w:val="none" w:sz="0" w:space="0" w:color="auto"/>
        <w:bottom w:val="none" w:sz="0" w:space="0" w:color="auto"/>
        <w:right w:val="none" w:sz="0" w:space="0" w:color="auto"/>
      </w:divBdr>
    </w:div>
    <w:div w:id="767849965">
      <w:bodyDiv w:val="1"/>
      <w:marLeft w:val="0"/>
      <w:marRight w:val="0"/>
      <w:marTop w:val="0"/>
      <w:marBottom w:val="0"/>
      <w:divBdr>
        <w:top w:val="none" w:sz="0" w:space="0" w:color="auto"/>
        <w:left w:val="none" w:sz="0" w:space="0" w:color="auto"/>
        <w:bottom w:val="none" w:sz="0" w:space="0" w:color="auto"/>
        <w:right w:val="none" w:sz="0" w:space="0" w:color="auto"/>
      </w:divBdr>
      <w:divsChild>
        <w:div w:id="539708659">
          <w:marLeft w:val="0"/>
          <w:marRight w:val="0"/>
          <w:marTop w:val="0"/>
          <w:marBottom w:val="0"/>
          <w:divBdr>
            <w:top w:val="none" w:sz="0" w:space="0" w:color="auto"/>
            <w:left w:val="none" w:sz="0" w:space="0" w:color="auto"/>
            <w:bottom w:val="none" w:sz="0" w:space="0" w:color="auto"/>
            <w:right w:val="none" w:sz="0" w:space="0" w:color="auto"/>
          </w:divBdr>
        </w:div>
      </w:divsChild>
    </w:div>
    <w:div w:id="903640035">
      <w:bodyDiv w:val="1"/>
      <w:marLeft w:val="0"/>
      <w:marRight w:val="0"/>
      <w:marTop w:val="0"/>
      <w:marBottom w:val="0"/>
      <w:divBdr>
        <w:top w:val="none" w:sz="0" w:space="0" w:color="auto"/>
        <w:left w:val="none" w:sz="0" w:space="0" w:color="auto"/>
        <w:bottom w:val="none" w:sz="0" w:space="0" w:color="auto"/>
        <w:right w:val="none" w:sz="0" w:space="0" w:color="auto"/>
      </w:divBdr>
    </w:div>
    <w:div w:id="1006322557">
      <w:bodyDiv w:val="1"/>
      <w:marLeft w:val="0"/>
      <w:marRight w:val="0"/>
      <w:marTop w:val="0"/>
      <w:marBottom w:val="0"/>
      <w:divBdr>
        <w:top w:val="none" w:sz="0" w:space="0" w:color="auto"/>
        <w:left w:val="none" w:sz="0" w:space="0" w:color="auto"/>
        <w:bottom w:val="none" w:sz="0" w:space="0" w:color="auto"/>
        <w:right w:val="none" w:sz="0" w:space="0" w:color="auto"/>
      </w:divBdr>
    </w:div>
    <w:div w:id="1120995526">
      <w:bodyDiv w:val="1"/>
      <w:marLeft w:val="0"/>
      <w:marRight w:val="0"/>
      <w:marTop w:val="0"/>
      <w:marBottom w:val="0"/>
      <w:divBdr>
        <w:top w:val="none" w:sz="0" w:space="0" w:color="auto"/>
        <w:left w:val="none" w:sz="0" w:space="0" w:color="auto"/>
        <w:bottom w:val="none" w:sz="0" w:space="0" w:color="auto"/>
        <w:right w:val="none" w:sz="0" w:space="0" w:color="auto"/>
      </w:divBdr>
    </w:div>
    <w:div w:id="1179930318">
      <w:bodyDiv w:val="1"/>
      <w:marLeft w:val="0"/>
      <w:marRight w:val="0"/>
      <w:marTop w:val="0"/>
      <w:marBottom w:val="0"/>
      <w:divBdr>
        <w:top w:val="none" w:sz="0" w:space="0" w:color="auto"/>
        <w:left w:val="none" w:sz="0" w:space="0" w:color="auto"/>
        <w:bottom w:val="none" w:sz="0" w:space="0" w:color="auto"/>
        <w:right w:val="none" w:sz="0" w:space="0" w:color="auto"/>
      </w:divBdr>
      <w:divsChild>
        <w:div w:id="672953367">
          <w:marLeft w:val="0"/>
          <w:marRight w:val="0"/>
          <w:marTop w:val="0"/>
          <w:marBottom w:val="0"/>
          <w:divBdr>
            <w:top w:val="none" w:sz="0" w:space="0" w:color="auto"/>
            <w:left w:val="none" w:sz="0" w:space="0" w:color="auto"/>
            <w:bottom w:val="none" w:sz="0" w:space="0" w:color="auto"/>
            <w:right w:val="none" w:sz="0" w:space="0" w:color="auto"/>
          </w:divBdr>
        </w:div>
      </w:divsChild>
    </w:div>
    <w:div w:id="1404110360">
      <w:bodyDiv w:val="1"/>
      <w:marLeft w:val="0"/>
      <w:marRight w:val="0"/>
      <w:marTop w:val="0"/>
      <w:marBottom w:val="0"/>
      <w:divBdr>
        <w:top w:val="none" w:sz="0" w:space="0" w:color="auto"/>
        <w:left w:val="none" w:sz="0" w:space="0" w:color="auto"/>
        <w:bottom w:val="none" w:sz="0" w:space="0" w:color="auto"/>
        <w:right w:val="none" w:sz="0" w:space="0" w:color="auto"/>
      </w:divBdr>
      <w:divsChild>
        <w:div w:id="1944874641">
          <w:marLeft w:val="0"/>
          <w:marRight w:val="0"/>
          <w:marTop w:val="0"/>
          <w:marBottom w:val="0"/>
          <w:divBdr>
            <w:top w:val="none" w:sz="0" w:space="0" w:color="auto"/>
            <w:left w:val="none" w:sz="0" w:space="0" w:color="auto"/>
            <w:bottom w:val="none" w:sz="0" w:space="0" w:color="auto"/>
            <w:right w:val="none" w:sz="0" w:space="0" w:color="auto"/>
          </w:divBdr>
        </w:div>
      </w:divsChild>
    </w:div>
    <w:div w:id="1452506094">
      <w:bodyDiv w:val="1"/>
      <w:marLeft w:val="0"/>
      <w:marRight w:val="0"/>
      <w:marTop w:val="0"/>
      <w:marBottom w:val="0"/>
      <w:divBdr>
        <w:top w:val="none" w:sz="0" w:space="0" w:color="auto"/>
        <w:left w:val="none" w:sz="0" w:space="0" w:color="auto"/>
        <w:bottom w:val="none" w:sz="0" w:space="0" w:color="auto"/>
        <w:right w:val="none" w:sz="0" w:space="0" w:color="auto"/>
      </w:divBdr>
      <w:divsChild>
        <w:div w:id="1867014643">
          <w:marLeft w:val="0"/>
          <w:marRight w:val="0"/>
          <w:marTop w:val="0"/>
          <w:marBottom w:val="0"/>
          <w:divBdr>
            <w:top w:val="none" w:sz="0" w:space="0" w:color="auto"/>
            <w:left w:val="none" w:sz="0" w:space="0" w:color="auto"/>
            <w:bottom w:val="none" w:sz="0" w:space="0" w:color="auto"/>
            <w:right w:val="none" w:sz="0" w:space="0" w:color="auto"/>
          </w:divBdr>
        </w:div>
      </w:divsChild>
    </w:div>
    <w:div w:id="1524397862">
      <w:bodyDiv w:val="1"/>
      <w:marLeft w:val="0"/>
      <w:marRight w:val="0"/>
      <w:marTop w:val="0"/>
      <w:marBottom w:val="0"/>
      <w:divBdr>
        <w:top w:val="none" w:sz="0" w:space="0" w:color="auto"/>
        <w:left w:val="none" w:sz="0" w:space="0" w:color="auto"/>
        <w:bottom w:val="none" w:sz="0" w:space="0" w:color="auto"/>
        <w:right w:val="none" w:sz="0" w:space="0" w:color="auto"/>
      </w:divBdr>
      <w:divsChild>
        <w:div w:id="1957980086">
          <w:marLeft w:val="0"/>
          <w:marRight w:val="0"/>
          <w:marTop w:val="0"/>
          <w:marBottom w:val="0"/>
          <w:divBdr>
            <w:top w:val="none" w:sz="0" w:space="0" w:color="auto"/>
            <w:left w:val="none" w:sz="0" w:space="0" w:color="auto"/>
            <w:bottom w:val="none" w:sz="0" w:space="0" w:color="auto"/>
            <w:right w:val="none" w:sz="0" w:space="0" w:color="auto"/>
          </w:divBdr>
        </w:div>
      </w:divsChild>
    </w:div>
    <w:div w:id="1710570032">
      <w:bodyDiv w:val="1"/>
      <w:marLeft w:val="0"/>
      <w:marRight w:val="0"/>
      <w:marTop w:val="0"/>
      <w:marBottom w:val="0"/>
      <w:divBdr>
        <w:top w:val="none" w:sz="0" w:space="0" w:color="auto"/>
        <w:left w:val="none" w:sz="0" w:space="0" w:color="auto"/>
        <w:bottom w:val="none" w:sz="0" w:space="0" w:color="auto"/>
        <w:right w:val="none" w:sz="0" w:space="0" w:color="auto"/>
      </w:divBdr>
      <w:divsChild>
        <w:div w:id="153882217">
          <w:marLeft w:val="0"/>
          <w:marRight w:val="0"/>
          <w:marTop w:val="0"/>
          <w:marBottom w:val="0"/>
          <w:divBdr>
            <w:top w:val="none" w:sz="0" w:space="0" w:color="auto"/>
            <w:left w:val="none" w:sz="0" w:space="0" w:color="auto"/>
            <w:bottom w:val="none" w:sz="0" w:space="0" w:color="auto"/>
            <w:right w:val="none" w:sz="0" w:space="0" w:color="auto"/>
          </w:divBdr>
        </w:div>
      </w:divsChild>
    </w:div>
    <w:div w:id="1737626197">
      <w:bodyDiv w:val="1"/>
      <w:marLeft w:val="0"/>
      <w:marRight w:val="0"/>
      <w:marTop w:val="0"/>
      <w:marBottom w:val="0"/>
      <w:divBdr>
        <w:top w:val="none" w:sz="0" w:space="0" w:color="auto"/>
        <w:left w:val="none" w:sz="0" w:space="0" w:color="auto"/>
        <w:bottom w:val="none" w:sz="0" w:space="0" w:color="auto"/>
        <w:right w:val="none" w:sz="0" w:space="0" w:color="auto"/>
      </w:divBdr>
    </w:div>
    <w:div w:id="1738630076">
      <w:bodyDiv w:val="1"/>
      <w:marLeft w:val="0"/>
      <w:marRight w:val="0"/>
      <w:marTop w:val="0"/>
      <w:marBottom w:val="0"/>
      <w:divBdr>
        <w:top w:val="none" w:sz="0" w:space="0" w:color="auto"/>
        <w:left w:val="none" w:sz="0" w:space="0" w:color="auto"/>
        <w:bottom w:val="none" w:sz="0" w:space="0" w:color="auto"/>
        <w:right w:val="none" w:sz="0" w:space="0" w:color="auto"/>
      </w:divBdr>
      <w:divsChild>
        <w:div w:id="159127203">
          <w:marLeft w:val="0"/>
          <w:marRight w:val="0"/>
          <w:marTop w:val="0"/>
          <w:marBottom w:val="0"/>
          <w:divBdr>
            <w:top w:val="none" w:sz="0" w:space="0" w:color="auto"/>
            <w:left w:val="none" w:sz="0" w:space="0" w:color="auto"/>
            <w:bottom w:val="none" w:sz="0" w:space="0" w:color="auto"/>
            <w:right w:val="none" w:sz="0" w:space="0" w:color="auto"/>
          </w:divBdr>
        </w:div>
      </w:divsChild>
    </w:div>
    <w:div w:id="1765833386">
      <w:bodyDiv w:val="1"/>
      <w:marLeft w:val="0"/>
      <w:marRight w:val="0"/>
      <w:marTop w:val="0"/>
      <w:marBottom w:val="0"/>
      <w:divBdr>
        <w:top w:val="none" w:sz="0" w:space="0" w:color="auto"/>
        <w:left w:val="none" w:sz="0" w:space="0" w:color="auto"/>
        <w:bottom w:val="none" w:sz="0" w:space="0" w:color="auto"/>
        <w:right w:val="none" w:sz="0" w:space="0" w:color="auto"/>
      </w:divBdr>
      <w:divsChild>
        <w:div w:id="1197698188">
          <w:marLeft w:val="0"/>
          <w:marRight w:val="0"/>
          <w:marTop w:val="0"/>
          <w:marBottom w:val="0"/>
          <w:divBdr>
            <w:top w:val="none" w:sz="0" w:space="0" w:color="auto"/>
            <w:left w:val="none" w:sz="0" w:space="0" w:color="auto"/>
            <w:bottom w:val="none" w:sz="0" w:space="0" w:color="auto"/>
            <w:right w:val="none" w:sz="0" w:space="0" w:color="auto"/>
          </w:divBdr>
        </w:div>
      </w:divsChild>
    </w:div>
    <w:div w:id="1792095120">
      <w:bodyDiv w:val="1"/>
      <w:marLeft w:val="0"/>
      <w:marRight w:val="0"/>
      <w:marTop w:val="0"/>
      <w:marBottom w:val="0"/>
      <w:divBdr>
        <w:top w:val="none" w:sz="0" w:space="0" w:color="auto"/>
        <w:left w:val="none" w:sz="0" w:space="0" w:color="auto"/>
        <w:bottom w:val="none" w:sz="0" w:space="0" w:color="auto"/>
        <w:right w:val="none" w:sz="0" w:space="0" w:color="auto"/>
      </w:divBdr>
    </w:div>
    <w:div w:id="1930579297">
      <w:bodyDiv w:val="1"/>
      <w:marLeft w:val="0"/>
      <w:marRight w:val="0"/>
      <w:marTop w:val="0"/>
      <w:marBottom w:val="0"/>
      <w:divBdr>
        <w:top w:val="none" w:sz="0" w:space="0" w:color="auto"/>
        <w:left w:val="none" w:sz="0" w:space="0" w:color="auto"/>
        <w:bottom w:val="none" w:sz="0" w:space="0" w:color="auto"/>
        <w:right w:val="none" w:sz="0" w:space="0" w:color="auto"/>
      </w:divBdr>
    </w:div>
    <w:div w:id="1954895376">
      <w:bodyDiv w:val="1"/>
      <w:marLeft w:val="0"/>
      <w:marRight w:val="0"/>
      <w:marTop w:val="0"/>
      <w:marBottom w:val="0"/>
      <w:divBdr>
        <w:top w:val="none" w:sz="0" w:space="0" w:color="auto"/>
        <w:left w:val="none" w:sz="0" w:space="0" w:color="auto"/>
        <w:bottom w:val="none" w:sz="0" w:space="0" w:color="auto"/>
        <w:right w:val="none" w:sz="0" w:space="0" w:color="auto"/>
      </w:divBdr>
    </w:div>
    <w:div w:id="1998417072">
      <w:bodyDiv w:val="1"/>
      <w:marLeft w:val="0"/>
      <w:marRight w:val="0"/>
      <w:marTop w:val="0"/>
      <w:marBottom w:val="0"/>
      <w:divBdr>
        <w:top w:val="none" w:sz="0" w:space="0" w:color="auto"/>
        <w:left w:val="none" w:sz="0" w:space="0" w:color="auto"/>
        <w:bottom w:val="none" w:sz="0" w:space="0" w:color="auto"/>
        <w:right w:val="none" w:sz="0" w:space="0" w:color="auto"/>
      </w:divBdr>
      <w:divsChild>
        <w:div w:id="442001395">
          <w:marLeft w:val="0"/>
          <w:marRight w:val="0"/>
          <w:marTop w:val="0"/>
          <w:marBottom w:val="0"/>
          <w:divBdr>
            <w:top w:val="none" w:sz="0" w:space="0" w:color="auto"/>
            <w:left w:val="none" w:sz="0" w:space="0" w:color="auto"/>
            <w:bottom w:val="none" w:sz="0" w:space="0" w:color="auto"/>
            <w:right w:val="none" w:sz="0" w:space="0" w:color="auto"/>
          </w:divBdr>
        </w:div>
      </w:divsChild>
    </w:div>
    <w:div w:id="2038774580">
      <w:bodyDiv w:val="1"/>
      <w:marLeft w:val="0"/>
      <w:marRight w:val="0"/>
      <w:marTop w:val="0"/>
      <w:marBottom w:val="0"/>
      <w:divBdr>
        <w:top w:val="none" w:sz="0" w:space="0" w:color="auto"/>
        <w:left w:val="none" w:sz="0" w:space="0" w:color="auto"/>
        <w:bottom w:val="none" w:sz="0" w:space="0" w:color="auto"/>
        <w:right w:val="none" w:sz="0" w:space="0" w:color="auto"/>
      </w:divBdr>
    </w:div>
    <w:div w:id="2072773082">
      <w:bodyDiv w:val="1"/>
      <w:marLeft w:val="0"/>
      <w:marRight w:val="0"/>
      <w:marTop w:val="0"/>
      <w:marBottom w:val="0"/>
      <w:divBdr>
        <w:top w:val="none" w:sz="0" w:space="0" w:color="auto"/>
        <w:left w:val="none" w:sz="0" w:space="0" w:color="auto"/>
        <w:bottom w:val="none" w:sz="0" w:space="0" w:color="auto"/>
        <w:right w:val="none" w:sz="0" w:space="0" w:color="auto"/>
      </w:divBdr>
    </w:div>
    <w:div w:id="2133013728">
      <w:bodyDiv w:val="1"/>
      <w:marLeft w:val="0"/>
      <w:marRight w:val="0"/>
      <w:marTop w:val="0"/>
      <w:marBottom w:val="0"/>
      <w:divBdr>
        <w:top w:val="none" w:sz="0" w:space="0" w:color="auto"/>
        <w:left w:val="none" w:sz="0" w:space="0" w:color="auto"/>
        <w:bottom w:val="none" w:sz="0" w:space="0" w:color="auto"/>
        <w:right w:val="none" w:sz="0" w:space="0" w:color="auto"/>
      </w:divBdr>
      <w:divsChild>
        <w:div w:id="19506987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387BD-2909-4206-B06B-59E9CE4A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47</Pages>
  <Words>9405</Words>
  <Characters>50789</Characters>
  <Application>Microsoft Office Word</Application>
  <DocSecurity>0</DocSecurity>
  <Lines>423</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César</dc:creator>
  <cp:keywords/>
  <dc:description/>
  <cp:lastModifiedBy>Bruno Araujo</cp:lastModifiedBy>
  <cp:revision>9</cp:revision>
  <dcterms:created xsi:type="dcterms:W3CDTF">2019-10-01T17:34:00Z</dcterms:created>
  <dcterms:modified xsi:type="dcterms:W3CDTF">2019-12-12T22:33:00Z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43735.5862152778</vt:r8>
  </property>
  <property fmtid="{D5CDD505-2E9C-101B-9397-08002B2CF9AE}" pid="4" name="EditTimer">
    <vt:i4>1435</vt:i4>
  </property>
</Properties>
</file>